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F922AD" w14:textId="396EAE79" w:rsidR="00C72504" w:rsidRPr="0073476A" w:rsidRDefault="002144EA" w:rsidP="002144EA">
      <w:pPr>
        <w:spacing w:before="0"/>
        <w:ind w:firstLine="0"/>
        <w:jc w:val="left"/>
        <w:rPr>
          <w:lang w:val="en-GB"/>
        </w:rPr>
      </w:pPr>
      <w:r w:rsidRPr="0073476A">
        <w:rPr>
          <w:lang w:val="en-GB"/>
        </w:rPr>
        <w:t xml:space="preserve">Running head: </w:t>
      </w:r>
      <w:r w:rsidR="00F4097B" w:rsidRPr="0073476A">
        <w:rPr>
          <w:lang w:val="en-GB"/>
        </w:rPr>
        <w:t>ATTITUDINAL ENTROPY</w:t>
      </w:r>
      <w:r w:rsidR="00EB6BA6" w:rsidRPr="0073476A">
        <w:rPr>
          <w:lang w:val="en-GB"/>
        </w:rPr>
        <w:t xml:space="preserve"> REVISITED</w:t>
      </w:r>
    </w:p>
    <w:p w14:paraId="21B42A6E" w14:textId="77777777" w:rsidR="00C72504" w:rsidRPr="0073476A" w:rsidRDefault="00C72504" w:rsidP="00C72504">
      <w:pPr>
        <w:spacing w:before="0"/>
        <w:ind w:firstLine="0"/>
        <w:jc w:val="center"/>
        <w:rPr>
          <w:lang w:val="en-GB"/>
        </w:rPr>
      </w:pPr>
    </w:p>
    <w:p w14:paraId="17CC80CD" w14:textId="77777777" w:rsidR="00C72504" w:rsidRPr="0073476A" w:rsidRDefault="00C72504" w:rsidP="00C72504">
      <w:pPr>
        <w:spacing w:before="0"/>
        <w:ind w:firstLine="0"/>
        <w:jc w:val="center"/>
        <w:rPr>
          <w:lang w:val="en-GB"/>
        </w:rPr>
      </w:pPr>
    </w:p>
    <w:p w14:paraId="1B75ECDA" w14:textId="77777777" w:rsidR="00C72504" w:rsidRPr="0073476A" w:rsidRDefault="00C72504" w:rsidP="00C72504">
      <w:pPr>
        <w:spacing w:before="0"/>
        <w:ind w:firstLine="0"/>
        <w:jc w:val="center"/>
        <w:rPr>
          <w:lang w:val="en-GB"/>
        </w:rPr>
      </w:pPr>
    </w:p>
    <w:p w14:paraId="160C1966" w14:textId="77777777" w:rsidR="002D3834" w:rsidRPr="0073476A" w:rsidRDefault="002D3834" w:rsidP="00C72504">
      <w:pPr>
        <w:spacing w:before="0"/>
        <w:ind w:firstLine="0"/>
        <w:jc w:val="center"/>
        <w:rPr>
          <w:lang w:val="en-GB"/>
        </w:rPr>
      </w:pPr>
    </w:p>
    <w:p w14:paraId="69372C5A" w14:textId="77777777" w:rsidR="00C72504" w:rsidRPr="0073476A" w:rsidRDefault="00C72504" w:rsidP="00C72504">
      <w:pPr>
        <w:spacing w:before="0"/>
        <w:ind w:firstLine="0"/>
        <w:jc w:val="center"/>
        <w:rPr>
          <w:lang w:val="en-GB"/>
        </w:rPr>
      </w:pPr>
    </w:p>
    <w:p w14:paraId="12026961" w14:textId="63064D33" w:rsidR="00860D5D" w:rsidRPr="0073476A" w:rsidRDefault="005F29E9" w:rsidP="00F31A56">
      <w:pPr>
        <w:pStyle w:val="Geenafstand1"/>
        <w:ind w:firstLine="0"/>
        <w:rPr>
          <w:sz w:val="40"/>
          <w:szCs w:val="40"/>
          <w:lang w:val="en-GB"/>
        </w:rPr>
      </w:pPr>
      <w:r w:rsidRPr="00EB3022">
        <w:rPr>
          <w:lang w:val="en-GB"/>
        </w:rPr>
        <w:t xml:space="preserve">An Analysis of </w:t>
      </w:r>
      <w:r>
        <w:rPr>
          <w:lang w:val="en-GB"/>
        </w:rPr>
        <w:t xml:space="preserve">the </w:t>
      </w:r>
      <w:r w:rsidRPr="00EB3022">
        <w:rPr>
          <w:lang w:val="en-GB"/>
        </w:rPr>
        <w:t>Scientific Status and Limitations of The Attitudinal Entropy Framework and an Initial Test of Some of Its Empirical Predictions</w:t>
      </w:r>
      <w:r>
        <w:rPr>
          <w:lang w:val="en-GB"/>
        </w:rPr>
        <w:t xml:space="preserve"> </w:t>
      </w:r>
    </w:p>
    <w:p w14:paraId="59C2FBD8" w14:textId="77777777" w:rsidR="001C33A4" w:rsidRPr="0073476A" w:rsidRDefault="001C33A4" w:rsidP="001C33A4">
      <w:pPr>
        <w:pStyle w:val="Geenafstand1"/>
        <w:rPr>
          <w:lang w:val="en-GB"/>
        </w:rPr>
      </w:pPr>
    </w:p>
    <w:p w14:paraId="284484D5" w14:textId="77777777" w:rsidR="001C33A4" w:rsidRPr="0073476A" w:rsidRDefault="001C33A4" w:rsidP="001C33A4">
      <w:pPr>
        <w:pStyle w:val="Geenafstand1"/>
        <w:rPr>
          <w:lang w:val="en-GB"/>
        </w:rPr>
      </w:pPr>
    </w:p>
    <w:p w14:paraId="67A8A06A" w14:textId="02E1BBE6" w:rsidR="001C33A4" w:rsidRPr="005F29E9" w:rsidRDefault="001C33A4" w:rsidP="001C33A4">
      <w:pPr>
        <w:spacing w:before="0"/>
        <w:ind w:firstLine="0"/>
        <w:jc w:val="center"/>
        <w:rPr>
          <w:color w:val="000000" w:themeColor="text1"/>
          <w:lang w:val="nl-BE"/>
        </w:rPr>
      </w:pPr>
      <w:r w:rsidRPr="005F29E9">
        <w:rPr>
          <w:color w:val="000000" w:themeColor="text1"/>
          <w:lang w:val="nl-BE"/>
        </w:rPr>
        <w:t xml:space="preserve">Pieter Van Dessel, </w:t>
      </w:r>
      <w:r w:rsidR="005F29E9" w:rsidRPr="005F29E9">
        <w:rPr>
          <w:color w:val="000000" w:themeColor="text1"/>
          <w:lang w:val="nl-BE"/>
        </w:rPr>
        <w:t xml:space="preserve">Jan De Houwer, </w:t>
      </w:r>
      <w:r w:rsidRPr="005F29E9">
        <w:rPr>
          <w:color w:val="000000" w:themeColor="text1"/>
          <w:lang w:val="nl-BE"/>
        </w:rPr>
        <w:t xml:space="preserve">Sean Hughes, </w:t>
      </w:r>
      <w:r w:rsidR="005F29E9" w:rsidRPr="005F29E9">
        <w:rPr>
          <w:color w:val="000000" w:themeColor="text1"/>
          <w:lang w:val="nl-BE"/>
        </w:rPr>
        <w:t>and Ian Hussey</w:t>
      </w:r>
    </w:p>
    <w:p w14:paraId="4B1EF5D2" w14:textId="77777777" w:rsidR="001C33A4" w:rsidRPr="0073476A" w:rsidRDefault="001C33A4" w:rsidP="001C33A4">
      <w:pPr>
        <w:spacing w:before="0"/>
        <w:ind w:firstLine="0"/>
        <w:jc w:val="center"/>
        <w:rPr>
          <w:color w:val="000000" w:themeColor="text1"/>
          <w:lang w:val="en-GB"/>
        </w:rPr>
      </w:pPr>
      <w:r w:rsidRPr="0073476A">
        <w:rPr>
          <w:color w:val="000000" w:themeColor="text1"/>
          <w:lang w:val="en-GB"/>
        </w:rPr>
        <w:t>Ghent University, Belgium</w:t>
      </w:r>
    </w:p>
    <w:p w14:paraId="7DC96808" w14:textId="6CCBC4C2" w:rsidR="001C33A4" w:rsidRPr="0073476A" w:rsidRDefault="001C33A4" w:rsidP="001C33A4">
      <w:pPr>
        <w:spacing w:before="0"/>
        <w:ind w:firstLine="0"/>
        <w:jc w:val="left"/>
        <w:rPr>
          <w:color w:val="000000" w:themeColor="text1"/>
          <w:lang w:val="en-GB"/>
        </w:rPr>
      </w:pPr>
      <w:r w:rsidRPr="0073476A">
        <w:rPr>
          <w:color w:val="000000" w:themeColor="text1"/>
          <w:lang w:val="en-GB"/>
        </w:rPr>
        <w:br/>
      </w:r>
    </w:p>
    <w:p w14:paraId="32A8E694" w14:textId="77777777" w:rsidR="001C33A4" w:rsidRPr="0073476A" w:rsidRDefault="001C33A4" w:rsidP="001C33A4">
      <w:pPr>
        <w:adjustRightInd w:val="0"/>
        <w:ind w:firstLine="0"/>
        <w:jc w:val="center"/>
        <w:rPr>
          <w:b/>
          <w:lang w:val="en-GB"/>
        </w:rPr>
      </w:pPr>
      <w:r w:rsidRPr="0073476A">
        <w:rPr>
          <w:b/>
          <w:lang w:val="en-GB"/>
        </w:rPr>
        <w:t>Author Note</w:t>
      </w:r>
    </w:p>
    <w:p w14:paraId="14A2965B" w14:textId="4ACA2FEE" w:rsidR="00C72504" w:rsidRPr="0073476A" w:rsidRDefault="001C33A4" w:rsidP="00815307">
      <w:pPr>
        <w:rPr>
          <w:lang w:val="en-GB"/>
        </w:rPr>
      </w:pPr>
      <w:r w:rsidRPr="0073476A">
        <w:rPr>
          <w:lang w:val="en-GB"/>
        </w:rPr>
        <w:t xml:space="preserve">PVD, </w:t>
      </w:r>
      <w:r w:rsidR="005F29E9" w:rsidRPr="0073476A">
        <w:rPr>
          <w:lang w:val="en-GB"/>
        </w:rPr>
        <w:t>JDH</w:t>
      </w:r>
      <w:r w:rsidR="005F29E9">
        <w:rPr>
          <w:lang w:val="en-GB"/>
        </w:rPr>
        <w:t xml:space="preserve">, </w:t>
      </w:r>
      <w:r w:rsidRPr="0073476A">
        <w:rPr>
          <w:lang w:val="en-GB"/>
        </w:rPr>
        <w:t xml:space="preserve">SH, </w:t>
      </w:r>
      <w:r w:rsidR="005F29E9">
        <w:rPr>
          <w:lang w:val="en-GB"/>
        </w:rPr>
        <w:t>&amp; IH</w:t>
      </w:r>
      <w:r w:rsidRPr="0073476A">
        <w:rPr>
          <w:lang w:val="en-GB"/>
        </w:rPr>
        <w:t xml:space="preserve">, Department of Experimental Clinical and Health Psychology, Ghent University, Henri Dunantlaan 2, Ghent, Belgium. PVD </w:t>
      </w:r>
      <w:r w:rsidR="00D50D9B">
        <w:rPr>
          <w:lang w:val="en-GB"/>
        </w:rPr>
        <w:t xml:space="preserve">is </w:t>
      </w:r>
      <w:r w:rsidRPr="0073476A">
        <w:rPr>
          <w:lang w:val="en-GB"/>
        </w:rPr>
        <w:t xml:space="preserve">supported by </w:t>
      </w:r>
      <w:r w:rsidR="00D50D9B">
        <w:rPr>
          <w:lang w:val="en-GB"/>
        </w:rPr>
        <w:t>a p</w:t>
      </w:r>
      <w:r w:rsidRPr="0073476A">
        <w:rPr>
          <w:lang w:val="en-GB"/>
        </w:rPr>
        <w:t xml:space="preserve">ostdoctoral fellowship of the Scientific Research Foundation, Flanders (FWO-Vlaanderen). </w:t>
      </w:r>
      <w:r w:rsidR="00D50D9B">
        <w:rPr>
          <w:lang w:val="en-GB"/>
        </w:rPr>
        <w:t xml:space="preserve">IH is supported </w:t>
      </w:r>
      <w:proofErr w:type="gramStart"/>
      <w:r w:rsidR="00D50D9B">
        <w:rPr>
          <w:lang w:val="en-GB"/>
        </w:rPr>
        <w:t>by</w:t>
      </w:r>
      <w:proofErr w:type="gramEnd"/>
      <w:r w:rsidR="00D50D9B">
        <w:rPr>
          <w:lang w:val="en-GB"/>
        </w:rPr>
        <w:t xml:space="preserve"> a postdoctoral fellowship from Ghent University. </w:t>
      </w:r>
      <w:r w:rsidRPr="0073476A">
        <w:rPr>
          <w:lang w:val="en-GB"/>
        </w:rPr>
        <w:t xml:space="preserve">JDH </w:t>
      </w:r>
      <w:r w:rsidR="00D50D9B">
        <w:rPr>
          <w:lang w:val="en-GB"/>
        </w:rPr>
        <w:t>and SH are</w:t>
      </w:r>
      <w:r w:rsidRPr="0073476A">
        <w:rPr>
          <w:lang w:val="en-GB"/>
        </w:rPr>
        <w:t xml:space="preserve"> supported by Methusalem Grant BOF16/MET_V/002 of Ghent University</w:t>
      </w:r>
      <w:r w:rsidR="00D50D9B">
        <w:rPr>
          <w:lang w:val="en-GB"/>
        </w:rPr>
        <w:t xml:space="preserve"> to JDH</w:t>
      </w:r>
      <w:r w:rsidRPr="0073476A">
        <w:rPr>
          <w:lang w:val="en-GB"/>
        </w:rPr>
        <w:t xml:space="preserve">. </w:t>
      </w:r>
      <w:r w:rsidR="005F29E9">
        <w:rPr>
          <w:lang w:val="en-GB"/>
        </w:rPr>
        <w:t xml:space="preserve">PVD and JDH contributed equally. </w:t>
      </w:r>
      <w:r w:rsidR="005F29E9" w:rsidRPr="0073476A">
        <w:rPr>
          <w:lang w:val="en-GB"/>
        </w:rPr>
        <w:t>Correspondence concerning this article should be sent to</w:t>
      </w:r>
      <w:r w:rsidR="005F29E9">
        <w:rPr>
          <w:lang w:val="en-GB"/>
        </w:rPr>
        <w:t xml:space="preserve"> </w:t>
      </w:r>
      <w:hyperlink r:id="rId9" w:history="1">
        <w:r w:rsidR="005F29E9" w:rsidRPr="00D50D9B">
          <w:rPr>
            <w:rStyle w:val="Hyperlink"/>
            <w:color w:val="auto"/>
            <w:u w:val="none"/>
            <w:lang w:val="en-GB"/>
          </w:rPr>
          <w:t>Pieter.vanDessel@UGent.be</w:t>
        </w:r>
      </w:hyperlink>
      <w:r w:rsidR="005F29E9">
        <w:rPr>
          <w:rStyle w:val="Hyperlink"/>
          <w:color w:val="auto"/>
          <w:u w:val="none"/>
          <w:lang w:val="en-GB"/>
        </w:rPr>
        <w:t xml:space="preserve"> or Jan.DeHouwer@UGent.be.</w:t>
      </w:r>
    </w:p>
    <w:p w14:paraId="2FF1E474" w14:textId="77777777" w:rsidR="005F29E9" w:rsidRPr="0073476A" w:rsidRDefault="005F29E9" w:rsidP="005F29E9">
      <w:pPr>
        <w:pStyle w:val="Geenafstand1"/>
        <w:ind w:firstLine="0"/>
        <w:rPr>
          <w:sz w:val="40"/>
          <w:szCs w:val="40"/>
          <w:lang w:val="en-GB"/>
        </w:rPr>
      </w:pPr>
      <w:r w:rsidRPr="00EB3022">
        <w:rPr>
          <w:lang w:val="en-GB"/>
        </w:rPr>
        <w:lastRenderedPageBreak/>
        <w:t xml:space="preserve">An Analysis of </w:t>
      </w:r>
      <w:r>
        <w:rPr>
          <w:lang w:val="en-GB"/>
        </w:rPr>
        <w:t xml:space="preserve">the </w:t>
      </w:r>
      <w:r w:rsidRPr="00EB3022">
        <w:rPr>
          <w:lang w:val="en-GB"/>
        </w:rPr>
        <w:t>Scientific Status and Limitations of The Attitudinal Entropy Framework and an Initial Test of Some of Its Empirical Predictions</w:t>
      </w:r>
      <w:r>
        <w:rPr>
          <w:lang w:val="en-GB"/>
        </w:rPr>
        <w:t xml:space="preserve"> </w:t>
      </w:r>
    </w:p>
    <w:p w14:paraId="3C76EEA3" w14:textId="3A4CC2C0" w:rsidR="00890AE7" w:rsidRPr="00B33A94" w:rsidRDefault="00890AE7" w:rsidP="00890AE7">
      <w:pPr>
        <w:ind w:firstLine="0"/>
      </w:pPr>
      <w:r w:rsidRPr="00B33A94">
        <w:t xml:space="preserve">Dalege, </w:t>
      </w:r>
      <w:proofErr w:type="spellStart"/>
      <w:r w:rsidRPr="00B33A94">
        <w:t>Borsboom</w:t>
      </w:r>
      <w:proofErr w:type="spellEnd"/>
      <w:r w:rsidRPr="00B33A94">
        <w:t xml:space="preserve">, van </w:t>
      </w:r>
      <w:proofErr w:type="spellStart"/>
      <w:r w:rsidRPr="00B33A94">
        <w:t>Harreveld</w:t>
      </w:r>
      <w:proofErr w:type="spellEnd"/>
      <w:r w:rsidRPr="00B33A94">
        <w:t xml:space="preserve">, and van der Maas (this issue) describe a novel framework for the conceptualization of attitudes that draws on principles from statistical mechanics. A core idea in their framework is that systems are often characterized by randomness (i.e., entropy) and that there is both heuristic and predictive value in applying the idea of entropy to the study of attitudes and related phenomena. We applaud their initiative: the attitudinal entropy framework provides an intriguing new perspective on theoretical questions and empirical findings in social psychology. It opens up new avenues for research in many areas and is a timely contribution given the growing popularity of predictive processing theories emphasizing entropy as an important factor in human cognition (for a recent overview see </w:t>
      </w:r>
      <w:proofErr w:type="spellStart"/>
      <w:r w:rsidRPr="00B33A94">
        <w:t>Metzinger</w:t>
      </w:r>
      <w:proofErr w:type="spellEnd"/>
      <w:r w:rsidRPr="00B33A94">
        <w:t xml:space="preserve"> &amp; Wiese, 2017). </w:t>
      </w:r>
    </w:p>
    <w:p w14:paraId="05304978" w14:textId="4B34A7ED" w:rsidR="00F31A56" w:rsidRDefault="00890AE7" w:rsidP="00890AE7">
      <w:r w:rsidRPr="00B33A94">
        <w:t xml:space="preserve">Nevertheless, we believe that there is </w:t>
      </w:r>
      <w:proofErr w:type="gramStart"/>
      <w:r w:rsidRPr="00B33A94">
        <w:t>still room</w:t>
      </w:r>
      <w:proofErr w:type="gramEnd"/>
      <w:r w:rsidRPr="00B33A94">
        <w:t xml:space="preserve"> for improvement. </w:t>
      </w:r>
      <w:r w:rsidR="00F31A56">
        <w:t xml:space="preserve">In the first part of this paper, we present an epistemological analysis that clarifies the way in which the </w:t>
      </w:r>
      <w:r w:rsidR="00F31A56" w:rsidRPr="00F31A56">
        <w:t>Attitudinal Entropy Framework</w:t>
      </w:r>
      <w:r w:rsidR="00F31A56">
        <w:t xml:space="preserve"> contributes to scientific knowledge. The second section of the paper focusses on a number of limitations of the framework </w:t>
      </w:r>
      <w:proofErr w:type="gramStart"/>
      <w:r w:rsidR="00F31A56">
        <w:t>as it was formulated by Dalege et al.</w:t>
      </w:r>
      <w:proofErr w:type="gramEnd"/>
      <w:r w:rsidR="00F31A56">
        <w:t xml:space="preserve"> (this issue), most prominently their shallow treatment of inferential processes. Finally, we present </w:t>
      </w:r>
      <w:r w:rsidR="000362C4">
        <w:t xml:space="preserve">empirical </w:t>
      </w:r>
      <w:r w:rsidR="00F31A56">
        <w:t xml:space="preserve">data concerning </w:t>
      </w:r>
      <w:r w:rsidR="00F3331B">
        <w:t>t</w:t>
      </w:r>
      <w:r w:rsidR="005F29E9">
        <w:t xml:space="preserve">wo </w:t>
      </w:r>
      <w:r w:rsidR="00F31A56">
        <w:t xml:space="preserve">of the predictions put forward by Dalege and colleagues. </w:t>
      </w:r>
    </w:p>
    <w:p w14:paraId="474A3212" w14:textId="14DB28B0" w:rsidR="00FD5066" w:rsidRDefault="00BE3C8F" w:rsidP="00FD5066">
      <w:pPr>
        <w:ind w:firstLine="0"/>
        <w:rPr>
          <w:b/>
        </w:rPr>
      </w:pPr>
      <w:r>
        <w:rPr>
          <w:b/>
        </w:rPr>
        <w:t xml:space="preserve">The </w:t>
      </w:r>
      <w:r w:rsidR="00FD5066">
        <w:rPr>
          <w:b/>
        </w:rPr>
        <w:t>Scientific Contribution of the Attitudinal Entropy Framework</w:t>
      </w:r>
    </w:p>
    <w:p w14:paraId="4CA9529F" w14:textId="0A6CB89F" w:rsidR="00E62C49" w:rsidRDefault="00E34DBB" w:rsidP="001148E6">
      <w:r>
        <w:t>S</w:t>
      </w:r>
      <w:r w:rsidR="00945A57">
        <w:t xml:space="preserve">cience is </w:t>
      </w:r>
      <w:r w:rsidR="00526A3D">
        <w:t xml:space="preserve">most prominently </w:t>
      </w:r>
      <w:r w:rsidR="00945A57">
        <w:t xml:space="preserve">concerned with two tasks: to describe and to explain. </w:t>
      </w:r>
      <w:r w:rsidR="000D6F92">
        <w:t xml:space="preserve">In psychology, </w:t>
      </w:r>
      <w:r w:rsidR="00FD5066">
        <w:t xml:space="preserve">phenomena </w:t>
      </w:r>
      <w:r w:rsidR="00E62C49">
        <w:t xml:space="preserve">are typically </w:t>
      </w:r>
      <w:r w:rsidR="00FD5066">
        <w:t xml:space="preserve">explained at the functional level (i.e., </w:t>
      </w:r>
      <w:r w:rsidR="00E62C49">
        <w:t xml:space="preserve">explaining behavior </w:t>
      </w:r>
      <w:r w:rsidR="00FD5066">
        <w:t>in terms of</w:t>
      </w:r>
      <w:r w:rsidR="000D6F92">
        <w:t xml:space="preserve"> </w:t>
      </w:r>
      <w:r w:rsidR="00E62C49">
        <w:t xml:space="preserve">elements in </w:t>
      </w:r>
      <w:r w:rsidR="000D6F92">
        <w:t xml:space="preserve">the </w:t>
      </w:r>
      <w:r w:rsidR="00352E4C">
        <w:t>environment</w:t>
      </w:r>
      <w:r w:rsidR="00E62C49">
        <w:t>; e.g., Skinner, 1953</w:t>
      </w:r>
      <w:r w:rsidR="00FD5066">
        <w:t xml:space="preserve">) </w:t>
      </w:r>
      <w:r w:rsidR="00E62C49">
        <w:t>or</w:t>
      </w:r>
      <w:r w:rsidR="00FD5066">
        <w:t xml:space="preserve"> at the cognitive level (i.e., </w:t>
      </w:r>
      <w:r w:rsidR="00E62C49">
        <w:t xml:space="preserve">explaining the impact of environment on behavior </w:t>
      </w:r>
      <w:r w:rsidR="00FD5066">
        <w:t xml:space="preserve">in terms of </w:t>
      </w:r>
      <w:r w:rsidR="00352E4C">
        <w:t xml:space="preserve">mental </w:t>
      </w:r>
      <w:r w:rsidR="00FD5066">
        <w:t>mechanisms</w:t>
      </w:r>
      <w:r w:rsidR="00E62C49">
        <w:t>; e.g., Gardner, 1987</w:t>
      </w:r>
      <w:r w:rsidR="00FD5066">
        <w:t>).</w:t>
      </w:r>
      <w:r w:rsidR="006D35AF">
        <w:t xml:space="preserve"> </w:t>
      </w:r>
      <w:r w:rsidR="00E62C49">
        <w:t xml:space="preserve">Dalege and colleagues (this issue) suggest that the contribution of their framework is </w:t>
      </w:r>
      <w:r w:rsidR="00E62C49">
        <w:lastRenderedPageBreak/>
        <w:t>situated mainly at the cognitive level of explanation</w:t>
      </w:r>
      <w:r w:rsidR="00C640EC">
        <w:t xml:space="preserve">: it </w:t>
      </w:r>
      <w:r w:rsidR="001148E6">
        <w:t>is assumed to deal with the nature and operation of the mental system, most prominently (changes in) the entropy of m</w:t>
      </w:r>
      <w:r w:rsidR="00E62C49">
        <w:t>ental representations</w:t>
      </w:r>
      <w:r w:rsidR="001148E6">
        <w:t xml:space="preserve">. We believe, however, that </w:t>
      </w:r>
      <w:r w:rsidR="00526A3D">
        <w:t xml:space="preserve">the </w:t>
      </w:r>
      <w:r w:rsidR="001148E6">
        <w:t xml:space="preserve">main contribution of the framework lies at the descriptive level and </w:t>
      </w:r>
      <w:r w:rsidR="00EC609F">
        <w:t xml:space="preserve">at </w:t>
      </w:r>
      <w:r w:rsidR="001148E6">
        <w:t xml:space="preserve">the functional level of explanation. </w:t>
      </w:r>
    </w:p>
    <w:p w14:paraId="2261D6F8" w14:textId="0A8EE15F" w:rsidR="00FB5A33" w:rsidRDefault="00FD5066" w:rsidP="00C640EC">
      <w:r>
        <w:t xml:space="preserve">First, the concept of entropy is </w:t>
      </w:r>
      <w:r w:rsidR="00C640EC">
        <w:t xml:space="preserve">descriptive in nature. </w:t>
      </w:r>
      <w:r w:rsidR="00533020" w:rsidRPr="00B33A94">
        <w:t xml:space="preserve">Boltzmann entropy </w:t>
      </w:r>
      <w:r w:rsidR="00C640EC">
        <w:t xml:space="preserve">describes </w:t>
      </w:r>
      <w:r w:rsidR="00533020" w:rsidRPr="00B33A94">
        <w:t xml:space="preserve">the </w:t>
      </w:r>
      <w:r w:rsidR="007005EE">
        <w:t>consistency</w:t>
      </w:r>
      <w:r w:rsidR="00533020" w:rsidRPr="00B33A94">
        <w:t xml:space="preserve"> </w:t>
      </w:r>
      <w:r w:rsidR="00C640EC">
        <w:t xml:space="preserve">between the elements of one </w:t>
      </w:r>
      <w:r w:rsidR="007005EE">
        <w:t>microstate</w:t>
      </w:r>
      <w:r w:rsidR="00533020" w:rsidRPr="00B33A94">
        <w:t xml:space="preserve"> whereas Gibbs entropy </w:t>
      </w:r>
      <w:r w:rsidR="00C640EC">
        <w:t xml:space="preserve">describes </w:t>
      </w:r>
      <w:r w:rsidR="00533020" w:rsidRPr="00B33A94">
        <w:t xml:space="preserve">the consistency </w:t>
      </w:r>
      <w:r w:rsidR="007005EE">
        <w:t>between different microstates</w:t>
      </w:r>
      <w:r w:rsidR="00533020" w:rsidRPr="00B33A94">
        <w:t>.</w:t>
      </w:r>
      <w:r>
        <w:t xml:space="preserve"> </w:t>
      </w:r>
    </w:p>
    <w:p w14:paraId="6A8C7B22" w14:textId="1A647F70" w:rsidR="00FB5A33" w:rsidRDefault="00FD5066" w:rsidP="00C640EC">
      <w:r>
        <w:t xml:space="preserve">Second, </w:t>
      </w:r>
      <w:r w:rsidR="00533020">
        <w:t>the concept of entropy reduction</w:t>
      </w:r>
      <w:r w:rsidR="00C640EC">
        <w:t xml:space="preserve"> has explanatory value at the functional level of explanation. </w:t>
      </w:r>
      <w:r w:rsidR="00533020">
        <w:t xml:space="preserve">Specifically, </w:t>
      </w:r>
      <w:r w:rsidR="00DE0147">
        <w:t>a</w:t>
      </w:r>
      <w:r w:rsidR="007005EE" w:rsidRPr="007005EE">
        <w:t xml:space="preserve"> </w:t>
      </w:r>
      <w:r w:rsidR="00C640EC">
        <w:t>S</w:t>
      </w:r>
      <w:r w:rsidR="007005EE" w:rsidRPr="007005EE">
        <w:t xml:space="preserve">tate X at </w:t>
      </w:r>
      <w:r w:rsidR="00C640EC">
        <w:t>T</w:t>
      </w:r>
      <w:r w:rsidR="007005EE" w:rsidRPr="007005EE">
        <w:t xml:space="preserve">ime N is said to </w:t>
      </w:r>
      <w:r w:rsidR="00F235E1">
        <w:t xml:space="preserve">emerge because of </w:t>
      </w:r>
      <w:r w:rsidR="00C640EC">
        <w:t xml:space="preserve">the </w:t>
      </w:r>
      <w:r w:rsidR="00F235E1">
        <w:t xml:space="preserve">high </w:t>
      </w:r>
      <w:r w:rsidR="00C640EC">
        <w:t>entropy of S</w:t>
      </w:r>
      <w:r w:rsidR="00DE0147">
        <w:t xml:space="preserve">tate Y at </w:t>
      </w:r>
      <w:r w:rsidR="00C640EC">
        <w:t>T</w:t>
      </w:r>
      <w:r w:rsidR="00DE0147">
        <w:t>ime N-1</w:t>
      </w:r>
      <w:r w:rsidR="007005EE">
        <w:t xml:space="preserve">. </w:t>
      </w:r>
      <w:r w:rsidR="00B7703C">
        <w:t>The concept of entropy reduction as such says nothing about the (physical or mental) mechanism</w:t>
      </w:r>
      <w:r w:rsidR="00B32D57">
        <w:t>s</w:t>
      </w:r>
      <w:r w:rsidR="00B7703C">
        <w:t xml:space="preserve"> via which a high entropy state gives rise to a low entropy state; it merely captures the idea that the </w:t>
      </w:r>
      <w:r w:rsidR="00526A3D">
        <w:t xml:space="preserve">emergence </w:t>
      </w:r>
      <w:r w:rsidR="00B7703C">
        <w:t>of the low entropy State X is a function of the high entropy of a preceding State Y.</w:t>
      </w:r>
      <w:r w:rsidR="00E118E1">
        <w:rPr>
          <w:rStyle w:val="FootnoteReference"/>
        </w:rPr>
        <w:footnoteReference w:id="2"/>
      </w:r>
      <w:r w:rsidR="00B7703C">
        <w:t xml:space="preserve"> </w:t>
      </w:r>
    </w:p>
    <w:p w14:paraId="0DA9E2CD" w14:textId="2709729C" w:rsidR="00B32D57" w:rsidRDefault="007005EE" w:rsidP="00C640EC">
      <w:r>
        <w:t xml:space="preserve">Third, </w:t>
      </w:r>
      <w:r w:rsidR="00064C49">
        <w:t xml:space="preserve">also the Causal Attitude </w:t>
      </w:r>
      <w:proofErr w:type="gramStart"/>
      <w:r w:rsidR="00064C49">
        <w:t>Network</w:t>
      </w:r>
      <w:proofErr w:type="gramEnd"/>
      <w:r w:rsidR="00064C49">
        <w:t xml:space="preserve"> on which the</w:t>
      </w:r>
      <w:r w:rsidR="00064C49" w:rsidRPr="00064C49">
        <w:t xml:space="preserve"> Attitudinal Entropy Framework</w:t>
      </w:r>
      <w:r w:rsidR="00064C49">
        <w:t xml:space="preserve"> is built, can be conceived of as situated at the functional level of explanation. Within the CAN model, elements are linked within a network. Whereas Dalege et al. (this issue) conceive of the networks and their elements as mental entities (i.e., information represented in memory), one can also </w:t>
      </w:r>
      <w:r w:rsidR="00B7703C">
        <w:t>think o</w:t>
      </w:r>
      <w:r w:rsidR="001F5ED6">
        <w:t xml:space="preserve">f the elements as behaviors. In fact, if one looks at how network models are used in psychology, they are typically based on what people verbally report about their behavior, feelings, and thoughts. Rather than making the questionable assumption that verbal reports </w:t>
      </w:r>
      <w:r w:rsidR="001F5ED6">
        <w:lastRenderedPageBreak/>
        <w:t>provide a direct and accurate reflection of mental representations</w:t>
      </w:r>
      <w:r w:rsidR="005E1956">
        <w:t xml:space="preserve"> (Schwarz, 2007)</w:t>
      </w:r>
      <w:r w:rsidR="001F5ED6">
        <w:t>, one can treat them as behaviors, much like any other movement of muscles or glan</w:t>
      </w:r>
      <w:r w:rsidR="00D32CA6">
        <w:t xml:space="preserve">ds can be treated as a behavior. Within the domain of attitude research this would, for instance, imply that an inconsistency between self-reported liking of a product and buying behavior is not treated as an attitude-behavior inconsistency </w:t>
      </w:r>
      <w:r w:rsidR="00FB5A33">
        <w:t>(which implies that self-reported liking is a proxy of the underlying mental attitude)</w:t>
      </w:r>
      <w:r w:rsidR="00D32CA6">
        <w:t xml:space="preserve"> but as a behavior-behavior inconsistenc</w:t>
      </w:r>
      <w:r w:rsidR="00FB5A33">
        <w:t xml:space="preserve">y. </w:t>
      </w:r>
    </w:p>
    <w:p w14:paraId="684D961F" w14:textId="115D0DC1" w:rsidR="00852107" w:rsidRDefault="00FB5A33" w:rsidP="00C640EC">
      <w:r>
        <w:t>This perspective i</w:t>
      </w:r>
      <w:r w:rsidR="00B32D57">
        <w:t xml:space="preserve">s compatible with the idea </w:t>
      </w:r>
      <w:r>
        <w:t xml:space="preserve">that attitude research deals with </w:t>
      </w:r>
      <w:r w:rsidR="00E34DBB">
        <w:t xml:space="preserve">the </w:t>
      </w:r>
      <w:r>
        <w:t xml:space="preserve">study of evaluation, that is, the way in which stimuli influence evaluative responses (De Houwer, 2009; De Houwer, Gawronski, &amp; Barnes-Holmes, 2013). </w:t>
      </w:r>
      <w:r w:rsidR="00B32D57">
        <w:t xml:space="preserve">It implies that both the CAN model and the </w:t>
      </w:r>
      <w:r w:rsidR="00B32D57" w:rsidRPr="00B32D57">
        <w:t>Attitudinal Entropy Framework</w:t>
      </w:r>
      <w:r w:rsidR="00B32D57">
        <w:t xml:space="preserve"> have much to contribute to attitude research. O</w:t>
      </w:r>
      <w:r>
        <w:t xml:space="preserve">ne of the big assets of network models such as the CAN model is that </w:t>
      </w:r>
      <w:r w:rsidR="005F29E9">
        <w:t xml:space="preserve">they provide </w:t>
      </w:r>
      <w:r>
        <w:t>new ways of describing relations between (evaluative) behaviors. To the extent that the relations between behaviors in a network are assumed to be directional</w:t>
      </w:r>
      <w:r w:rsidR="00B32D57">
        <w:t xml:space="preserve"> (rather than merely correlational)</w:t>
      </w:r>
      <w:r>
        <w:t xml:space="preserve">, networks also provide functional explanations of behavior, that is, insights into how one behavior </w:t>
      </w:r>
      <w:r w:rsidR="00F30234">
        <w:t>is a function of other behaviors or states in the environment. Such functional explanations allow one to predict and influence behavior by observing and influencing other behavior or states in the environment.</w:t>
      </w:r>
      <w:r w:rsidR="00543702">
        <w:rPr>
          <w:rStyle w:val="FootnoteReference"/>
        </w:rPr>
        <w:footnoteReference w:id="3"/>
      </w:r>
      <w:r w:rsidR="00F30234">
        <w:t xml:space="preserve"> The integration of the CAN model within </w:t>
      </w:r>
      <w:r w:rsidR="00B32D57">
        <w:t>an e</w:t>
      </w:r>
      <w:r w:rsidR="00F30234" w:rsidRPr="00F30234">
        <w:t xml:space="preserve">ntropy </w:t>
      </w:r>
      <w:r w:rsidR="00B32D57">
        <w:t>f</w:t>
      </w:r>
      <w:r w:rsidR="00F30234" w:rsidRPr="00F30234">
        <w:t>ramework</w:t>
      </w:r>
      <w:r w:rsidR="00F30234">
        <w:t xml:space="preserve"> further expands the descriptive and functional explanatory value of the CAN model by li</w:t>
      </w:r>
      <w:r w:rsidR="00B32D57">
        <w:t>n</w:t>
      </w:r>
      <w:r w:rsidR="00F30234">
        <w:t xml:space="preserve">king it with concepts such as entropy and entropy reduction. Note, however, that all of this can be achieved without invoking any reference to mental constructs such as mental representations. </w:t>
      </w:r>
      <w:r w:rsidR="00B32D57">
        <w:t xml:space="preserve">In fact, this conclusion </w:t>
      </w:r>
      <w:r w:rsidR="00852107">
        <w:t xml:space="preserve">is </w:t>
      </w:r>
      <w:r w:rsidR="00852107">
        <w:lastRenderedPageBreak/>
        <w:t>unsurprising given that both entropy frameworks and network models have been developed in areas of research such as physics and mathematics that focus on description and functional explanations.</w:t>
      </w:r>
    </w:p>
    <w:p w14:paraId="7B5CAA7E" w14:textId="0B903FA4" w:rsidR="00925BEE" w:rsidRDefault="00925BEE" w:rsidP="00925BEE">
      <w:r w:rsidRPr="00603B4B">
        <w:t>One might argue that the Attitudinal Entropy Framework could in principle also be applied at the cognitive level of explanation by using it to describe and explain the nature of mental representations. The problem with this approach is that (the elements of) mental representations cannot be observed directly. Hence, applying the framework at the cognitive level necessarily adds a level of uncertainty compared to when the framework is restricted to the descriptive or functional level.</w:t>
      </w:r>
      <w:r>
        <w:t xml:space="preserve"> We therefore believe that there are advantages to applying the framework at the descriptive and functional level as compared to the cognitive level. Regardless of the level of explanation at which the framework is likely to be most successful, it would be good to always be explicit about the level of explanation at which the framework is being used. Because different questions are addressed at different levels of explanation, confounding levels can distort scientific debates. An example of such </w:t>
      </w:r>
      <w:proofErr w:type="gramStart"/>
      <w:r>
        <w:t>a confound</w:t>
      </w:r>
      <w:proofErr w:type="gramEnd"/>
      <w:r>
        <w:t xml:space="preserve"> can be found in the simulations that Dalege et al. (this issue) present. Whereas in some simulations, </w:t>
      </w:r>
      <w:r w:rsidRPr="00472296">
        <w:t>nodes within the network refer to attitude elements within a cognitive system (an intrapersonal model</w:t>
      </w:r>
      <w:r>
        <w:t xml:space="preserve"> at the cognitive level</w:t>
      </w:r>
      <w:r w:rsidRPr="00472296">
        <w:t>)</w:t>
      </w:r>
      <w:r>
        <w:t>, in other simulations, the nodes refer</w:t>
      </w:r>
      <w:r w:rsidRPr="00472296">
        <w:t xml:space="preserve"> to </w:t>
      </w:r>
      <w:r>
        <w:t xml:space="preserve">behavior of </w:t>
      </w:r>
      <w:r w:rsidRPr="00472296">
        <w:t>individuals in a group (an interpersonal model</w:t>
      </w:r>
      <w:r>
        <w:t xml:space="preserve"> at the functional level</w:t>
      </w:r>
      <w:r w:rsidRPr="00472296">
        <w:t xml:space="preserve">). </w:t>
      </w:r>
      <w:r>
        <w:t>A</w:t>
      </w:r>
      <w:r w:rsidRPr="00472296">
        <w:t xml:space="preserve"> lack of clarity around what level of </w:t>
      </w:r>
      <w:r>
        <w:t xml:space="preserve">explanation </w:t>
      </w:r>
      <w:r w:rsidRPr="00472296">
        <w:t>is being modeled (i.e., behavior vs. mental level, intrapersonal vs. interpersonal) raises more questions than it answers.</w:t>
      </w:r>
      <w:r>
        <w:t xml:space="preserve"> </w:t>
      </w:r>
    </w:p>
    <w:p w14:paraId="31816154" w14:textId="11D7448F" w:rsidR="000A2C2E" w:rsidRDefault="000A2C2E" w:rsidP="00C640EC">
      <w:r>
        <w:t xml:space="preserve">Of course, </w:t>
      </w:r>
      <w:r w:rsidR="00096BA3">
        <w:t>our</w:t>
      </w:r>
      <w:r w:rsidR="00B32D57">
        <w:t xml:space="preserve"> analysis does not imply that one should abandon the cognitive level of explanation in attitude research. </w:t>
      </w:r>
      <w:r>
        <w:t xml:space="preserve">We only argue that attitude research </w:t>
      </w:r>
      <w:r w:rsidR="00F235E1">
        <w:t>which f</w:t>
      </w:r>
      <w:r>
        <w:t xml:space="preserve">ocusses on description and functional explanation also has merit and that the </w:t>
      </w:r>
      <w:r w:rsidRPr="000A2C2E">
        <w:t>Attitudinal Entropy Framework</w:t>
      </w:r>
      <w:r>
        <w:t xml:space="preserve"> can contribute to attitude research at those levels. </w:t>
      </w:r>
      <w:r w:rsidR="00F235E1">
        <w:t>Such</w:t>
      </w:r>
      <w:r>
        <w:t xml:space="preserve"> research can be complemented by </w:t>
      </w:r>
      <w:r w:rsidR="00F235E1">
        <w:t xml:space="preserve">theories </w:t>
      </w:r>
      <w:r w:rsidR="00F235E1">
        <w:lastRenderedPageBreak/>
        <w:t>about</w:t>
      </w:r>
      <w:r>
        <w:t xml:space="preserve"> the mental mechanisms that mediate evaluation. In fact, Dalege et al. (this issue) seem to be aware of this fact when they refer to the need to understand the inferences that underlie the links in networks and the motivational processes that determine the dependency within networks. As we will argue below, there is indeed much merit in considering the role of</w:t>
      </w:r>
      <w:r w:rsidR="00F235E1">
        <w:t xml:space="preserve"> motivation and </w:t>
      </w:r>
      <w:r>
        <w:t xml:space="preserve">inferential processes in attitude research. Although theories about mediating mental mechanisms can certainly be related to the </w:t>
      </w:r>
      <w:r w:rsidRPr="000A2C2E">
        <w:t>Attitudinal Entropy Framework</w:t>
      </w:r>
      <w:r>
        <w:t>, much of the scientific merit of the framework</w:t>
      </w:r>
      <w:r w:rsidR="00F235E1">
        <w:t xml:space="preserve"> itself</w:t>
      </w:r>
      <w:r>
        <w:t xml:space="preserve"> is, in our opinion, situated at the descriptive level and functional level of explanation. </w:t>
      </w:r>
    </w:p>
    <w:p w14:paraId="3E6F403C" w14:textId="1C324A88" w:rsidR="00163A2A" w:rsidRPr="00163A2A" w:rsidRDefault="00163A2A" w:rsidP="001F224D">
      <w:pPr>
        <w:ind w:firstLine="0"/>
      </w:pPr>
      <w:r>
        <w:rPr>
          <w:b/>
        </w:rPr>
        <w:t>Limitations</w:t>
      </w:r>
      <w:r w:rsidRPr="00163A2A">
        <w:rPr>
          <w:b/>
        </w:rPr>
        <w:t xml:space="preserve"> of the Attitudinal Entropy Framework</w:t>
      </w:r>
    </w:p>
    <w:p w14:paraId="22B823ED" w14:textId="0A6DCBFD" w:rsidR="00ED6F84" w:rsidRPr="00B33A94" w:rsidRDefault="00B812E1" w:rsidP="001F224D">
      <w:pPr>
        <w:pStyle w:val="CommentText"/>
        <w:ind w:firstLine="0"/>
        <w:rPr>
          <w:sz w:val="24"/>
          <w:szCs w:val="24"/>
          <w:lang w:val="en-US"/>
        </w:rPr>
      </w:pPr>
      <w:r>
        <w:rPr>
          <w:sz w:val="24"/>
          <w:szCs w:val="24"/>
          <w:lang w:val="en-US"/>
        </w:rPr>
        <w:tab/>
      </w:r>
      <w:r w:rsidR="00163A2A">
        <w:rPr>
          <w:sz w:val="24"/>
          <w:szCs w:val="24"/>
          <w:lang w:val="en-US"/>
        </w:rPr>
        <w:t xml:space="preserve">Despite its merits, the Attitudinal Entropy Framework as </w:t>
      </w:r>
      <w:proofErr w:type="gramStart"/>
      <w:r w:rsidR="00163A2A">
        <w:rPr>
          <w:sz w:val="24"/>
          <w:szCs w:val="24"/>
          <w:lang w:val="en-US"/>
        </w:rPr>
        <w:t>it was put forward by Dalege and colleagues</w:t>
      </w:r>
      <w:proofErr w:type="gramEnd"/>
      <w:r w:rsidR="00163A2A">
        <w:rPr>
          <w:sz w:val="24"/>
          <w:szCs w:val="24"/>
          <w:lang w:val="en-US"/>
        </w:rPr>
        <w:t xml:space="preserve"> is also limited in important ways. </w:t>
      </w:r>
      <w:r w:rsidR="00D72AD8">
        <w:rPr>
          <w:sz w:val="24"/>
          <w:szCs w:val="24"/>
          <w:lang w:val="en-US"/>
        </w:rPr>
        <w:t>First</w:t>
      </w:r>
      <w:r w:rsidR="00163A2A">
        <w:rPr>
          <w:sz w:val="24"/>
          <w:szCs w:val="24"/>
          <w:lang w:val="en-US"/>
        </w:rPr>
        <w:t>,</w:t>
      </w:r>
      <w:r w:rsidR="00ED6F84">
        <w:rPr>
          <w:sz w:val="24"/>
          <w:szCs w:val="24"/>
          <w:lang w:val="en-US"/>
        </w:rPr>
        <w:t xml:space="preserve"> a</w:t>
      </w:r>
      <w:r w:rsidR="00ED6F84" w:rsidRPr="00B33A94">
        <w:rPr>
          <w:sz w:val="24"/>
          <w:szCs w:val="24"/>
          <w:lang w:val="en-US"/>
        </w:rPr>
        <w:t>ttitude elements are modeled as nodes that can only be switched on or off and are thus stripped from any (relational) content (e.g., the content of beliefs), making it difficult to see how consistency between attitude elements could be determined. The assumption that only the (momentary) valence of attitude elements (modeled as a binary variable) is compared in this process is unfeasible given that it is not specified how the valence of attitude elements (not only beliefs but also behaviors and feelings) is determined. Moreover, studies show that content-related characteristics of information about attitude objects (e.g., its diagnosticity or believability: Cone, Mann, &amp; Ferguson, 2018) determine</w:t>
      </w:r>
      <w:del w:id="0" w:author="Ian Hussey" w:date="2018-07-30T20:50:00Z">
        <w:r w:rsidR="00ED6F84" w:rsidRPr="00B33A94" w:rsidDel="008137CD">
          <w:rPr>
            <w:sz w:val="24"/>
            <w:szCs w:val="24"/>
            <w:lang w:val="en-US"/>
          </w:rPr>
          <w:delText>s</w:delText>
        </w:r>
      </w:del>
      <w:r w:rsidR="00ED6F84" w:rsidRPr="00B33A94">
        <w:rPr>
          <w:sz w:val="24"/>
          <w:szCs w:val="24"/>
          <w:lang w:val="en-US"/>
        </w:rPr>
        <w:t xml:space="preserve"> evaluation more than the amount of positive and negative information. For instance, Cone and Ferguson (2015) found that participants exhibited negative rather than positive implicit and explicit evaluations of a person named Bob when they learned many pieces of positive information about Bob but </w:t>
      </w:r>
      <w:r w:rsidR="00ED6F84">
        <w:rPr>
          <w:sz w:val="24"/>
          <w:szCs w:val="24"/>
          <w:lang w:val="en-US"/>
        </w:rPr>
        <w:t xml:space="preserve">only </w:t>
      </w:r>
      <w:r w:rsidR="00ED6F84" w:rsidRPr="00B33A94">
        <w:rPr>
          <w:sz w:val="24"/>
          <w:szCs w:val="24"/>
          <w:lang w:val="en-US"/>
        </w:rPr>
        <w:t>one piece of negative information that was</w:t>
      </w:r>
      <w:r w:rsidR="00ED6F84">
        <w:rPr>
          <w:sz w:val="24"/>
          <w:szCs w:val="24"/>
          <w:lang w:val="en-US"/>
        </w:rPr>
        <w:t>,</w:t>
      </w:r>
      <w:r w:rsidR="00ED6F84" w:rsidRPr="00B33A94">
        <w:rPr>
          <w:sz w:val="24"/>
          <w:szCs w:val="24"/>
          <w:lang w:val="en-US"/>
        </w:rPr>
        <w:t xml:space="preserve"> </w:t>
      </w:r>
      <w:r w:rsidR="00ED6F84">
        <w:rPr>
          <w:sz w:val="24"/>
          <w:szCs w:val="24"/>
          <w:lang w:val="en-US"/>
        </w:rPr>
        <w:t xml:space="preserve">however, </w:t>
      </w:r>
      <w:r w:rsidR="00ED6F84" w:rsidRPr="00B33A94">
        <w:rPr>
          <w:sz w:val="24"/>
          <w:szCs w:val="24"/>
          <w:lang w:val="en-US"/>
        </w:rPr>
        <w:t xml:space="preserve">more diagnostic of Bob’s true character (e.g., that Bob was a child molester). </w:t>
      </w:r>
    </w:p>
    <w:p w14:paraId="1CD1EFE7" w14:textId="334D7A3C" w:rsidR="00D72AD8" w:rsidRDefault="00D72AD8" w:rsidP="001F224D">
      <w:pPr>
        <w:pStyle w:val="CommentText"/>
        <w:rPr>
          <w:sz w:val="24"/>
          <w:szCs w:val="24"/>
          <w:lang w:val="en-US"/>
        </w:rPr>
      </w:pPr>
      <w:r>
        <w:rPr>
          <w:sz w:val="24"/>
          <w:szCs w:val="24"/>
          <w:lang w:val="en-US"/>
        </w:rPr>
        <w:lastRenderedPageBreak/>
        <w:t xml:space="preserve">Second, as noted earlier, Dalege and colleagues refer to cognitive concepts such as inferences and motivation. However, their treatment of these concepts is rather superficial. With regard to the concept of motivation, </w:t>
      </w:r>
      <w:r w:rsidRPr="00ED6F84">
        <w:rPr>
          <w:sz w:val="24"/>
          <w:szCs w:val="24"/>
          <w:lang w:val="en-US"/>
        </w:rPr>
        <w:t xml:space="preserve">they argue that the mental system is motivated to reduce entropy because that entropy causes distress. </w:t>
      </w:r>
      <w:r>
        <w:rPr>
          <w:sz w:val="24"/>
          <w:szCs w:val="24"/>
          <w:lang w:val="en-US"/>
        </w:rPr>
        <w:t>However, w</w:t>
      </w:r>
      <w:r w:rsidRPr="00B33A94">
        <w:rPr>
          <w:sz w:val="24"/>
          <w:szCs w:val="24"/>
          <w:lang w:val="en-US"/>
        </w:rPr>
        <w:t xml:space="preserve">ithout an explanation of the motivational role of entropy, the current framework pushes the question of attitudes back from explaining attitudes to explaining entropy and distress. </w:t>
      </w:r>
      <w:r>
        <w:rPr>
          <w:sz w:val="24"/>
          <w:szCs w:val="24"/>
          <w:lang w:val="en-US"/>
        </w:rPr>
        <w:t xml:space="preserve">Note that modeling of entropy (described as </w:t>
      </w:r>
      <w:r w:rsidRPr="00B33A94">
        <w:rPr>
          <w:sz w:val="24"/>
          <w:szCs w:val="24"/>
          <w:lang w:val="en-US"/>
        </w:rPr>
        <w:t>consistency detection</w:t>
      </w:r>
      <w:r>
        <w:rPr>
          <w:sz w:val="24"/>
          <w:szCs w:val="24"/>
          <w:lang w:val="en-US"/>
        </w:rPr>
        <w:t xml:space="preserve">) does not solve this issue because this modeling is also merely descriptive and does not directly tie into important mental level concepts. </w:t>
      </w:r>
    </w:p>
    <w:p w14:paraId="77472D9F" w14:textId="175FDC6E" w:rsidR="00745D89" w:rsidRPr="00B33A94" w:rsidRDefault="00D72AD8" w:rsidP="006B5027">
      <w:r>
        <w:t xml:space="preserve">In the remainder of this section, we </w:t>
      </w:r>
      <w:r w:rsidR="006B5027">
        <w:t xml:space="preserve">discuss in quite some detail the role of inferential processes within the </w:t>
      </w:r>
      <w:r w:rsidR="006B5027" w:rsidRPr="006B5027">
        <w:t>Attitudinal Entropy Framework</w:t>
      </w:r>
      <w:r w:rsidR="006B5027">
        <w:t xml:space="preserve">. </w:t>
      </w:r>
      <w:r w:rsidR="00F061C2">
        <w:t>Whereas Dalege and colleagues</w:t>
      </w:r>
      <w:r w:rsidR="006B5027">
        <w:t xml:space="preserve"> (this issue)</w:t>
      </w:r>
      <w:r w:rsidR="00F061C2">
        <w:t xml:space="preserve"> </w:t>
      </w:r>
      <w:r w:rsidR="006B5027">
        <w:t>refer to t</w:t>
      </w:r>
      <w:r w:rsidR="00F061C2">
        <w:t xml:space="preserve">his </w:t>
      </w:r>
      <w:r w:rsidR="006B5027">
        <w:t>topic</w:t>
      </w:r>
      <w:r w:rsidR="00F061C2">
        <w:t xml:space="preserve"> only briefly, we </w:t>
      </w:r>
      <w:r w:rsidR="006B5027">
        <w:t>believe that inferential processes are vital when extending the f</w:t>
      </w:r>
      <w:r w:rsidR="006B5027" w:rsidRPr="006B5027">
        <w:t>ramework</w:t>
      </w:r>
      <w:r w:rsidR="006B5027">
        <w:t xml:space="preserve"> to the cognitive level of explanation. </w:t>
      </w:r>
      <w:r w:rsidR="00745D89">
        <w:t xml:space="preserve">In a recent </w:t>
      </w:r>
      <w:r w:rsidR="00F56F81">
        <w:t>paper</w:t>
      </w:r>
      <w:r w:rsidR="008E46EA">
        <w:t>,</w:t>
      </w:r>
      <w:r w:rsidR="00F56F81">
        <w:t xml:space="preserve"> we described an inferential account of </w:t>
      </w:r>
      <w:r w:rsidR="00745D89" w:rsidRPr="00B33A94">
        <w:t xml:space="preserve">evaluative stimulus-action effects </w:t>
      </w:r>
      <w:r>
        <w:t xml:space="preserve">that </w:t>
      </w:r>
      <w:r w:rsidR="00745D89" w:rsidRPr="00B33A94">
        <w:t>focuses on the inferences that underlie evaluative learning on the basis of stimulus-based actions (e.g., repeated approach or avoidance of a stimulus) and outlines how these inferences might arise based on predictive processing principles</w:t>
      </w:r>
      <w:r>
        <w:t xml:space="preserve"> (Van Dessel</w:t>
      </w:r>
      <w:r w:rsidR="008E46EA">
        <w:t>, Hughes, &amp; De Houwer</w:t>
      </w:r>
      <w:r>
        <w:t>, in press</w:t>
      </w:r>
      <w:r w:rsidRPr="00B33A94">
        <w:t>).</w:t>
      </w:r>
      <w:r w:rsidR="00745D89" w:rsidRPr="00B33A94">
        <w:rPr>
          <w:rStyle w:val="FootnoteReference"/>
        </w:rPr>
        <w:footnoteReference w:id="4"/>
      </w:r>
      <w:r w:rsidR="00745D89" w:rsidRPr="00B33A94">
        <w:t xml:space="preserve"> Specifically, evaluative responding is considered to result from inferences about (the value of) action outcomes. These inferences are learning-, context, and goal-dependent, and reflect the (automatic) application of inference rules to activated information on the basis of a person’s belief network</w:t>
      </w:r>
      <w:r w:rsidR="00ED6F84">
        <w:t xml:space="preserve"> (which</w:t>
      </w:r>
      <w:r w:rsidR="00745D89" w:rsidRPr="00B33A94">
        <w:t xml:space="preserve"> can be seen as a generative model of the world that is continuously updated on the basis of available information</w:t>
      </w:r>
      <w:r w:rsidR="00ED6F84">
        <w:t>)</w:t>
      </w:r>
      <w:r w:rsidR="00745D89" w:rsidRPr="00B33A94">
        <w:t xml:space="preserve">. </w:t>
      </w:r>
    </w:p>
    <w:p w14:paraId="00AE25C6" w14:textId="4DA9906F" w:rsidR="00745D89" w:rsidRPr="00B33A94" w:rsidRDefault="00745D89" w:rsidP="00745D89">
      <w:r w:rsidRPr="00B33A94">
        <w:lastRenderedPageBreak/>
        <w:t>The Attitudinal Entropy framework and our inferential model share several similarities with one another. For instance, the former argues that entropy (and its reduction) may play a key role determining the structure and properties of attitudes, a claim that is certainly compatible with the inferential account given its incorporation o</w:t>
      </w:r>
      <w:r w:rsidR="000F4357">
        <w:t>f predictive processing theory</w:t>
      </w:r>
      <w:r w:rsidR="00D72AD8">
        <w:t xml:space="preserve"> (</w:t>
      </w:r>
      <w:proofErr w:type="spellStart"/>
      <w:r w:rsidR="00D72AD8">
        <w:t>Friston</w:t>
      </w:r>
      <w:proofErr w:type="spellEnd"/>
      <w:r w:rsidR="00D72AD8">
        <w:t>, 2010)</w:t>
      </w:r>
      <w:r w:rsidRPr="00B33A94">
        <w:t xml:space="preserve">. Second, the Attitudinal Entropy framework seems to share the position that implicit and explicit attitudes are based on a single type of mental process that involves inferential reasoning. For instance, Dalege and colleagues </w:t>
      </w:r>
      <w:proofErr w:type="gramStart"/>
      <w:r w:rsidRPr="00B33A94">
        <w:t>note that</w:t>
      </w:r>
      <w:proofErr w:type="gramEnd"/>
      <w:r w:rsidRPr="00B33A94">
        <w:t xml:space="preserve"> “weights between attitude elements generally arise based on inferences” (p.12). Moreover, assessing for entropy (which they conceptualize in part as consistency between attitude elements) presumably requires the mental system to be able to represent the </w:t>
      </w:r>
      <w:proofErr w:type="gramStart"/>
      <w:r w:rsidRPr="00B33A94">
        <w:t>truth value</w:t>
      </w:r>
      <w:proofErr w:type="gramEnd"/>
      <w:r w:rsidRPr="00B33A94">
        <w:t xml:space="preserve"> of attitude elements (and relations between these elements). This perspective is compatible with single process (propositional) models of attitudes and learning (De Houwer, 2009, 2014; Mitchell, De Houwer, &amp; Lovibond, 2009) and diverges from models which distinguish between two types of attitudinal processes or systems: e.g., System 1 vs 2 (Kahneman, 2003), associative vs. rule-based processes (Smith &amp; </w:t>
      </w:r>
      <w:proofErr w:type="spellStart"/>
      <w:r w:rsidRPr="00B33A94">
        <w:t>DeCoster</w:t>
      </w:r>
      <w:proofErr w:type="spellEnd"/>
      <w:r w:rsidRPr="00B33A94">
        <w:t xml:space="preserve">, 2000), or associative and propositional processes (e.g., Gawronski &amp; Bodenhausen, 2006). It also accords with recent recommendations to explore alternatives to dual-process theories of human cognition (e.g., </w:t>
      </w:r>
      <w:proofErr w:type="spellStart"/>
      <w:r w:rsidRPr="00B33A94">
        <w:t>Melnikoff</w:t>
      </w:r>
      <w:proofErr w:type="spellEnd"/>
      <w:r w:rsidRPr="00B33A94">
        <w:t xml:space="preserve"> &amp; Bargh, 2018), a call </w:t>
      </w:r>
      <w:proofErr w:type="gramStart"/>
      <w:r w:rsidRPr="00B33A94">
        <w:t>which</w:t>
      </w:r>
      <w:proofErr w:type="gramEnd"/>
      <w:r w:rsidRPr="00B33A94">
        <w:t xml:space="preserve"> is especially relevant to attitude research where such theories remain dominant and often in the absence of clear empirical support (see Corneille &amp; Stahl, 2018). </w:t>
      </w:r>
    </w:p>
    <w:p w14:paraId="538ADAA4" w14:textId="5ADD2ABA" w:rsidR="00717633" w:rsidRDefault="00745D89" w:rsidP="00717633">
      <w:pPr>
        <w:pStyle w:val="CommentText"/>
        <w:rPr>
          <w:sz w:val="24"/>
          <w:szCs w:val="24"/>
          <w:lang w:val="en-US"/>
        </w:rPr>
      </w:pPr>
      <w:r w:rsidRPr="000F4357">
        <w:rPr>
          <w:sz w:val="24"/>
          <w:szCs w:val="24"/>
          <w:lang w:val="en-US"/>
        </w:rPr>
        <w:t xml:space="preserve">Importantly, however, there are </w:t>
      </w:r>
      <w:r w:rsidR="000F4357" w:rsidRPr="000F4357">
        <w:rPr>
          <w:sz w:val="24"/>
          <w:szCs w:val="24"/>
          <w:lang w:val="en-US"/>
        </w:rPr>
        <w:t xml:space="preserve">two </w:t>
      </w:r>
      <w:r w:rsidRPr="000F4357">
        <w:rPr>
          <w:sz w:val="24"/>
          <w:szCs w:val="24"/>
          <w:lang w:val="en-US"/>
        </w:rPr>
        <w:t>points of divergence between our inferential model and the</w:t>
      </w:r>
      <w:r w:rsidR="00717633">
        <w:rPr>
          <w:sz w:val="24"/>
          <w:szCs w:val="24"/>
          <w:lang w:val="en-US"/>
        </w:rPr>
        <w:t xml:space="preserve"> attitudinal entropy framework. First</w:t>
      </w:r>
      <w:r w:rsidR="000F4357" w:rsidRPr="000F4357">
        <w:rPr>
          <w:sz w:val="24"/>
          <w:szCs w:val="24"/>
          <w:lang w:val="en-US"/>
        </w:rPr>
        <w:t xml:space="preserve">, </w:t>
      </w:r>
      <w:r w:rsidR="006B5027">
        <w:rPr>
          <w:sz w:val="24"/>
          <w:szCs w:val="24"/>
          <w:lang w:val="en-US"/>
        </w:rPr>
        <w:t xml:space="preserve">within </w:t>
      </w:r>
      <w:r w:rsidR="000F4357" w:rsidRPr="000F4357">
        <w:rPr>
          <w:sz w:val="24"/>
          <w:szCs w:val="24"/>
          <w:lang w:val="en-US"/>
        </w:rPr>
        <w:t>the inferential model</w:t>
      </w:r>
      <w:r w:rsidR="006B5027">
        <w:rPr>
          <w:sz w:val="24"/>
          <w:szCs w:val="24"/>
          <w:lang w:val="en-US"/>
        </w:rPr>
        <w:t xml:space="preserve">, a clear distinction is made between the functional and cognitive level of explanation (see </w:t>
      </w:r>
      <w:r w:rsidR="000F4357" w:rsidRPr="000F4357">
        <w:rPr>
          <w:sz w:val="24"/>
          <w:szCs w:val="24"/>
          <w:lang w:val="en-US"/>
        </w:rPr>
        <w:t>De Houwer et al.</w:t>
      </w:r>
      <w:r w:rsidR="006B5027">
        <w:rPr>
          <w:sz w:val="24"/>
          <w:szCs w:val="24"/>
          <w:lang w:val="en-US"/>
        </w:rPr>
        <w:t xml:space="preserve">, </w:t>
      </w:r>
      <w:r w:rsidR="000F4357" w:rsidRPr="000F4357">
        <w:rPr>
          <w:sz w:val="24"/>
          <w:szCs w:val="24"/>
          <w:lang w:val="en-US"/>
        </w:rPr>
        <w:t>2013). Specifically, we model evaluations (rather than attitudes), which we define as</w:t>
      </w:r>
      <w:r w:rsidR="006B5027">
        <w:rPr>
          <w:sz w:val="24"/>
          <w:szCs w:val="24"/>
          <w:lang w:val="en-US"/>
        </w:rPr>
        <w:t xml:space="preserve"> the impact of </w:t>
      </w:r>
      <w:r w:rsidR="006B5027">
        <w:rPr>
          <w:sz w:val="24"/>
          <w:szCs w:val="24"/>
          <w:lang w:val="en-US"/>
        </w:rPr>
        <w:lastRenderedPageBreak/>
        <w:t xml:space="preserve">stimuli on evaluative </w:t>
      </w:r>
      <w:r w:rsidR="000F4357" w:rsidRPr="000F4357">
        <w:rPr>
          <w:sz w:val="24"/>
          <w:szCs w:val="24"/>
          <w:lang w:val="en-US"/>
        </w:rPr>
        <w:t xml:space="preserve">responses. This ensures that there is no conflation between the behaviors that need to be explained (evaluations) and the mental constructs that are used to explain these behaviors (inferences), allowing for clear, testable predictions about the moderation of evaluative responses by specific contextual variables. </w:t>
      </w:r>
    </w:p>
    <w:p w14:paraId="70CD4F37" w14:textId="507B9EF8" w:rsidR="00284D08" w:rsidRPr="00717633" w:rsidRDefault="000F4357" w:rsidP="00A655CB">
      <w:r w:rsidRPr="000F4357">
        <w:t xml:space="preserve">Second, </w:t>
      </w:r>
      <w:r w:rsidR="00C22776">
        <w:t xml:space="preserve">our model </w:t>
      </w:r>
      <w:r w:rsidR="00284D08">
        <w:t>describes</w:t>
      </w:r>
      <w:r w:rsidR="00C22776">
        <w:t xml:space="preserve"> how </w:t>
      </w:r>
      <w:r w:rsidR="00284D08">
        <w:t>inferences might arise and how they can lead to evaluative responses.</w:t>
      </w:r>
      <w:r w:rsidR="00C22776">
        <w:t xml:space="preserve"> </w:t>
      </w:r>
      <w:r w:rsidR="00284D08" w:rsidRPr="00717633">
        <w:t>To move forward, the attitudinal entropy framework might</w:t>
      </w:r>
      <w:r w:rsidR="00717633">
        <w:t xml:space="preserve"> </w:t>
      </w:r>
      <w:r w:rsidR="00284D08" w:rsidRPr="00717633">
        <w:t xml:space="preserve">benefit from the integration of basic principles from other (e.g., inferential reasoning) models. </w:t>
      </w:r>
      <w:r w:rsidR="00717633">
        <w:t>Most importantly</w:t>
      </w:r>
      <w:r w:rsidR="00284D08" w:rsidRPr="00717633">
        <w:t>, the framework might integrate ideas about how evaluations are learned (e.g., on the basis of context-dependent</w:t>
      </w:r>
      <w:r w:rsidR="00892524" w:rsidRPr="00717633">
        <w:t xml:space="preserve"> inferences</w:t>
      </w:r>
      <w:r w:rsidR="00284D08" w:rsidRPr="00717633">
        <w:t xml:space="preserve">: Van Dessel et al., </w:t>
      </w:r>
      <w:r w:rsidR="00892524" w:rsidRPr="00717633">
        <w:t>in press</w:t>
      </w:r>
      <w:r w:rsidR="00284D08" w:rsidRPr="00717633">
        <w:t>) to allow for a more encompassing computation of attitude consistency</w:t>
      </w:r>
      <w:r w:rsidR="00A655CB">
        <w:t xml:space="preserve"> and a model of evaluative behavior</w:t>
      </w:r>
      <w:r w:rsidR="00284D08" w:rsidRPr="00717633">
        <w:t xml:space="preserve">. </w:t>
      </w:r>
      <w:r w:rsidR="00A655CB">
        <w:t xml:space="preserve">For instance, </w:t>
      </w:r>
      <w:r w:rsidR="00284D08" w:rsidRPr="00717633">
        <w:t xml:space="preserve">the motivational role of attitudinal entropy might be elucidated on the basis of current </w:t>
      </w:r>
      <w:r w:rsidR="00E80E9D" w:rsidRPr="00717633">
        <w:t>theorizing</w:t>
      </w:r>
      <w:r w:rsidR="00A655CB">
        <w:t xml:space="preserve"> on inferential reasoning</w:t>
      </w:r>
      <w:r w:rsidR="00E80E9D" w:rsidRPr="00717633">
        <w:t>. In our inferential</w:t>
      </w:r>
      <w:r w:rsidR="00284D08" w:rsidRPr="00717633">
        <w:t xml:space="preserve"> model</w:t>
      </w:r>
      <w:r w:rsidR="00E80E9D" w:rsidRPr="00717633">
        <w:t xml:space="preserve"> of evaluative stimulus-action effects</w:t>
      </w:r>
      <w:r w:rsidR="00284D08" w:rsidRPr="00717633">
        <w:t>, we refer to entropy as a motivational factor in the context of belief updating. We consider entropy not as a characteristic of an attitude (what would be the delineating factor of a configuration of attitude elements?) but of a more general belief system. This idea draws on predictive processing theories in which entropy reduction motivates inferences (and behavior) because it allows for the conservation of mental energy (</w:t>
      </w:r>
      <w:proofErr w:type="spellStart"/>
      <w:r w:rsidR="00284D08" w:rsidRPr="00717633">
        <w:t>Friston</w:t>
      </w:r>
      <w:proofErr w:type="spellEnd"/>
      <w:r w:rsidR="00284D08" w:rsidRPr="00717633">
        <w:t xml:space="preserve">, 2010). </w:t>
      </w:r>
      <w:r w:rsidR="00E80E9D" w:rsidRPr="00717633">
        <w:t>However</w:t>
      </w:r>
      <w:r w:rsidR="00E80E9D" w:rsidRPr="00B33A94">
        <w:t xml:space="preserve">, </w:t>
      </w:r>
      <w:r w:rsidR="00E80E9D" w:rsidRPr="00717633">
        <w:t xml:space="preserve">we only briefly refer to entropy in the inferential theory we described. Moreover, </w:t>
      </w:r>
      <w:r w:rsidR="00E80E9D" w:rsidRPr="00B33A94">
        <w:t xml:space="preserve">it has been noted that the conceptualization of entropy in the predictive processing framework is implausible and requires more work (e.g., </w:t>
      </w:r>
      <w:proofErr w:type="spellStart"/>
      <w:r w:rsidR="00E80E9D" w:rsidRPr="00B33A94">
        <w:t>Otworowska</w:t>
      </w:r>
      <w:proofErr w:type="spellEnd"/>
      <w:r w:rsidR="00E80E9D" w:rsidRPr="00B33A94">
        <w:t xml:space="preserve">, Van </w:t>
      </w:r>
      <w:proofErr w:type="spellStart"/>
      <w:r w:rsidR="00E80E9D" w:rsidRPr="00B33A94">
        <w:t>Rooij</w:t>
      </w:r>
      <w:proofErr w:type="spellEnd"/>
      <w:r w:rsidR="00E80E9D" w:rsidRPr="00B33A94">
        <w:t xml:space="preserve">, &amp; </w:t>
      </w:r>
      <w:proofErr w:type="spellStart"/>
      <w:r w:rsidR="00E80E9D" w:rsidRPr="00B33A94">
        <w:t>Kwisthout</w:t>
      </w:r>
      <w:proofErr w:type="spellEnd"/>
      <w:r w:rsidR="00E80E9D" w:rsidRPr="00B33A94">
        <w:t xml:space="preserve">, 2018). </w:t>
      </w:r>
      <w:r w:rsidR="00284D08" w:rsidRPr="00717633">
        <w:t xml:space="preserve">In the spirit of the attitudinal entropy model, it might be useful to provide a more extensive description of entropy. For instance, entropy </w:t>
      </w:r>
      <w:r w:rsidR="00E80E9D" w:rsidRPr="00717633">
        <w:t xml:space="preserve">could be more clearly defined </w:t>
      </w:r>
      <w:r w:rsidR="00284D08" w:rsidRPr="00717633">
        <w:t xml:space="preserve">as a factor that determines the circumstances under which a person’s belief system is updated. We could model entropy as the extent to which integration of information is difficult in </w:t>
      </w:r>
      <w:r w:rsidR="00284D08" w:rsidRPr="00717633">
        <w:lastRenderedPageBreak/>
        <w:t xml:space="preserve">that it requires more extensive updating of probabilities in the model. Other variables such as inferred value of information (e.g., for our survival or our self-concept) might be included in this calculation such that entropy is not the only principle that determines inferences and belief updating (which seems problematic: </w:t>
      </w:r>
      <w:proofErr w:type="spellStart"/>
      <w:r w:rsidR="00284D08" w:rsidRPr="00717633">
        <w:t>Otworowska</w:t>
      </w:r>
      <w:proofErr w:type="spellEnd"/>
      <w:r w:rsidR="00284D08" w:rsidRPr="00717633">
        <w:t xml:space="preserve"> et al</w:t>
      </w:r>
      <w:ins w:id="1" w:author="Ian Hussey" w:date="2018-07-30T20:55:00Z">
        <w:r w:rsidR="00BB1D4A">
          <w:t xml:space="preserve">., </w:t>
        </w:r>
        <w:r w:rsidR="00BB1D4A" w:rsidRPr="00B33A94">
          <w:t>2018</w:t>
        </w:r>
      </w:ins>
      <w:r w:rsidR="00284D08" w:rsidRPr="00717633">
        <w:t xml:space="preserve">). </w:t>
      </w:r>
      <w:r w:rsidR="00E80E9D" w:rsidRPr="00717633">
        <w:t xml:space="preserve">Such modeling that is tied to </w:t>
      </w:r>
      <w:r w:rsidR="00A655CB">
        <w:t xml:space="preserve">tangible </w:t>
      </w:r>
      <w:r w:rsidR="00E80E9D" w:rsidRPr="00717633">
        <w:t xml:space="preserve">mental constructs in a model that clearly separates levels of explanation might provide a </w:t>
      </w:r>
      <w:r w:rsidR="00A655CB">
        <w:t>clear</w:t>
      </w:r>
      <w:r w:rsidR="00E80E9D" w:rsidRPr="00717633">
        <w:t xml:space="preserve"> contribution to the literature</w:t>
      </w:r>
      <w:r w:rsidR="00A655CB">
        <w:t xml:space="preserve"> (e.g., in terms of its explanatory value)</w:t>
      </w:r>
      <w:r w:rsidR="003C4D46">
        <w:t>.</w:t>
      </w:r>
    </w:p>
    <w:p w14:paraId="5E422A52" w14:textId="6794C6B7" w:rsidR="00890AE7" w:rsidRPr="00B33A94" w:rsidRDefault="00F3331B" w:rsidP="00890AE7">
      <w:pPr>
        <w:ind w:firstLine="0"/>
      </w:pPr>
      <w:r>
        <w:rPr>
          <w:b/>
        </w:rPr>
        <w:t>Predictions T</w:t>
      </w:r>
      <w:r w:rsidR="00890AE7" w:rsidRPr="00B33A94">
        <w:rPr>
          <w:b/>
        </w:rPr>
        <w:t>ested</w:t>
      </w:r>
    </w:p>
    <w:p w14:paraId="2CF30E1F" w14:textId="7ECAF1B5" w:rsidR="00D136AD" w:rsidRPr="0073476A" w:rsidRDefault="00D136AD" w:rsidP="00097876">
      <w:pPr>
        <w:rPr>
          <w:lang w:val="en-GB"/>
        </w:rPr>
        <w:pPrChange w:id="2" w:author="Ian Hussey" w:date="2018-07-30T20:54:00Z">
          <w:pPr>
            <w:ind w:firstLine="0"/>
          </w:pPr>
        </w:pPrChange>
      </w:pPr>
      <w:r>
        <w:rPr>
          <w:lang w:val="en-GB"/>
        </w:rPr>
        <w:t xml:space="preserve">While this commentary has primarily focused on conceptual matters, we also had the opportunity to test two of the framework’s predictions that </w:t>
      </w:r>
      <w:r w:rsidRPr="0073476A">
        <w:rPr>
          <w:lang w:val="en-GB"/>
        </w:rPr>
        <w:t>Dalege and colleagues argue flow from their model</w:t>
      </w:r>
      <w:r w:rsidR="00B31A27">
        <w:rPr>
          <w:lang w:val="en-GB"/>
        </w:rPr>
        <w:t xml:space="preserve"> with data we already had at hand</w:t>
      </w:r>
      <w:r w:rsidR="00890AE7" w:rsidRPr="00B33A94">
        <w:t xml:space="preserve">. </w:t>
      </w:r>
      <w:r w:rsidRPr="0073476A">
        <w:rPr>
          <w:lang w:val="en-GB"/>
        </w:rPr>
        <w:t>We used data from the Attitudes 2.0 dataset (Hussey et al., 2018) to assess predictions number 1b and 3.</w:t>
      </w:r>
      <w:r>
        <w:rPr>
          <w:lang w:val="en-GB"/>
        </w:rPr>
        <w:t xml:space="preserve"> Data to test other predictions was not at hand. </w:t>
      </w:r>
      <w:r w:rsidRPr="0073476A">
        <w:rPr>
          <w:lang w:val="en-GB"/>
        </w:rPr>
        <w:t xml:space="preserve">This large dataset (number of experimental sessions &gt; 409,000) </w:t>
      </w:r>
      <w:r>
        <w:rPr>
          <w:lang w:val="en-GB"/>
        </w:rPr>
        <w:t>represents a single large study</w:t>
      </w:r>
      <w:r w:rsidRPr="0073476A">
        <w:rPr>
          <w:lang w:val="en-GB"/>
        </w:rPr>
        <w:t xml:space="preserve"> of implicit and explicit attitudes that </w:t>
      </w:r>
      <w:r w:rsidR="00A92A77" w:rsidRPr="0073476A">
        <w:rPr>
          <w:lang w:val="en-GB"/>
        </w:rPr>
        <w:t>w</w:t>
      </w:r>
      <w:r w:rsidR="00A92A77">
        <w:rPr>
          <w:lang w:val="en-GB"/>
        </w:rPr>
        <w:t>as</w:t>
      </w:r>
      <w:r w:rsidR="00A92A77" w:rsidRPr="0073476A">
        <w:rPr>
          <w:lang w:val="en-GB"/>
        </w:rPr>
        <w:t xml:space="preserve"> </w:t>
      </w:r>
      <w:r w:rsidRPr="0073476A">
        <w:rPr>
          <w:lang w:val="en-GB"/>
        </w:rPr>
        <w:t>conducted on the Project Implicit website (https://implicit.harvard.edu). Subsets of this dataset have been used in previous research (e.g., Nosek &amp; Hansen,</w:t>
      </w:r>
      <w:r>
        <w:rPr>
          <w:lang w:val="en-GB"/>
        </w:rPr>
        <w:t xml:space="preserve"> 2008), and the full dataset is </w:t>
      </w:r>
      <w:r w:rsidRPr="0073476A">
        <w:rPr>
          <w:lang w:val="en-GB"/>
        </w:rPr>
        <w:t xml:space="preserve">being curated for public release and publication (Hussey et al., 2018). Participants in the study completed one of 190 </w:t>
      </w:r>
      <w:r>
        <w:rPr>
          <w:lang w:val="en-GB"/>
        </w:rPr>
        <w:t xml:space="preserve">different </w:t>
      </w:r>
      <w:r w:rsidRPr="0073476A">
        <w:rPr>
          <w:lang w:val="en-GB"/>
        </w:rPr>
        <w:t xml:space="preserve">IATs assessing attitudes within a wide range of attitude domains including politics, ideologies, popular culture figures, and everyday preferences (total </w:t>
      </w:r>
      <w:r w:rsidRPr="00103E34">
        <w:rPr>
          <w:i/>
          <w:lang w:val="en-GB"/>
        </w:rPr>
        <w:t>N</w:t>
      </w:r>
      <w:r w:rsidRPr="0073476A">
        <w:rPr>
          <w:lang w:val="en-GB"/>
        </w:rPr>
        <w:t xml:space="preserve"> </w:t>
      </w:r>
      <w:r>
        <w:rPr>
          <w:lang w:val="en-GB"/>
        </w:rPr>
        <w:t xml:space="preserve">available </w:t>
      </w:r>
      <w:r w:rsidRPr="0073476A">
        <w:rPr>
          <w:lang w:val="en-GB"/>
        </w:rPr>
        <w:t>for analysis = 155913). Self-report attitude scales also assessed multiple attitude features</w:t>
      </w:r>
      <w:r>
        <w:rPr>
          <w:lang w:val="en-GB"/>
        </w:rPr>
        <w:t>, such as “gut feelings” versus “actual feelings” towards the pairs of concepts used in the IAT</w:t>
      </w:r>
      <w:r w:rsidRPr="0073476A">
        <w:rPr>
          <w:lang w:val="en-GB"/>
        </w:rPr>
        <w:t xml:space="preserve">. Relevant subsets of </w:t>
      </w:r>
      <w:r>
        <w:rPr>
          <w:lang w:val="en-GB"/>
        </w:rPr>
        <w:t xml:space="preserve">this </w:t>
      </w:r>
      <w:r w:rsidRPr="0073476A">
        <w:rPr>
          <w:lang w:val="en-GB"/>
        </w:rPr>
        <w:t>data were employed to test two of the hypotheses that Dalege and colleagues put forward.</w:t>
      </w:r>
      <w:r>
        <w:rPr>
          <w:lang w:val="en-GB"/>
        </w:rPr>
        <w:t xml:space="preserve"> Data and code for the analyses conducted below are available on the OSF (</w:t>
      </w:r>
      <w:r w:rsidR="008137CD">
        <w:fldChar w:fldCharType="begin"/>
      </w:r>
      <w:r w:rsidR="008137CD">
        <w:instrText xml:space="preserve"> HYPERLINK "https://osf.io/c59y2/" </w:instrText>
      </w:r>
      <w:r w:rsidR="008137CD">
        <w:fldChar w:fldCharType="separate"/>
      </w:r>
      <w:r w:rsidR="00096BA3" w:rsidRPr="00AB2CDF">
        <w:rPr>
          <w:rStyle w:val="Hyperlink"/>
          <w:color w:val="auto"/>
          <w:u w:val="none"/>
          <w:lang w:val="en-GB"/>
        </w:rPr>
        <w:t>osf.io/c59y2</w:t>
      </w:r>
      <w:r w:rsidR="008137CD">
        <w:rPr>
          <w:rStyle w:val="Hyperlink"/>
          <w:color w:val="auto"/>
          <w:u w:val="none"/>
          <w:lang w:val="en-GB"/>
        </w:rPr>
        <w:fldChar w:fldCharType="end"/>
      </w:r>
      <w:r>
        <w:rPr>
          <w:lang w:val="en-GB"/>
        </w:rPr>
        <w:t xml:space="preserve">). </w:t>
      </w:r>
    </w:p>
    <w:p w14:paraId="7E1E1AB2" w14:textId="002C9208" w:rsidR="00D136AD" w:rsidRPr="0073476A" w:rsidRDefault="00D136AD" w:rsidP="00D136AD">
      <w:pPr>
        <w:rPr>
          <w:lang w:val="en-GB"/>
        </w:rPr>
      </w:pPr>
      <w:r w:rsidRPr="0073476A">
        <w:rPr>
          <w:b/>
          <w:lang w:val="en-GB"/>
        </w:rPr>
        <w:lastRenderedPageBreak/>
        <w:t>Prediction 1b</w:t>
      </w:r>
      <w:r w:rsidR="00096BA3">
        <w:rPr>
          <w:b/>
          <w:lang w:val="en-GB"/>
        </w:rPr>
        <w:t>.</w:t>
      </w:r>
      <w:r w:rsidRPr="00096BA3">
        <w:rPr>
          <w:lang w:val="en-GB"/>
        </w:rPr>
        <w:t xml:space="preserve"> “Scores on implic</w:t>
      </w:r>
      <w:r w:rsidR="00EC609F">
        <w:rPr>
          <w:lang w:val="en-GB"/>
        </w:rPr>
        <w:t>it measures assessing attitudes</w:t>
      </w:r>
      <w:r w:rsidRPr="00096BA3">
        <w:rPr>
          <w:lang w:val="en-GB"/>
        </w:rPr>
        <w:t xml:space="preserve"> individuals regularly think about, are expected to have higher internal consistency </w:t>
      </w:r>
      <w:r w:rsidR="00096BA3" w:rsidRPr="00096BA3">
        <w:rPr>
          <w:lang w:val="en-GB"/>
        </w:rPr>
        <w:t>…</w:t>
      </w:r>
      <w:r w:rsidRPr="00096BA3">
        <w:rPr>
          <w:lang w:val="en-GB"/>
        </w:rPr>
        <w:t xml:space="preserve"> than scores on implic</w:t>
      </w:r>
      <w:r w:rsidR="00096BA3" w:rsidRPr="00096BA3">
        <w:rPr>
          <w:lang w:val="en-GB"/>
        </w:rPr>
        <w:t>it measures assessing attitudes</w:t>
      </w:r>
      <w:r w:rsidRPr="00096BA3">
        <w:rPr>
          <w:lang w:val="en-GB"/>
        </w:rPr>
        <w:t xml:space="preserve"> individuals think only infrequently about” (p.20).</w:t>
      </w:r>
      <w:r w:rsidRPr="0073476A">
        <w:rPr>
          <w:lang w:val="en-GB"/>
        </w:rPr>
        <w:t xml:space="preserve"> We calculated internal consistency values for each type of IAT (both Cronbach’s α and McDonald’s ω</w:t>
      </w:r>
      <w:r w:rsidRPr="0073476A">
        <w:rPr>
          <w:i/>
          <w:vertAlign w:val="subscript"/>
          <w:lang w:val="en-GB"/>
        </w:rPr>
        <w:t>t</w:t>
      </w:r>
      <w:r w:rsidRPr="0073476A">
        <w:rPr>
          <w:lang w:val="en-GB"/>
        </w:rPr>
        <w:t xml:space="preserve">). Participants were also asked how frequently they thought about the two concept categories that were used </w:t>
      </w:r>
      <w:r>
        <w:rPr>
          <w:lang w:val="en-GB"/>
        </w:rPr>
        <w:t>in</w:t>
      </w:r>
      <w:r w:rsidRPr="0073476A">
        <w:rPr>
          <w:lang w:val="en-GB"/>
        </w:rPr>
        <w:t xml:space="preserve"> the IAT </w:t>
      </w:r>
      <w:r>
        <w:rPr>
          <w:lang w:val="en-GB"/>
        </w:rPr>
        <w:t xml:space="preserve">they completed </w:t>
      </w:r>
      <w:r w:rsidRPr="0073476A">
        <w:rPr>
          <w:lang w:val="en-GB"/>
        </w:rPr>
        <w:t>(e.g., Democrats and Republicans). For each type of IAT</w:t>
      </w:r>
      <w:r>
        <w:rPr>
          <w:lang w:val="en-GB"/>
        </w:rPr>
        <w:t xml:space="preserve"> (</w:t>
      </w:r>
      <w:r w:rsidRPr="00487035">
        <w:rPr>
          <w:i/>
          <w:lang w:val="en-GB"/>
        </w:rPr>
        <w:t>k</w:t>
      </w:r>
      <w:r>
        <w:rPr>
          <w:lang w:val="en-GB"/>
        </w:rPr>
        <w:t xml:space="preserve"> IATs = 190, </w:t>
      </w:r>
      <w:r w:rsidRPr="0073476A">
        <w:rPr>
          <w:lang w:val="en-GB"/>
        </w:rPr>
        <w:t xml:space="preserve">mean </w:t>
      </w:r>
      <w:r>
        <w:rPr>
          <w:i/>
          <w:lang w:val="en-GB"/>
        </w:rPr>
        <w:t>n</w:t>
      </w:r>
      <w:r w:rsidRPr="0073476A">
        <w:rPr>
          <w:lang w:val="en-GB"/>
        </w:rPr>
        <w:t xml:space="preserve"> per IAT = 1641</w:t>
      </w:r>
      <w:r>
        <w:rPr>
          <w:lang w:val="en-GB"/>
        </w:rPr>
        <w:t>)</w:t>
      </w:r>
      <w:r w:rsidRPr="0073476A">
        <w:rPr>
          <w:lang w:val="en-GB"/>
        </w:rPr>
        <w:t xml:space="preserve">, mean frequency ratings were also calculated, resulting in 190 pairs of internal consistency values and mean frequency ratings. </w:t>
      </w:r>
      <w:r>
        <w:rPr>
          <w:lang w:val="en-GB"/>
        </w:rPr>
        <w:t>When these pairs were entered into linear regression analyses, this</w:t>
      </w:r>
      <w:r w:rsidRPr="0073476A">
        <w:rPr>
          <w:lang w:val="en-GB"/>
        </w:rPr>
        <w:t xml:space="preserve"> demonstrated that the self-reported frequency with which participants thought about the concepts employed in</w:t>
      </w:r>
      <w:r w:rsidR="00EC609F">
        <w:rPr>
          <w:lang w:val="en-GB"/>
        </w:rPr>
        <w:t xml:space="preserve"> the IATs was predictive of </w:t>
      </w:r>
      <w:r w:rsidRPr="0073476A">
        <w:rPr>
          <w:lang w:val="en-GB"/>
        </w:rPr>
        <w:t xml:space="preserve">the IAT’s internal consistency </w:t>
      </w:r>
      <w:r>
        <w:rPr>
          <w:lang w:val="en-GB"/>
        </w:rPr>
        <w:t xml:space="preserve">between domains, as predicted by Dalege and colleagues. This relationship held across both </w:t>
      </w:r>
      <w:r w:rsidRPr="0073476A">
        <w:rPr>
          <w:lang w:val="en-GB"/>
        </w:rPr>
        <w:t xml:space="preserve">metrics of internal consistency (α: β = 0.23, </w:t>
      </w:r>
      <w:r w:rsidRPr="0073476A">
        <w:rPr>
          <w:i/>
          <w:lang w:val="en-GB"/>
        </w:rPr>
        <w:t>p</w:t>
      </w:r>
      <w:r w:rsidRPr="0073476A">
        <w:rPr>
          <w:lang w:val="en-GB"/>
        </w:rPr>
        <w:t xml:space="preserve"> = .024; ω</w:t>
      </w:r>
      <w:r w:rsidRPr="0073476A">
        <w:rPr>
          <w:i/>
          <w:vertAlign w:val="subscript"/>
          <w:lang w:val="en-GB"/>
        </w:rPr>
        <w:t>t</w:t>
      </w:r>
      <w:r w:rsidRPr="0073476A">
        <w:rPr>
          <w:lang w:val="en-GB"/>
        </w:rPr>
        <w:t xml:space="preserve">: β = 0.24, </w:t>
      </w:r>
      <w:r w:rsidRPr="0073476A">
        <w:rPr>
          <w:i/>
          <w:lang w:val="en-GB"/>
        </w:rPr>
        <w:t>p</w:t>
      </w:r>
      <w:r w:rsidRPr="0073476A">
        <w:rPr>
          <w:lang w:val="en-GB"/>
        </w:rPr>
        <w:t xml:space="preserve"> = .021). </w:t>
      </w:r>
    </w:p>
    <w:p w14:paraId="46BF8A7F" w14:textId="58E47780" w:rsidR="00096BA3" w:rsidRPr="0073476A" w:rsidRDefault="00096BA3" w:rsidP="006767E2">
      <w:pPr>
        <w:rPr>
          <w:lang w:val="en-GB"/>
        </w:rPr>
      </w:pPr>
      <w:r w:rsidRPr="0073476A">
        <w:rPr>
          <w:b/>
          <w:lang w:val="en-GB"/>
        </w:rPr>
        <w:t>Prediction 3</w:t>
      </w:r>
      <w:r>
        <w:rPr>
          <w:b/>
          <w:lang w:val="en-GB"/>
        </w:rPr>
        <w:t>.</w:t>
      </w:r>
      <w:r w:rsidRPr="00487035">
        <w:rPr>
          <w:b/>
          <w:lang w:val="en-GB"/>
        </w:rPr>
        <w:t xml:space="preserve"> </w:t>
      </w:r>
      <w:r w:rsidRPr="00AB2CDF">
        <w:rPr>
          <w:lang w:val="en-GB"/>
        </w:rPr>
        <w:t>“</w:t>
      </w:r>
      <w:r w:rsidR="006767E2">
        <w:rPr>
          <w:lang w:val="en-GB"/>
        </w:rPr>
        <w:t xml:space="preserve">… </w:t>
      </w:r>
      <w:proofErr w:type="gramStart"/>
      <w:r w:rsidR="006767E2" w:rsidRPr="006767E2">
        <w:rPr>
          <w:lang w:val="en-GB"/>
        </w:rPr>
        <w:t>when</w:t>
      </w:r>
      <w:proofErr w:type="gramEnd"/>
      <w:r w:rsidR="006767E2" w:rsidRPr="006767E2">
        <w:rPr>
          <w:lang w:val="en-GB"/>
        </w:rPr>
        <w:t xml:space="preserve"> individuals are asked to very quickly</w:t>
      </w:r>
      <w:r w:rsidR="006767E2">
        <w:rPr>
          <w:lang w:val="en-GB"/>
        </w:rPr>
        <w:t xml:space="preserve"> </w:t>
      </w:r>
      <w:r w:rsidR="006767E2" w:rsidRPr="006767E2">
        <w:rPr>
          <w:lang w:val="en-GB"/>
        </w:rPr>
        <w:t>answer attitude questions</w:t>
      </w:r>
      <w:r w:rsidR="006767E2">
        <w:rPr>
          <w:lang w:val="en-GB"/>
        </w:rPr>
        <w:t>, a</w:t>
      </w:r>
      <w:r w:rsidRPr="00AB2CDF">
        <w:rPr>
          <w:lang w:val="en-GB"/>
        </w:rPr>
        <w:t>ttitudes are expected to be less polarized than when individuals are given more time to answer the questions. Note that the AE framework predicts that this would constitute a small effect.” (p.24).</w:t>
      </w:r>
      <w:r w:rsidRPr="00A63EFE">
        <w:rPr>
          <w:lang w:val="en-GB"/>
        </w:rPr>
        <w:t xml:space="preserve"> </w:t>
      </w:r>
      <w:r>
        <w:rPr>
          <w:lang w:val="en-GB"/>
        </w:rPr>
        <w:t>T</w:t>
      </w:r>
      <w:r w:rsidRPr="0073476A">
        <w:rPr>
          <w:lang w:val="en-GB"/>
        </w:rPr>
        <w:t xml:space="preserve">he Attitudes 2.0 dataset </w:t>
      </w:r>
      <w:r>
        <w:rPr>
          <w:lang w:val="en-GB"/>
        </w:rPr>
        <w:t xml:space="preserve">also </w:t>
      </w:r>
      <w:r w:rsidRPr="0073476A">
        <w:rPr>
          <w:lang w:val="en-GB"/>
        </w:rPr>
        <w:t xml:space="preserve">contains self-report ratings of both “gut </w:t>
      </w:r>
      <w:r w:rsidR="006767E2">
        <w:rPr>
          <w:lang w:val="en-GB"/>
        </w:rPr>
        <w:t>feelings” and “actual feelings</w:t>
      </w:r>
      <w:r>
        <w:rPr>
          <w:lang w:val="en-GB"/>
        </w:rPr>
        <w:t xml:space="preserve"> </w:t>
      </w:r>
      <w:ins w:id="3" w:author="Ian Hussey" w:date="2018-07-30T20:52:00Z">
        <w:r w:rsidR="00385B97">
          <w:rPr>
            <w:lang w:val="en-GB"/>
          </w:rPr>
          <w:t>[</w:t>
        </w:r>
      </w:ins>
      <w:r>
        <w:rPr>
          <w:lang w:val="en-GB"/>
        </w:rPr>
        <w:t>upon reflection</w:t>
      </w:r>
      <w:ins w:id="4" w:author="Ian Hussey" w:date="2018-07-30T20:53:00Z">
        <w:r w:rsidR="00097876">
          <w:rPr>
            <w:lang w:val="en-GB"/>
          </w:rPr>
          <w:t>]</w:t>
        </w:r>
      </w:ins>
      <w:r w:rsidR="006767E2">
        <w:rPr>
          <w:lang w:val="en-GB"/>
        </w:rPr>
        <w:t>”</w:t>
      </w:r>
      <w:r w:rsidRPr="0073476A">
        <w:rPr>
          <w:lang w:val="en-GB"/>
        </w:rPr>
        <w:t xml:space="preserve"> of the </w:t>
      </w:r>
      <w:r>
        <w:rPr>
          <w:lang w:val="en-GB"/>
        </w:rPr>
        <w:t xml:space="preserve">190 </w:t>
      </w:r>
      <w:r w:rsidRPr="0073476A">
        <w:rPr>
          <w:lang w:val="en-GB"/>
        </w:rPr>
        <w:t xml:space="preserve">concept category pairs. We employed these items to assess the hypothesis that deliberative evaluations are </w:t>
      </w:r>
      <w:r>
        <w:rPr>
          <w:lang w:val="en-GB"/>
        </w:rPr>
        <w:t>less</w:t>
      </w:r>
      <w:r w:rsidRPr="0073476A">
        <w:rPr>
          <w:lang w:val="en-GB"/>
        </w:rPr>
        <w:t xml:space="preserve"> extreme </w:t>
      </w:r>
      <w:r>
        <w:rPr>
          <w:lang w:val="en-GB"/>
        </w:rPr>
        <w:t xml:space="preserve">(i.e., polarized) </w:t>
      </w:r>
      <w:r w:rsidRPr="0073476A">
        <w:rPr>
          <w:lang w:val="en-GB"/>
        </w:rPr>
        <w:t xml:space="preserve">than gut evaluations. Self-report ratings for each evaluation type were recoded as absolute scores, so that positive scores represent deviation from neutrality/ambivalence without regard to whether those evaluations were positive or negative. A </w:t>
      </w:r>
      <w:r>
        <w:rPr>
          <w:lang w:val="en-GB"/>
        </w:rPr>
        <w:t xml:space="preserve">mixed-effects </w:t>
      </w:r>
      <w:r w:rsidRPr="0073476A">
        <w:rPr>
          <w:lang w:val="en-GB"/>
        </w:rPr>
        <w:t xml:space="preserve">linear </w:t>
      </w:r>
      <w:r>
        <w:rPr>
          <w:lang w:val="en-GB"/>
        </w:rPr>
        <w:t xml:space="preserve">regression </w:t>
      </w:r>
      <w:r w:rsidRPr="0073476A">
        <w:rPr>
          <w:lang w:val="en-GB"/>
        </w:rPr>
        <w:t xml:space="preserve">model that accounted for </w:t>
      </w:r>
      <w:r>
        <w:rPr>
          <w:lang w:val="en-GB"/>
        </w:rPr>
        <w:t xml:space="preserve">the </w:t>
      </w:r>
      <w:r w:rsidR="006767E2">
        <w:rPr>
          <w:lang w:val="en-GB"/>
        </w:rPr>
        <w:t>nesting of evaluations within</w:t>
      </w:r>
      <w:r>
        <w:rPr>
          <w:lang w:val="en-GB"/>
        </w:rPr>
        <w:t xml:space="preserve"> </w:t>
      </w:r>
      <w:r w:rsidRPr="0073476A">
        <w:rPr>
          <w:lang w:val="en-GB"/>
        </w:rPr>
        <w:t>concept category domains demonstrated e</w:t>
      </w:r>
      <w:r>
        <w:rPr>
          <w:lang w:val="en-GB"/>
        </w:rPr>
        <w:t>vidence for this prediction:</w:t>
      </w:r>
      <w:r w:rsidRPr="0073476A">
        <w:rPr>
          <w:lang w:val="en-GB"/>
        </w:rPr>
        <w:t xml:space="preserve"> </w:t>
      </w:r>
      <w:r w:rsidR="006767E2">
        <w:rPr>
          <w:lang w:val="en-GB"/>
        </w:rPr>
        <w:t>“deliberative” evaluations</w:t>
      </w:r>
      <w:r w:rsidRPr="0073476A">
        <w:rPr>
          <w:lang w:val="en-GB"/>
        </w:rPr>
        <w:t xml:space="preserve"> were found to be </w:t>
      </w:r>
      <w:r>
        <w:rPr>
          <w:lang w:val="en-GB"/>
        </w:rPr>
        <w:t>less</w:t>
      </w:r>
      <w:r w:rsidRPr="0073476A">
        <w:rPr>
          <w:lang w:val="en-GB"/>
        </w:rPr>
        <w:t xml:space="preserve"> extreme on average than “</w:t>
      </w:r>
      <w:r>
        <w:rPr>
          <w:lang w:val="en-GB"/>
        </w:rPr>
        <w:t>gut</w:t>
      </w:r>
      <w:r w:rsidRPr="0073476A">
        <w:rPr>
          <w:lang w:val="en-GB"/>
        </w:rPr>
        <w:t xml:space="preserve">” </w:t>
      </w:r>
      <w:r w:rsidRPr="0073476A">
        <w:rPr>
          <w:lang w:val="en-GB"/>
        </w:rPr>
        <w:lastRenderedPageBreak/>
        <w:t xml:space="preserve">evaluations (β = </w:t>
      </w:r>
      <w:r>
        <w:rPr>
          <w:lang w:val="en-GB"/>
        </w:rPr>
        <w:t>-</w:t>
      </w:r>
      <w:r w:rsidRPr="0073476A">
        <w:rPr>
          <w:lang w:val="en-GB"/>
        </w:rPr>
        <w:t xml:space="preserve">0.07, </w:t>
      </w:r>
      <w:r w:rsidRPr="0073476A">
        <w:rPr>
          <w:i/>
          <w:lang w:val="en-GB"/>
        </w:rPr>
        <w:t>p</w:t>
      </w:r>
      <w:r w:rsidRPr="0073476A">
        <w:rPr>
          <w:lang w:val="en-GB"/>
        </w:rPr>
        <w:t xml:space="preserve"> &lt; .001).</w:t>
      </w:r>
      <w:r>
        <w:rPr>
          <w:lang w:val="en-GB"/>
        </w:rPr>
        <w:t xml:space="preserve"> The magnitude of this effect is also in line with Dalege and colleagues’ predictions (i.e., a small standardized effect size). As such, analyses using a very large existing dataset provide evidence in support of two of the predictions that Dalege and colleagues put forth for the framework. Additional tests of the authors’ other predictions are of course warranted. </w:t>
      </w:r>
    </w:p>
    <w:p w14:paraId="3D30F823" w14:textId="77777777" w:rsidR="00096BA3" w:rsidRPr="00B33A94" w:rsidRDefault="00096BA3" w:rsidP="00096BA3">
      <w:pPr>
        <w:ind w:firstLine="0"/>
        <w:rPr>
          <w:b/>
        </w:rPr>
      </w:pPr>
      <w:r w:rsidRPr="00B33A94">
        <w:rPr>
          <w:b/>
        </w:rPr>
        <w:t>Concluding Remarks</w:t>
      </w:r>
    </w:p>
    <w:p w14:paraId="1AAC33EE" w14:textId="77777777" w:rsidR="00096BA3" w:rsidRDefault="00096BA3" w:rsidP="00096BA3">
      <w:pPr>
        <w:ind w:firstLine="0"/>
      </w:pPr>
      <w:r w:rsidRPr="00B33A94">
        <w:rPr>
          <w:b/>
        </w:rPr>
        <w:tab/>
      </w:r>
      <w:r w:rsidRPr="00B33A94">
        <w:t>The Attitudinal Entropy framework interfaces concepts from statistical mechanics (entropy) and social psychology (attitudes) to offer an intriguing new perspective on the latter that has both heuristic and predictive value</w:t>
      </w:r>
      <w:r>
        <w:t>, as evidenced by support for both of the frameworks’ predictions that we were able to test with data at hand</w:t>
      </w:r>
      <w:r w:rsidRPr="00B33A94">
        <w:t xml:space="preserve">. </w:t>
      </w:r>
      <w:r>
        <w:t xml:space="preserve">Unlike Dalege and colleagues (this issue), we believe that the main scientific contribution of the framework, as put forward in their paper, is situated at the descriptive level and the functional level of explanation rather than the cognitive level of explanation. Nevertheless, </w:t>
      </w:r>
      <w:proofErr w:type="gramStart"/>
      <w:r>
        <w:t>the framework can be strengthened at the cognitive level of explanation, most prominently by incorporating more precise assumptions about the nature and role of inferential processes</w:t>
      </w:r>
      <w:proofErr w:type="gramEnd"/>
      <w:r>
        <w:t xml:space="preserve">. Provided that researchers distinguish between the different levels of explanation to which the </w:t>
      </w:r>
      <w:r w:rsidRPr="00B03DC5">
        <w:t>Attitudinal Entropy Framework</w:t>
      </w:r>
      <w:r>
        <w:t xml:space="preserve"> contributes, the framework can provide a major step forward in attitude research. </w:t>
      </w:r>
    </w:p>
    <w:p w14:paraId="446C188D" w14:textId="77777777" w:rsidR="00890AE7" w:rsidRPr="001B2549" w:rsidRDefault="00890AE7" w:rsidP="00890AE7">
      <w:pPr>
        <w:ind w:firstLine="0"/>
        <w:jc w:val="center"/>
      </w:pPr>
      <w:r>
        <w:br w:type="page"/>
      </w:r>
      <w:r w:rsidRPr="001B2549">
        <w:rPr>
          <w:b/>
        </w:rPr>
        <w:lastRenderedPageBreak/>
        <w:t>References</w:t>
      </w:r>
    </w:p>
    <w:p w14:paraId="729063D7" w14:textId="5DECA74B" w:rsidR="00890AE7" w:rsidRPr="009F2E69" w:rsidRDefault="00B31A27" w:rsidP="00B31A27">
      <w:pPr>
        <w:ind w:left="709" w:hanging="709"/>
        <w:rPr>
          <w:noProof/>
        </w:rPr>
      </w:pPr>
      <w:r w:rsidRPr="009F2E69">
        <w:rPr>
          <w:noProof/>
          <w:lang w:val="en-GB"/>
        </w:rPr>
        <w:t xml:space="preserve">Cone, J., &amp; Ferguson, M. J. (2015). He Did What ? The role of diagnosticity in revising implicit evaluations. </w:t>
      </w:r>
      <w:r w:rsidR="00890AE7" w:rsidRPr="009F2E69">
        <w:rPr>
          <w:i/>
          <w:iCs/>
          <w:noProof/>
        </w:rPr>
        <w:t>Journal of Personality and Social Psychology</w:t>
      </w:r>
      <w:r w:rsidR="00890AE7" w:rsidRPr="009F2E69">
        <w:rPr>
          <w:noProof/>
        </w:rPr>
        <w:t xml:space="preserve">, </w:t>
      </w:r>
      <w:r w:rsidR="00890AE7" w:rsidRPr="009F2E69">
        <w:rPr>
          <w:i/>
          <w:iCs/>
          <w:noProof/>
        </w:rPr>
        <w:t>108</w:t>
      </w:r>
      <w:r w:rsidR="00890AE7" w:rsidRPr="009F2E69">
        <w:rPr>
          <w:noProof/>
        </w:rPr>
        <w:t>, 37–57.</w:t>
      </w:r>
    </w:p>
    <w:p w14:paraId="285329EB" w14:textId="77777777" w:rsidR="00890AE7" w:rsidRDefault="00890AE7" w:rsidP="00B31A27">
      <w:pPr>
        <w:ind w:left="709" w:hanging="709"/>
        <w:rPr>
          <w:noProof/>
          <w:szCs w:val="22"/>
          <w:lang w:eastAsia="en-US"/>
        </w:rPr>
      </w:pPr>
      <w:r w:rsidRPr="009F2E69">
        <w:rPr>
          <w:noProof/>
        </w:rPr>
        <w:t>Cone, J., Mann, T. C., &amp; Ferguson, M. J. (2018). Can we change our implicit minds? New evidence for how, when, and why implicit impressions can be rapidly revised. </w:t>
      </w:r>
      <w:r w:rsidRPr="009F2E69">
        <w:rPr>
          <w:i/>
          <w:iCs/>
          <w:noProof/>
        </w:rPr>
        <w:t>Advances in Social Psychology</w:t>
      </w:r>
      <w:r w:rsidRPr="009F2E69">
        <w:rPr>
          <w:noProof/>
        </w:rPr>
        <w:t>.</w:t>
      </w:r>
    </w:p>
    <w:p w14:paraId="3DFE3776" w14:textId="673F9BC9" w:rsidR="00B31A27" w:rsidRPr="0073476A" w:rsidRDefault="00B31A27" w:rsidP="00B31A27">
      <w:pPr>
        <w:ind w:left="709" w:hanging="709"/>
        <w:rPr>
          <w:i/>
          <w:noProof/>
          <w:lang w:val="en-GB"/>
        </w:rPr>
      </w:pPr>
      <w:r w:rsidRPr="009F2E69">
        <w:rPr>
          <w:noProof/>
          <w:lang w:val="en-GB"/>
        </w:rPr>
        <w:t xml:space="preserve">Corneille, O., &amp; Stahl, C. (2018). Associative attitude learning: A closer look at evidence and how it relates to attitude models. </w:t>
      </w:r>
      <w:r w:rsidRPr="009F2E69">
        <w:rPr>
          <w:i/>
          <w:noProof/>
          <w:lang w:val="en-GB"/>
        </w:rPr>
        <w:t>Personality and Social Psychology Review.</w:t>
      </w:r>
    </w:p>
    <w:p w14:paraId="1FDA4DFB" w14:textId="71EE5730" w:rsidR="00890AE7" w:rsidRPr="004A4A18" w:rsidRDefault="00890AE7" w:rsidP="00B31A27">
      <w:pPr>
        <w:ind w:left="709" w:hanging="709"/>
        <w:rPr>
          <w:i/>
        </w:rPr>
      </w:pPr>
      <w:r w:rsidRPr="00096BA3">
        <w:t xml:space="preserve">De Houwer, J. (in press). </w:t>
      </w:r>
      <w:proofErr w:type="gramStart"/>
      <w:r w:rsidRPr="00725CAD">
        <w:t>Propositional models of evaluative conditioning.</w:t>
      </w:r>
      <w:proofErr w:type="gramEnd"/>
      <w:r w:rsidRPr="00725CAD">
        <w:t xml:space="preserve"> </w:t>
      </w:r>
      <w:proofErr w:type="gramStart"/>
      <w:r w:rsidRPr="004A4A18">
        <w:rPr>
          <w:i/>
        </w:rPr>
        <w:t>Social Psychological Bulletin.</w:t>
      </w:r>
      <w:proofErr w:type="gramEnd"/>
    </w:p>
    <w:p w14:paraId="14EE52E1" w14:textId="77777777" w:rsidR="00890AE7" w:rsidRDefault="00890AE7" w:rsidP="00B31A27">
      <w:pPr>
        <w:ind w:left="709" w:hanging="709"/>
        <w:rPr>
          <w:noProof/>
        </w:rPr>
      </w:pPr>
      <w:r w:rsidRPr="009F2E69">
        <w:rPr>
          <w:noProof/>
        </w:rPr>
        <w:t xml:space="preserve">De Houwer, J. (2009). The propositional approach to associative learning as an alternative for association formation models. </w:t>
      </w:r>
      <w:r w:rsidRPr="009F2E69">
        <w:rPr>
          <w:i/>
          <w:iCs/>
          <w:noProof/>
        </w:rPr>
        <w:t>Learning &amp; Behavior</w:t>
      </w:r>
      <w:r w:rsidRPr="009F2E69">
        <w:rPr>
          <w:noProof/>
        </w:rPr>
        <w:t xml:space="preserve">, </w:t>
      </w:r>
      <w:r w:rsidRPr="009F2E69">
        <w:rPr>
          <w:i/>
          <w:iCs/>
          <w:noProof/>
        </w:rPr>
        <w:t>37</w:t>
      </w:r>
      <w:r w:rsidRPr="009F2E69">
        <w:rPr>
          <w:noProof/>
        </w:rPr>
        <w:t>, 1–20</w:t>
      </w:r>
      <w:r>
        <w:rPr>
          <w:noProof/>
        </w:rPr>
        <w:t xml:space="preserve">. </w:t>
      </w:r>
    </w:p>
    <w:p w14:paraId="15EE3A2A" w14:textId="77777777" w:rsidR="00890AE7" w:rsidRPr="00DF71F0" w:rsidRDefault="00890AE7" w:rsidP="00B31A27">
      <w:pPr>
        <w:ind w:left="709" w:hanging="709"/>
      </w:pPr>
      <w:r w:rsidRPr="009F2E69">
        <w:t xml:space="preserve">De </w:t>
      </w:r>
      <w:r w:rsidRPr="009F2E69">
        <w:rPr>
          <w:noProof/>
        </w:rPr>
        <w:t>Houwer</w:t>
      </w:r>
      <w:r w:rsidRPr="009F2E69">
        <w:t xml:space="preserve">, J. (2014). </w:t>
      </w:r>
      <w:proofErr w:type="gramStart"/>
      <w:r w:rsidRPr="009F2E69">
        <w:t>A Propositional Model of Implicit Evaluation.</w:t>
      </w:r>
      <w:proofErr w:type="gramEnd"/>
      <w:r w:rsidRPr="009F2E69">
        <w:t xml:space="preserve"> </w:t>
      </w:r>
      <w:proofErr w:type="gramStart"/>
      <w:r w:rsidRPr="009F2E69">
        <w:rPr>
          <w:i/>
        </w:rPr>
        <w:t>Social and Personality Psychology Compass, 8</w:t>
      </w:r>
      <w:r w:rsidRPr="009F2E69">
        <w:t>, 342-353.</w:t>
      </w:r>
      <w:proofErr w:type="gramEnd"/>
      <w:r w:rsidRPr="00DF71F0">
        <w:t xml:space="preserve"> </w:t>
      </w:r>
    </w:p>
    <w:p w14:paraId="48A85EC1" w14:textId="77777777" w:rsidR="00B31A27" w:rsidRPr="0073476A" w:rsidRDefault="00B31A27" w:rsidP="00B31A27">
      <w:pPr>
        <w:widowControl w:val="0"/>
        <w:ind w:left="709" w:hanging="709"/>
        <w:rPr>
          <w:lang w:val="en-GB"/>
        </w:rPr>
      </w:pPr>
      <w:r w:rsidRPr="009F2E69">
        <w:rPr>
          <w:lang w:val="en-GB"/>
        </w:rPr>
        <w:t xml:space="preserve">De Houwer, J., Gawronski, B., &amp; Barnes-Holmes, D. (2013). </w:t>
      </w:r>
      <w:proofErr w:type="gramStart"/>
      <w:r w:rsidRPr="009F2E69">
        <w:rPr>
          <w:lang w:val="en-GB"/>
        </w:rPr>
        <w:t>A functional-cognitive framework for attitude research.</w:t>
      </w:r>
      <w:proofErr w:type="gramEnd"/>
      <w:r w:rsidRPr="009F2E69">
        <w:rPr>
          <w:lang w:val="en-GB"/>
        </w:rPr>
        <w:t xml:space="preserve"> </w:t>
      </w:r>
      <w:proofErr w:type="gramStart"/>
      <w:r w:rsidRPr="009F2E69">
        <w:rPr>
          <w:i/>
          <w:lang w:val="en-GB"/>
        </w:rPr>
        <w:t>European Review of Social Psychology, 24</w:t>
      </w:r>
      <w:r w:rsidRPr="009F2E69">
        <w:rPr>
          <w:lang w:val="en-GB"/>
        </w:rPr>
        <w:t>, 252–287.</w:t>
      </w:r>
      <w:proofErr w:type="gramEnd"/>
      <w:r w:rsidRPr="009F2E69">
        <w:rPr>
          <w:lang w:val="en-GB"/>
        </w:rPr>
        <w:t xml:space="preserve"> </w:t>
      </w:r>
      <w:proofErr w:type="gramStart"/>
      <w:r w:rsidRPr="009F2E69">
        <w:rPr>
          <w:lang w:val="en-GB"/>
        </w:rPr>
        <w:t>doi:10.1080</w:t>
      </w:r>
      <w:proofErr w:type="gramEnd"/>
      <w:r w:rsidRPr="009F2E69">
        <w:rPr>
          <w:lang w:val="en-GB"/>
        </w:rPr>
        <w:t>/10463283.2014.892320</w:t>
      </w:r>
    </w:p>
    <w:p w14:paraId="2768EB22" w14:textId="77777777" w:rsidR="00890AE7" w:rsidRDefault="00890AE7" w:rsidP="00B31A27">
      <w:pPr>
        <w:widowControl w:val="0"/>
        <w:ind w:left="709" w:hanging="709"/>
      </w:pPr>
      <w:proofErr w:type="spellStart"/>
      <w:r w:rsidRPr="009F2E69">
        <w:t>Friston</w:t>
      </w:r>
      <w:proofErr w:type="spellEnd"/>
      <w:r w:rsidRPr="009F2E69">
        <w:t xml:space="preserve">, K. (2010). The free-energy principle: A unified brain theory? </w:t>
      </w:r>
      <w:proofErr w:type="gramStart"/>
      <w:r w:rsidRPr="009F2E69">
        <w:rPr>
          <w:i/>
        </w:rPr>
        <w:t>Nature Reviews Neuroscience,</w:t>
      </w:r>
      <w:r w:rsidRPr="009F2E69">
        <w:t xml:space="preserve"> 11:127–38.</w:t>
      </w:r>
      <w:proofErr w:type="gramEnd"/>
    </w:p>
    <w:p w14:paraId="6DB8468A" w14:textId="79894F1C" w:rsidR="00A92A77" w:rsidRDefault="00A92A77" w:rsidP="00B31A27">
      <w:pPr>
        <w:widowControl w:val="0"/>
        <w:ind w:left="709" w:hanging="709"/>
      </w:pPr>
      <w:r>
        <w:t xml:space="preserve">Gardner, H. (1987). </w:t>
      </w:r>
      <w:r w:rsidRPr="00A92A77">
        <w:rPr>
          <w:i/>
        </w:rPr>
        <w:t>The mind’s new science: A history of the cognitive revolution</w:t>
      </w:r>
      <w:r>
        <w:t>. New York: Basic Books.</w:t>
      </w:r>
    </w:p>
    <w:p w14:paraId="7F1147D2" w14:textId="77777777" w:rsidR="00890AE7" w:rsidRDefault="00890AE7" w:rsidP="00B31A27">
      <w:pPr>
        <w:ind w:left="709" w:hanging="709"/>
        <w:rPr>
          <w:noProof/>
        </w:rPr>
      </w:pPr>
      <w:r w:rsidRPr="009F2E69">
        <w:rPr>
          <w:noProof/>
        </w:rPr>
        <w:lastRenderedPageBreak/>
        <w:t xml:space="preserve">Gawronski, B., &amp; Bodenhausen, G. V. (2006). Associative and propositional processes in evaluation: an integrative review of implicit and explicit attitude change. </w:t>
      </w:r>
      <w:r w:rsidRPr="009F2E69">
        <w:rPr>
          <w:i/>
          <w:iCs/>
          <w:noProof/>
        </w:rPr>
        <w:t>Psychological Bulletin</w:t>
      </w:r>
      <w:r w:rsidRPr="009F2E69">
        <w:rPr>
          <w:noProof/>
        </w:rPr>
        <w:t xml:space="preserve">, </w:t>
      </w:r>
      <w:r w:rsidRPr="009F2E69">
        <w:rPr>
          <w:i/>
          <w:iCs/>
          <w:noProof/>
        </w:rPr>
        <w:t>132</w:t>
      </w:r>
      <w:r w:rsidRPr="009F2E69">
        <w:rPr>
          <w:noProof/>
        </w:rPr>
        <w:t>, 692–731. doi: 10.1037/0033-2909.132.5.692</w:t>
      </w:r>
    </w:p>
    <w:p w14:paraId="09D008A3" w14:textId="2F33464F" w:rsidR="00687F09" w:rsidRPr="00CC5AB6" w:rsidRDefault="00687F09" w:rsidP="00B31A27">
      <w:pPr>
        <w:ind w:left="709" w:hanging="709"/>
        <w:rPr>
          <w:noProof/>
        </w:rPr>
      </w:pPr>
      <w:r w:rsidRPr="00CC5AB6">
        <w:rPr>
          <w:noProof/>
        </w:rPr>
        <w:t>Hayes, S. C., &amp; Brownstein, A. J. (1986). Mentalism, behavior-behavior relations, and a behavior-analytic view of the purposes of science. </w:t>
      </w:r>
      <w:r w:rsidRPr="00CC5AB6">
        <w:rPr>
          <w:i/>
          <w:noProof/>
        </w:rPr>
        <w:t>The Behavior Analyst, 9(2)</w:t>
      </w:r>
      <w:r w:rsidRPr="00CC5AB6">
        <w:rPr>
          <w:noProof/>
        </w:rPr>
        <w:t>, 175-190.</w:t>
      </w:r>
    </w:p>
    <w:p w14:paraId="01EBE84F" w14:textId="5F93BA5B" w:rsidR="00B31A27" w:rsidRPr="0073476A" w:rsidRDefault="00B31A27" w:rsidP="00B31A27">
      <w:pPr>
        <w:ind w:left="709" w:hanging="709"/>
        <w:rPr>
          <w:noProof/>
          <w:lang w:val="en-GB"/>
        </w:rPr>
      </w:pPr>
      <w:r w:rsidRPr="009F2E69">
        <w:rPr>
          <w:noProof/>
          <w:lang w:val="en-GB"/>
        </w:rPr>
        <w:t>Hussey, I., Hughes, S., Lai, C., Ebersole, C., Axt, J</w:t>
      </w:r>
      <w:ins w:id="5" w:author="Ian Hussey" w:date="2018-07-30T20:59:00Z">
        <w:r w:rsidR="0042584B">
          <w:rPr>
            <w:noProof/>
            <w:lang w:val="en-GB"/>
          </w:rPr>
          <w:t>.</w:t>
        </w:r>
      </w:ins>
      <w:bookmarkStart w:id="6" w:name="_GoBack"/>
      <w:bookmarkEnd w:id="6"/>
      <w:r w:rsidRPr="009F2E69">
        <w:rPr>
          <w:noProof/>
          <w:lang w:val="en-GB"/>
        </w:rPr>
        <w:t xml:space="preserve">, &amp; Nosek, B. A. (2018). Attitudes 2.0: A large dataset for investigating relations among implicit and explicit attitudes and identity. </w:t>
      </w:r>
      <w:r w:rsidRPr="009F2E69">
        <w:rPr>
          <w:i/>
          <w:noProof/>
          <w:lang w:val="en-GB"/>
        </w:rPr>
        <w:t>Unpublished manuscript.</w:t>
      </w:r>
    </w:p>
    <w:p w14:paraId="5D7F8F77" w14:textId="5C60FC4C" w:rsidR="00890AE7" w:rsidRDefault="00890AE7" w:rsidP="00B31A27">
      <w:pPr>
        <w:ind w:left="709" w:hanging="709"/>
        <w:rPr>
          <w:noProof/>
        </w:rPr>
      </w:pPr>
      <w:r w:rsidRPr="009F2E69">
        <w:rPr>
          <w:noProof/>
        </w:rPr>
        <w:t xml:space="preserve">Kahneman, D. (2003). </w:t>
      </w:r>
      <w:r w:rsidR="00B31A27" w:rsidRPr="009F2E69">
        <w:rPr>
          <w:noProof/>
          <w:lang w:val="en-GB"/>
        </w:rPr>
        <w:t xml:space="preserve">Maps of bounded rationality: Psychology for behavioral economics. </w:t>
      </w:r>
      <w:r w:rsidR="00B31A27" w:rsidRPr="009F2E69">
        <w:rPr>
          <w:i/>
          <w:noProof/>
          <w:lang w:val="en-GB"/>
        </w:rPr>
        <w:t>American Economic Review, 93,</w:t>
      </w:r>
      <w:r w:rsidR="00B31A27" w:rsidRPr="009F2E69">
        <w:rPr>
          <w:noProof/>
          <w:lang w:val="en-GB"/>
        </w:rPr>
        <w:t xml:space="preserve"> 1449-147.</w:t>
      </w:r>
    </w:p>
    <w:p w14:paraId="3FD6A65D" w14:textId="71BDC530" w:rsidR="00B31A27" w:rsidRPr="0073476A" w:rsidRDefault="00B31A27" w:rsidP="00B31A27">
      <w:pPr>
        <w:widowControl w:val="0"/>
        <w:ind w:left="709" w:hanging="709"/>
        <w:rPr>
          <w:lang w:val="en-GB"/>
        </w:rPr>
      </w:pPr>
      <w:proofErr w:type="spellStart"/>
      <w:r w:rsidRPr="009F2E69">
        <w:rPr>
          <w:lang w:val="en-GB"/>
        </w:rPr>
        <w:t>Melnikoff</w:t>
      </w:r>
      <w:proofErr w:type="spellEnd"/>
      <w:r w:rsidRPr="009F2E69">
        <w:rPr>
          <w:lang w:val="en-GB"/>
        </w:rPr>
        <w:t xml:space="preserve">, D. E., &amp; Bargh, J. A. (2018). The mythical number two. </w:t>
      </w:r>
      <w:proofErr w:type="gramStart"/>
      <w:r w:rsidRPr="009F2E69">
        <w:rPr>
          <w:i/>
          <w:lang w:val="en-GB"/>
        </w:rPr>
        <w:t>Trends in Cognitive Sciences, 22</w:t>
      </w:r>
      <w:r w:rsidRPr="009F2E69">
        <w:rPr>
          <w:lang w:val="en-GB"/>
        </w:rPr>
        <w:t>, 280-293.</w:t>
      </w:r>
      <w:proofErr w:type="gramEnd"/>
      <w:r w:rsidRPr="009F2E69">
        <w:rPr>
          <w:lang w:val="en-GB"/>
        </w:rPr>
        <w:t xml:space="preserve"> </w:t>
      </w:r>
      <w:proofErr w:type="gramStart"/>
      <w:r w:rsidRPr="009F2E69">
        <w:rPr>
          <w:lang w:val="en-GB"/>
        </w:rPr>
        <w:t>doi</w:t>
      </w:r>
      <w:proofErr w:type="gramEnd"/>
      <w:r w:rsidRPr="009F2E69">
        <w:rPr>
          <w:lang w:val="en-GB"/>
        </w:rPr>
        <w:t>: 10.1016/j.tics.2018.02.001.</w:t>
      </w:r>
    </w:p>
    <w:p w14:paraId="1FEF32D7" w14:textId="77777777" w:rsidR="00890AE7" w:rsidRDefault="00890AE7" w:rsidP="00B31A27">
      <w:pPr>
        <w:widowControl w:val="0"/>
        <w:ind w:left="709" w:hanging="709"/>
      </w:pPr>
      <w:proofErr w:type="spellStart"/>
      <w:proofErr w:type="gramStart"/>
      <w:r w:rsidRPr="009F2E69">
        <w:t>Metzinger</w:t>
      </w:r>
      <w:proofErr w:type="spellEnd"/>
      <w:r w:rsidRPr="009F2E69">
        <w:t xml:space="preserve">, T., &amp; Wiese, W. (2017) </w:t>
      </w:r>
      <w:r w:rsidRPr="009F2E69">
        <w:rPr>
          <w:i/>
        </w:rPr>
        <w:t>Philosophy and predictive processing</w:t>
      </w:r>
      <w:r w:rsidRPr="009F2E69">
        <w:t>.</w:t>
      </w:r>
      <w:proofErr w:type="gramEnd"/>
      <w:r w:rsidRPr="009F2E69">
        <w:t xml:space="preserve"> Frankfurt am Main: MIND Group.</w:t>
      </w:r>
    </w:p>
    <w:p w14:paraId="367E1EE0" w14:textId="77777777" w:rsidR="00890AE7" w:rsidRDefault="00890AE7" w:rsidP="00890AE7">
      <w:pPr>
        <w:ind w:left="709" w:hanging="709"/>
        <w:rPr>
          <w:noProof/>
          <w:szCs w:val="22"/>
          <w:lang w:eastAsia="en-US"/>
        </w:rPr>
      </w:pPr>
      <w:r w:rsidRPr="009F2E69">
        <w:rPr>
          <w:noProof/>
        </w:rPr>
        <w:t xml:space="preserve">Mitchell, C. J., De Houwer, J., &amp; Lovibond, P. F. (2009). The propositional nature of human associative learning. </w:t>
      </w:r>
      <w:r w:rsidRPr="009F2E69">
        <w:rPr>
          <w:i/>
          <w:iCs/>
          <w:noProof/>
        </w:rPr>
        <w:t>The Behavioral and Brain Sciences</w:t>
      </w:r>
      <w:r w:rsidRPr="009F2E69">
        <w:rPr>
          <w:noProof/>
        </w:rPr>
        <w:t xml:space="preserve">, </w:t>
      </w:r>
      <w:r w:rsidRPr="009F2E69">
        <w:rPr>
          <w:i/>
          <w:iCs/>
          <w:noProof/>
        </w:rPr>
        <w:t>32</w:t>
      </w:r>
      <w:r w:rsidRPr="009F2E69">
        <w:rPr>
          <w:noProof/>
        </w:rPr>
        <w:t>, 183–198. doi: 10.1017/s0140525x09000855</w:t>
      </w:r>
    </w:p>
    <w:p w14:paraId="04B196C0" w14:textId="77777777" w:rsidR="00B31A27" w:rsidRPr="0073476A" w:rsidRDefault="00B31A27" w:rsidP="00B31A27">
      <w:pPr>
        <w:ind w:left="709" w:hanging="709"/>
        <w:rPr>
          <w:noProof/>
          <w:lang w:val="en-GB"/>
        </w:rPr>
      </w:pPr>
      <w:r w:rsidRPr="00096BA3">
        <w:rPr>
          <w:noProof/>
        </w:rPr>
        <w:t xml:space="preserve">Nosek, B. A., &amp; Hansen, J. J. (2008). </w:t>
      </w:r>
      <w:r w:rsidRPr="009F2E69">
        <w:rPr>
          <w:noProof/>
          <w:lang w:val="en-GB"/>
        </w:rPr>
        <w:t xml:space="preserve">The associations in our heads belong to us: Searching for attitudes and knowledge in implicit evaluation. </w:t>
      </w:r>
      <w:r w:rsidRPr="009F2E69">
        <w:rPr>
          <w:i/>
          <w:iCs/>
          <w:noProof/>
          <w:lang w:val="en-GB"/>
        </w:rPr>
        <w:t>Cognition and Emotion</w:t>
      </w:r>
      <w:r w:rsidRPr="009F2E69">
        <w:rPr>
          <w:noProof/>
          <w:lang w:val="en-GB"/>
        </w:rPr>
        <w:t xml:space="preserve">, </w:t>
      </w:r>
      <w:r w:rsidRPr="009F2E69">
        <w:rPr>
          <w:i/>
          <w:iCs/>
          <w:noProof/>
          <w:lang w:val="en-GB"/>
        </w:rPr>
        <w:t>22</w:t>
      </w:r>
      <w:r w:rsidRPr="009F2E69">
        <w:rPr>
          <w:noProof/>
          <w:lang w:val="en-GB"/>
        </w:rPr>
        <w:t>(4), 553–594. doi: 10.1080/02699930701438186</w:t>
      </w:r>
    </w:p>
    <w:p w14:paraId="19C0C8B9" w14:textId="77E4E554" w:rsidR="00B31A27" w:rsidRPr="0073476A" w:rsidRDefault="00B31A27" w:rsidP="00B31A27">
      <w:pPr>
        <w:widowControl w:val="0"/>
        <w:ind w:left="709" w:hanging="709"/>
        <w:rPr>
          <w:rStyle w:val="Hyperlink"/>
          <w:lang w:val="en-GB"/>
        </w:rPr>
      </w:pPr>
      <w:proofErr w:type="spellStart"/>
      <w:proofErr w:type="gramStart"/>
      <w:r w:rsidRPr="009F2E69">
        <w:t>Otworowska</w:t>
      </w:r>
      <w:proofErr w:type="spellEnd"/>
      <w:r w:rsidRPr="009F2E69">
        <w:t xml:space="preserve">, M., Van </w:t>
      </w:r>
      <w:proofErr w:type="spellStart"/>
      <w:r w:rsidRPr="009F2E69">
        <w:t>Rooij</w:t>
      </w:r>
      <w:proofErr w:type="spellEnd"/>
      <w:r w:rsidRPr="009F2E69">
        <w:t xml:space="preserve">, I., &amp; </w:t>
      </w:r>
      <w:proofErr w:type="spellStart"/>
      <w:r w:rsidRPr="009F2E69">
        <w:t>Kwisthout</w:t>
      </w:r>
      <w:proofErr w:type="spellEnd"/>
      <w:r w:rsidRPr="009F2E69">
        <w:t>, J. (2018).</w:t>
      </w:r>
      <w:proofErr w:type="gramEnd"/>
      <w:r w:rsidRPr="009F2E69">
        <w:t xml:space="preserve"> </w:t>
      </w:r>
      <w:r w:rsidRPr="009F2E69">
        <w:rPr>
          <w:lang w:val="en-GB"/>
        </w:rPr>
        <w:t xml:space="preserve">Maximizing entropy of the Predictive Processing framework. </w:t>
      </w:r>
      <w:proofErr w:type="gramStart"/>
      <w:r w:rsidRPr="009F2E69">
        <w:rPr>
          <w:lang w:val="en-GB"/>
        </w:rPr>
        <w:t>doi:10.31234</w:t>
      </w:r>
      <w:proofErr w:type="gramEnd"/>
      <w:r w:rsidRPr="009F2E69">
        <w:rPr>
          <w:lang w:val="en-GB"/>
        </w:rPr>
        <w:t>/osf.io/5zam7</w:t>
      </w:r>
    </w:p>
    <w:p w14:paraId="495A95CF" w14:textId="6FFCB6D0" w:rsidR="00B31A27" w:rsidRDefault="00B31A27" w:rsidP="00B31A27">
      <w:pPr>
        <w:widowControl w:val="0"/>
        <w:ind w:left="709" w:hanging="709"/>
        <w:rPr>
          <w:lang w:val="en-GB"/>
        </w:rPr>
      </w:pPr>
      <w:proofErr w:type="gramStart"/>
      <w:r w:rsidRPr="009F2E69">
        <w:rPr>
          <w:rFonts w:hint="eastAsia"/>
          <w:lang w:val="en-GB"/>
        </w:rPr>
        <w:lastRenderedPageBreak/>
        <w:t>Schwarz</w:t>
      </w:r>
      <w:r w:rsidRPr="009F2E69">
        <w:rPr>
          <w:lang w:val="en-GB"/>
        </w:rPr>
        <w:t>, N.</w:t>
      </w:r>
      <w:r w:rsidRPr="009F2E69">
        <w:rPr>
          <w:rFonts w:hint="eastAsia"/>
          <w:lang w:val="en-GB"/>
        </w:rPr>
        <w:t xml:space="preserve"> (2007).</w:t>
      </w:r>
      <w:proofErr w:type="gramEnd"/>
      <w:r w:rsidRPr="009F2E69">
        <w:rPr>
          <w:rFonts w:hint="eastAsia"/>
          <w:lang w:val="en-GB"/>
        </w:rPr>
        <w:t xml:space="preserve"> Attitude </w:t>
      </w:r>
      <w:r w:rsidRPr="009F2E69">
        <w:rPr>
          <w:lang w:val="en-GB"/>
        </w:rPr>
        <w:t>c</w:t>
      </w:r>
      <w:r w:rsidRPr="009F2E69">
        <w:rPr>
          <w:rFonts w:hint="eastAsia"/>
          <w:lang w:val="en-GB"/>
        </w:rPr>
        <w:t xml:space="preserve">onstruction: Evaluation in </w:t>
      </w:r>
      <w:r w:rsidRPr="009F2E69">
        <w:rPr>
          <w:lang w:val="en-GB"/>
        </w:rPr>
        <w:t>c</w:t>
      </w:r>
      <w:r w:rsidRPr="009F2E69">
        <w:rPr>
          <w:rFonts w:hint="eastAsia"/>
          <w:lang w:val="en-GB"/>
        </w:rPr>
        <w:t>ontext. </w:t>
      </w:r>
      <w:proofErr w:type="gramStart"/>
      <w:r w:rsidRPr="009F2E69">
        <w:rPr>
          <w:rFonts w:hint="eastAsia"/>
          <w:i/>
          <w:lang w:val="en-GB"/>
        </w:rPr>
        <w:t>Social Cognition</w:t>
      </w:r>
      <w:r w:rsidRPr="009F2E69">
        <w:rPr>
          <w:lang w:val="en-GB"/>
        </w:rPr>
        <w:t>,</w:t>
      </w:r>
      <w:r w:rsidRPr="009F2E69">
        <w:rPr>
          <w:rFonts w:hint="eastAsia"/>
          <w:lang w:val="en-GB"/>
        </w:rPr>
        <w:t> </w:t>
      </w:r>
      <w:r w:rsidRPr="009F2E69">
        <w:rPr>
          <w:rFonts w:hint="eastAsia"/>
          <w:i/>
          <w:lang w:val="en-GB"/>
        </w:rPr>
        <w:t>25,</w:t>
      </w:r>
      <w:r w:rsidRPr="009F2E69">
        <w:rPr>
          <w:rFonts w:hint="eastAsia"/>
          <w:lang w:val="en-GB"/>
        </w:rPr>
        <w:t xml:space="preserve"> 638-656.</w:t>
      </w:r>
      <w:proofErr w:type="gramEnd"/>
    </w:p>
    <w:p w14:paraId="2143925D" w14:textId="218E5DFC" w:rsidR="00A92A77" w:rsidRPr="0073476A" w:rsidRDefault="00A92A77" w:rsidP="00B31A27">
      <w:pPr>
        <w:widowControl w:val="0"/>
        <w:ind w:left="709" w:hanging="709"/>
        <w:rPr>
          <w:lang w:val="en-GB"/>
        </w:rPr>
      </w:pPr>
      <w:r>
        <w:t xml:space="preserve">Skinner, B. F. (1953). </w:t>
      </w:r>
      <w:proofErr w:type="gramStart"/>
      <w:r w:rsidRPr="00A92A77">
        <w:rPr>
          <w:i/>
        </w:rPr>
        <w:t>Science and human behavior</w:t>
      </w:r>
      <w:r>
        <w:t>.</w:t>
      </w:r>
      <w:proofErr w:type="gramEnd"/>
      <w:r>
        <w:t xml:space="preserve"> New York: Macmillan.</w:t>
      </w:r>
    </w:p>
    <w:p w14:paraId="3331F061" w14:textId="5D5B405A" w:rsidR="00B31A27" w:rsidRPr="0073476A" w:rsidRDefault="00B31A27" w:rsidP="00B31A27">
      <w:pPr>
        <w:widowControl w:val="0"/>
        <w:ind w:left="709" w:hanging="709"/>
        <w:rPr>
          <w:lang w:val="en-GB"/>
        </w:rPr>
      </w:pPr>
      <w:r w:rsidRPr="009F2E69">
        <w:rPr>
          <w:lang w:val="en-GB"/>
        </w:rPr>
        <w:t xml:space="preserve">Smith, E. R., &amp; </w:t>
      </w:r>
      <w:proofErr w:type="spellStart"/>
      <w:r w:rsidRPr="009F2E69">
        <w:rPr>
          <w:lang w:val="en-GB"/>
        </w:rPr>
        <w:t>DeCoster</w:t>
      </w:r>
      <w:proofErr w:type="spellEnd"/>
      <w:r w:rsidRPr="009F2E69">
        <w:rPr>
          <w:lang w:val="en-GB"/>
        </w:rPr>
        <w:t xml:space="preserve">, J. (2000). Dual-process models in social and cognitive psychology: Conceptual integration and links to underlying memory systems. </w:t>
      </w:r>
      <w:proofErr w:type="gramStart"/>
      <w:r w:rsidRPr="009F2E69">
        <w:rPr>
          <w:i/>
          <w:lang w:val="en-GB"/>
        </w:rPr>
        <w:t>Personality and Social Psychology Review, 4</w:t>
      </w:r>
      <w:r w:rsidRPr="009F2E69">
        <w:rPr>
          <w:lang w:val="en-GB"/>
        </w:rPr>
        <w:t>, 108–131.</w:t>
      </w:r>
      <w:proofErr w:type="gramEnd"/>
    </w:p>
    <w:p w14:paraId="351F916B" w14:textId="5AE0F6C7" w:rsidR="00B31A27" w:rsidRPr="0073476A" w:rsidRDefault="00B31A27" w:rsidP="00B31A27">
      <w:pPr>
        <w:ind w:left="709" w:hanging="709"/>
        <w:rPr>
          <w:noProof/>
          <w:lang w:val="en-GB"/>
        </w:rPr>
      </w:pPr>
      <w:r w:rsidRPr="00096BA3">
        <w:t>Van Dessel, P., Hughes, S.</w:t>
      </w:r>
      <w:r w:rsidR="00892524" w:rsidRPr="00096BA3">
        <w:t>, &amp; De Houwer, J. (in press</w:t>
      </w:r>
      <w:r w:rsidRPr="00096BA3">
        <w:t xml:space="preserve">). </w:t>
      </w:r>
      <w:r w:rsidRPr="009F2E69">
        <w:rPr>
          <w:lang w:val="en-GB"/>
        </w:rPr>
        <w:t xml:space="preserve">How do actions influence attitudes? </w:t>
      </w:r>
      <w:r w:rsidRPr="009F2E69">
        <w:rPr>
          <w:lang w:val="en-GB"/>
        </w:rPr>
        <w:br/>
      </w:r>
      <w:proofErr w:type="gramStart"/>
      <w:r w:rsidRPr="009F2E69">
        <w:rPr>
          <w:lang w:val="en-GB"/>
        </w:rPr>
        <w:t>An inferential account of the impact of action performance on stimulus evaluation.</w:t>
      </w:r>
      <w:proofErr w:type="gramEnd"/>
      <w:r w:rsidRPr="009F2E69">
        <w:rPr>
          <w:lang w:val="en-GB"/>
        </w:rPr>
        <w:t xml:space="preserve"> </w:t>
      </w:r>
      <w:proofErr w:type="gramStart"/>
      <w:r w:rsidRPr="009F2E69">
        <w:rPr>
          <w:i/>
          <w:noProof/>
          <w:lang w:val="en-GB"/>
        </w:rPr>
        <w:t>Personality and Social Psychology Review</w:t>
      </w:r>
      <w:r w:rsidRPr="009F2E69">
        <w:rPr>
          <w:lang w:val="en-GB"/>
        </w:rPr>
        <w:t>.</w:t>
      </w:r>
      <w:proofErr w:type="gramEnd"/>
      <w:r w:rsidRPr="009F2E69">
        <w:rPr>
          <w:noProof/>
          <w:lang w:val="en-GB"/>
        </w:rPr>
        <w:t xml:space="preserve"> Preprint available at: https://osf.io/kb3wq/</w:t>
      </w:r>
    </w:p>
    <w:p w14:paraId="5EF5BA0F" w14:textId="77777777" w:rsidR="006C3195" w:rsidRPr="0073476A" w:rsidRDefault="006C3195" w:rsidP="00E2369E">
      <w:pPr>
        <w:ind w:left="709" w:hanging="709"/>
        <w:rPr>
          <w:noProof/>
          <w:lang w:val="en-GB"/>
        </w:rPr>
      </w:pPr>
    </w:p>
    <w:sectPr w:rsidR="006C3195" w:rsidRPr="0073476A" w:rsidSect="000F7804">
      <w:headerReference w:type="default" r:id="rId10"/>
      <w:headerReference w:type="first" r:id="rId11"/>
      <w:pgSz w:w="12240" w:h="15840" w:code="1"/>
      <w:pgMar w:top="1418" w:right="1418" w:bottom="1418" w:left="1418" w:header="567" w:footer="56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EDE9E1" w14:textId="77777777" w:rsidR="0042584B" w:rsidRDefault="0042584B" w:rsidP="005B2BF0">
      <w:r>
        <w:separator/>
      </w:r>
    </w:p>
  </w:endnote>
  <w:endnote w:type="continuationSeparator" w:id="0">
    <w:p w14:paraId="0015FBE0" w14:textId="77777777" w:rsidR="0042584B" w:rsidRDefault="0042584B" w:rsidP="005B2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SimSun">
    <w:altName w:val="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Minion Pro">
    <w:panose1 w:val="02040503050306020203"/>
    <w:charset w:val="00"/>
    <w:family w:val="auto"/>
    <w:pitch w:val="variable"/>
    <w:sig w:usb0="60000287" w:usb1="00000001"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3D1C4A" w14:textId="77777777" w:rsidR="0042584B" w:rsidRDefault="0042584B" w:rsidP="001D1084">
      <w:pPr>
        <w:spacing w:before="0" w:line="240" w:lineRule="auto"/>
        <w:ind w:firstLine="0"/>
      </w:pPr>
      <w:r>
        <w:t>-</w:t>
      </w:r>
      <w:r>
        <w:separator/>
      </w:r>
    </w:p>
  </w:footnote>
  <w:footnote w:type="continuationSeparator" w:id="0">
    <w:p w14:paraId="763ECC9A" w14:textId="77777777" w:rsidR="0042584B" w:rsidRDefault="0042584B" w:rsidP="001D1084">
      <w:pPr>
        <w:spacing w:before="0" w:line="240" w:lineRule="auto"/>
        <w:ind w:firstLine="0"/>
      </w:pPr>
      <w:r>
        <w:continuationSeparator/>
      </w:r>
    </w:p>
  </w:footnote>
  <w:footnote w:type="continuationNotice" w:id="1">
    <w:p w14:paraId="3A43B139" w14:textId="77777777" w:rsidR="0042584B" w:rsidRPr="001D1084" w:rsidRDefault="0042584B" w:rsidP="001D1084">
      <w:pPr>
        <w:pStyle w:val="Footer"/>
        <w:spacing w:before="0" w:line="240" w:lineRule="auto"/>
        <w:ind w:firstLine="0"/>
      </w:pPr>
    </w:p>
  </w:footnote>
  <w:footnote w:id="2">
    <w:p w14:paraId="5AD7EA4F" w14:textId="645BF72B" w:rsidR="0042584B" w:rsidRPr="005F29E9" w:rsidRDefault="0042584B" w:rsidP="005F29E9">
      <w:pPr>
        <w:pStyle w:val="FootnoteText"/>
        <w:spacing w:line="240" w:lineRule="auto"/>
        <w:rPr>
          <w:lang w:val="en-US"/>
        </w:rPr>
      </w:pPr>
      <w:r>
        <w:rPr>
          <w:rStyle w:val="FootnoteReference"/>
        </w:rPr>
        <w:footnoteRef/>
      </w:r>
      <w:r w:rsidRPr="005F29E9">
        <w:rPr>
          <w:lang w:val="en-US"/>
        </w:rPr>
        <w:t xml:space="preserve"> </w:t>
      </w:r>
      <w:r>
        <w:rPr>
          <w:lang w:val="en-US"/>
        </w:rPr>
        <w:t>Note that the explanatory value of entropy reduction at the functional level hinges upon the ability to manipulate directly the entropy of State Y. To the extent that the entropy of State Y can be manipulated only indirectly by manipulating elements in the environment, it makes more sense to say that State X is a function of those elements in the environment and that the entropy of State Y merely mediates the functional relation between the elements in the environment and State X (see Hayes &amp; Brownstein, 1986, for a related discussion).</w:t>
      </w:r>
    </w:p>
  </w:footnote>
  <w:footnote w:id="3">
    <w:p w14:paraId="4CD61AF1" w14:textId="1477E988" w:rsidR="0042584B" w:rsidRPr="009824B0" w:rsidRDefault="0042584B" w:rsidP="00543702">
      <w:pPr>
        <w:pStyle w:val="FootnoteText"/>
        <w:spacing w:line="240" w:lineRule="auto"/>
        <w:rPr>
          <w:lang w:val="en-US"/>
        </w:rPr>
      </w:pPr>
      <w:r>
        <w:rPr>
          <w:rStyle w:val="FootnoteReference"/>
        </w:rPr>
        <w:footnoteRef/>
      </w:r>
      <w:r w:rsidRPr="009824B0">
        <w:rPr>
          <w:lang w:val="en-US"/>
        </w:rPr>
        <w:t xml:space="preserve"> </w:t>
      </w:r>
      <w:r>
        <w:rPr>
          <w:lang w:val="en-US"/>
        </w:rPr>
        <w:t xml:space="preserve">Note that the explanatory value of behavior-behavior relations at the functional level is limited by the fact that </w:t>
      </w:r>
      <w:proofErr w:type="gramStart"/>
      <w:r>
        <w:rPr>
          <w:lang w:val="en-US"/>
        </w:rPr>
        <w:t>most if not all behaviors can be influenced only indirectly by changing the environment</w:t>
      </w:r>
      <w:proofErr w:type="gramEnd"/>
      <w:r>
        <w:rPr>
          <w:lang w:val="en-US"/>
        </w:rPr>
        <w:t>. Indeed, when the ability to influence a behavior is used as the criterion for the successful explanation of that behavior, an explanation of Behavior X in terms of Behavior Y requires the specification of those environmental variables that determine Behavior Y. This implies that functional explanations in psychology always boil down to knowledge about environment-behavior relations (Hayes &amp; Brownstein, 1986).</w:t>
      </w:r>
    </w:p>
  </w:footnote>
  <w:footnote w:id="4">
    <w:p w14:paraId="4B60EAE2" w14:textId="77777777" w:rsidR="0042584B" w:rsidRPr="009C2E04" w:rsidRDefault="0042584B" w:rsidP="003C4D46">
      <w:pPr>
        <w:pStyle w:val="FootnoteText"/>
        <w:spacing w:line="240" w:lineRule="auto"/>
        <w:rPr>
          <w:lang w:val="en-US"/>
        </w:rPr>
      </w:pPr>
      <w:r>
        <w:rPr>
          <w:rStyle w:val="FootnoteReference"/>
        </w:rPr>
        <w:footnoteRef/>
      </w:r>
      <w:r w:rsidRPr="009C2E04">
        <w:rPr>
          <w:lang w:val="en-US"/>
        </w:rPr>
        <w:t xml:space="preserve"> Although </w:t>
      </w:r>
      <w:r>
        <w:rPr>
          <w:lang w:val="en-US"/>
        </w:rPr>
        <w:t xml:space="preserve">our inferential </w:t>
      </w:r>
      <w:r w:rsidRPr="009C2E04">
        <w:rPr>
          <w:lang w:val="en-US"/>
        </w:rPr>
        <w:t xml:space="preserve">model mainly focuses on evaluative stimulus-action effects it can easily be </w:t>
      </w:r>
      <w:r>
        <w:rPr>
          <w:lang w:val="en-US"/>
        </w:rPr>
        <w:t xml:space="preserve">(and already has been) </w:t>
      </w:r>
      <w:r w:rsidRPr="009C2E04">
        <w:rPr>
          <w:lang w:val="en-US"/>
        </w:rPr>
        <w:t xml:space="preserve">generalized to explain other pathways via which evaluative behavior is established or changed (for one such example in the context of evaluative </w:t>
      </w:r>
      <w:r>
        <w:rPr>
          <w:lang w:val="en-US"/>
        </w:rPr>
        <w:t>conditioning see De Houwer, in press</w:t>
      </w:r>
      <w:r w:rsidRPr="009C2E04">
        <w:rPr>
          <w:lang w:val="en-US"/>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D74D2" w14:textId="64C0438C" w:rsidR="0042584B" w:rsidRPr="00942A67" w:rsidRDefault="0042584B" w:rsidP="002144EA">
    <w:pPr>
      <w:spacing w:before="0"/>
      <w:ind w:firstLine="0"/>
      <w:rPr>
        <w:lang w:val="en-GB"/>
      </w:rPr>
    </w:pPr>
    <w:r w:rsidRPr="00F4097B">
      <w:t>ATTITUDINAL ENTROPY</w:t>
    </w:r>
    <w:r w:rsidRPr="00F4097B">
      <w:rPr>
        <w:rStyle w:val="PageNumber"/>
        <w:lang w:val="en-GB"/>
      </w:rPr>
      <w:tab/>
    </w:r>
    <w:r>
      <w:rPr>
        <w:rStyle w:val="PageNumber"/>
        <w:lang w:val="en-GB"/>
      </w:rPr>
      <w:t>REVISITED</w:t>
    </w:r>
    <w:r>
      <w:rPr>
        <w:rStyle w:val="PageNumber"/>
        <w:lang w:val="en-GB"/>
      </w:rPr>
      <w:tab/>
    </w:r>
    <w:r>
      <w:rPr>
        <w:rStyle w:val="PageNumber"/>
        <w:lang w:val="en-GB"/>
      </w:rPr>
      <w:tab/>
    </w:r>
    <w:r>
      <w:rPr>
        <w:rStyle w:val="PageNumber"/>
        <w:lang w:val="en-GB"/>
      </w:rPr>
      <w:tab/>
    </w:r>
    <w:r>
      <w:rPr>
        <w:rStyle w:val="PageNumber"/>
        <w:lang w:val="en-GB"/>
      </w:rPr>
      <w:tab/>
    </w:r>
    <w:r>
      <w:rPr>
        <w:rStyle w:val="PageNumber"/>
        <w:lang w:val="en-GB"/>
      </w:rPr>
      <w:tab/>
    </w:r>
    <w:r>
      <w:rPr>
        <w:rStyle w:val="PageNumber"/>
        <w:lang w:val="en-GB"/>
      </w:rPr>
      <w:tab/>
    </w:r>
    <w:r>
      <w:rPr>
        <w:rStyle w:val="PageNumber"/>
        <w:lang w:val="en-GB"/>
      </w:rPr>
      <w:tab/>
      <w:t xml:space="preserve">           </w:t>
    </w:r>
    <w:r w:rsidRPr="00942A67">
      <w:rPr>
        <w:rStyle w:val="PageNumber"/>
      </w:rPr>
      <w:fldChar w:fldCharType="begin"/>
    </w:r>
    <w:r w:rsidRPr="00942A67">
      <w:rPr>
        <w:rStyle w:val="PageNumber"/>
        <w:lang w:val="en-GB"/>
      </w:rPr>
      <w:instrText xml:space="preserve"> PAGE </w:instrText>
    </w:r>
    <w:r w:rsidRPr="00942A67">
      <w:rPr>
        <w:rStyle w:val="PageNumber"/>
      </w:rPr>
      <w:fldChar w:fldCharType="separate"/>
    </w:r>
    <w:r w:rsidR="00604636">
      <w:rPr>
        <w:rStyle w:val="PageNumber"/>
        <w:noProof/>
        <w:lang w:val="en-GB"/>
      </w:rPr>
      <w:t>2</w:t>
    </w:r>
    <w:r w:rsidRPr="00942A67">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89021" w14:textId="197F4942" w:rsidR="0042584B" w:rsidRPr="00230B8D" w:rsidRDefault="0042584B" w:rsidP="00785057">
    <w:pPr>
      <w:pStyle w:val="Header"/>
      <w:ind w:firstLine="0"/>
      <w:rPr>
        <w:sz w:val="22"/>
        <w:szCs w:val="22"/>
        <w:lang w:val="en-US"/>
      </w:rPr>
    </w:pPr>
    <w:r w:rsidRPr="009B6C69">
      <w:rPr>
        <w:lang w:val="en-US"/>
      </w:rPr>
      <w:tab/>
    </w:r>
    <w:r w:rsidRPr="00230B8D">
      <w:rPr>
        <w:rStyle w:val="PageNumber"/>
        <w:sz w:val="22"/>
        <w:szCs w:val="22"/>
        <w:lang w:val="en-GB"/>
      </w:rPr>
      <w:tab/>
    </w:r>
    <w:r w:rsidRPr="00230B8D">
      <w:rPr>
        <w:rStyle w:val="PageNumber"/>
        <w:sz w:val="22"/>
        <w:szCs w:val="22"/>
      </w:rPr>
      <w:fldChar w:fldCharType="begin"/>
    </w:r>
    <w:r w:rsidRPr="00230B8D">
      <w:rPr>
        <w:rStyle w:val="PageNumber"/>
        <w:sz w:val="22"/>
        <w:szCs w:val="22"/>
        <w:lang w:val="en-GB"/>
      </w:rPr>
      <w:instrText xml:space="preserve"> PAGE </w:instrText>
    </w:r>
    <w:r w:rsidRPr="00230B8D">
      <w:rPr>
        <w:rStyle w:val="PageNumber"/>
        <w:sz w:val="22"/>
        <w:szCs w:val="22"/>
      </w:rPr>
      <w:fldChar w:fldCharType="separate"/>
    </w:r>
    <w:r w:rsidR="00604636">
      <w:rPr>
        <w:rStyle w:val="PageNumber"/>
        <w:noProof/>
        <w:sz w:val="22"/>
        <w:szCs w:val="22"/>
        <w:lang w:val="en-GB"/>
      </w:rPr>
      <w:t>1</w:t>
    </w:r>
    <w:r w:rsidRPr="00230B8D">
      <w:rPr>
        <w:rStyle w:val="PageNumber"/>
        <w:sz w:val="22"/>
        <w:szCs w:val="22"/>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2C38"/>
    <w:multiLevelType w:val="hybridMultilevel"/>
    <w:tmpl w:val="E54EA4A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03B43F6B"/>
    <w:multiLevelType w:val="hybridMultilevel"/>
    <w:tmpl w:val="CFEAE9D4"/>
    <w:lvl w:ilvl="0" w:tplc="2A60F93E">
      <w:start w:val="1"/>
      <w:numFmt w:val="decimal"/>
      <w:lvlText w:val="%1."/>
      <w:lvlJc w:val="left"/>
      <w:pPr>
        <w:ind w:left="720" w:hanging="360"/>
      </w:pPr>
      <w:rPr>
        <w:i w:val="0"/>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2">
    <w:nsid w:val="18EF3B66"/>
    <w:multiLevelType w:val="hybridMultilevel"/>
    <w:tmpl w:val="24EAAAD6"/>
    <w:lvl w:ilvl="0" w:tplc="0ED44E3E">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3">
    <w:nsid w:val="22EB52F4"/>
    <w:multiLevelType w:val="hybridMultilevel"/>
    <w:tmpl w:val="23F85DDA"/>
    <w:lvl w:ilvl="0" w:tplc="604A966C">
      <w:numFmt w:val="bullet"/>
      <w:lvlText w:val="-"/>
      <w:lvlJc w:val="left"/>
      <w:pPr>
        <w:ind w:left="720" w:hanging="360"/>
      </w:pPr>
      <w:rPr>
        <w:rFonts w:ascii="Calibri" w:eastAsiaTheme="minorHAnsi" w:hAnsi="Calibri" w:cs="Calibri" w:hint="default"/>
        <w:color w:val="00000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25C12665"/>
    <w:multiLevelType w:val="hybridMultilevel"/>
    <w:tmpl w:val="49D00C5E"/>
    <w:lvl w:ilvl="0" w:tplc="B8E6D746">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5">
    <w:nsid w:val="265418DF"/>
    <w:multiLevelType w:val="multilevel"/>
    <w:tmpl w:val="D314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0FC027D"/>
    <w:multiLevelType w:val="hybridMultilevel"/>
    <w:tmpl w:val="D0247CFA"/>
    <w:lvl w:ilvl="0" w:tplc="1AACA794">
      <w:start w:val="1"/>
      <w:numFmt w:val="bullet"/>
      <w:lvlText w:val=""/>
      <w:lvlJc w:val="left"/>
      <w:pPr>
        <w:ind w:left="720" w:hanging="360"/>
      </w:pPr>
      <w:rPr>
        <w:rFonts w:ascii="Wingdings" w:hAnsi="Wingdings" w:hint="default"/>
        <w:color w:val="auto"/>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7">
    <w:nsid w:val="37864E2E"/>
    <w:multiLevelType w:val="hybridMultilevel"/>
    <w:tmpl w:val="622CBD86"/>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40C57BFB"/>
    <w:multiLevelType w:val="multilevel"/>
    <w:tmpl w:val="33F4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54D435E"/>
    <w:multiLevelType w:val="multilevel"/>
    <w:tmpl w:val="7076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253007"/>
    <w:multiLevelType w:val="hybridMultilevel"/>
    <w:tmpl w:val="67A488FE"/>
    <w:lvl w:ilvl="0" w:tplc="3416A872">
      <w:start w:val="1"/>
      <w:numFmt w:val="decimal"/>
      <w:lvlText w:val="%1."/>
      <w:lvlJc w:val="left"/>
      <w:pPr>
        <w:ind w:left="720" w:hanging="360"/>
      </w:pPr>
      <w:rPr>
        <w:rFonts w:hint="default"/>
        <w:sz w:val="22"/>
        <w:szCs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661D3DE0"/>
    <w:multiLevelType w:val="hybridMultilevel"/>
    <w:tmpl w:val="D3FC2864"/>
    <w:lvl w:ilvl="0" w:tplc="342ABE7A">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num w:numId="1">
    <w:abstractNumId w:val="7"/>
  </w:num>
  <w:num w:numId="2">
    <w:abstractNumId w:val="3"/>
  </w:num>
  <w:num w:numId="3">
    <w:abstractNumId w:val="4"/>
  </w:num>
  <w:num w:numId="4">
    <w:abstractNumId w:val="9"/>
  </w:num>
  <w:num w:numId="5">
    <w:abstractNumId w:val="5"/>
  </w:num>
  <w:num w:numId="6">
    <w:abstractNumId w:val="8"/>
  </w:num>
  <w:num w:numId="7">
    <w:abstractNumId w:val="2"/>
  </w:num>
  <w:num w:numId="8">
    <w:abstractNumId w:val="1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oNotHyphenateCaps/>
  <w:drawingGridHorizontalSpacing w:val="100"/>
  <w:displayHorizontalDrawingGridEvery w:val="2"/>
  <w:displayVerticalDrawingGridEvery w:val="2"/>
  <w:characterSpacingControl w:val="doNotCompress"/>
  <w:doNotValidateAgainstSchema/>
  <w:doNotDemarcateInvalidXml/>
  <w:hdrShapeDefaults>
    <o:shapedefaults v:ext="edit" spidmax="2050" fill="f" fillcolor="white" stroke="f">
      <v:fill color="white" on="f"/>
      <v:stroke on="f"/>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D36"/>
    <w:rsid w:val="0000048F"/>
    <w:rsid w:val="00000587"/>
    <w:rsid w:val="000005AC"/>
    <w:rsid w:val="000006C6"/>
    <w:rsid w:val="000007EA"/>
    <w:rsid w:val="0000084C"/>
    <w:rsid w:val="00000CF4"/>
    <w:rsid w:val="0000114B"/>
    <w:rsid w:val="00001326"/>
    <w:rsid w:val="00001583"/>
    <w:rsid w:val="000016FF"/>
    <w:rsid w:val="00001E68"/>
    <w:rsid w:val="0000224C"/>
    <w:rsid w:val="0000259B"/>
    <w:rsid w:val="000027AB"/>
    <w:rsid w:val="000029AD"/>
    <w:rsid w:val="00002A57"/>
    <w:rsid w:val="00002CC4"/>
    <w:rsid w:val="000031C1"/>
    <w:rsid w:val="000032B8"/>
    <w:rsid w:val="00003400"/>
    <w:rsid w:val="000038A2"/>
    <w:rsid w:val="00003A9C"/>
    <w:rsid w:val="00004041"/>
    <w:rsid w:val="0000406F"/>
    <w:rsid w:val="000043C2"/>
    <w:rsid w:val="00004B1B"/>
    <w:rsid w:val="00004BFA"/>
    <w:rsid w:val="00005A9A"/>
    <w:rsid w:val="00005D09"/>
    <w:rsid w:val="00005E5F"/>
    <w:rsid w:val="00005F6C"/>
    <w:rsid w:val="00006496"/>
    <w:rsid w:val="000067DD"/>
    <w:rsid w:val="00006A68"/>
    <w:rsid w:val="000070C6"/>
    <w:rsid w:val="000073C1"/>
    <w:rsid w:val="000077C4"/>
    <w:rsid w:val="00007AE6"/>
    <w:rsid w:val="00007B89"/>
    <w:rsid w:val="00007C09"/>
    <w:rsid w:val="00007E4C"/>
    <w:rsid w:val="00007F1F"/>
    <w:rsid w:val="00010070"/>
    <w:rsid w:val="00010072"/>
    <w:rsid w:val="00010201"/>
    <w:rsid w:val="000104DB"/>
    <w:rsid w:val="0001090D"/>
    <w:rsid w:val="00010BFA"/>
    <w:rsid w:val="00010DF5"/>
    <w:rsid w:val="00010F41"/>
    <w:rsid w:val="00011122"/>
    <w:rsid w:val="000111C0"/>
    <w:rsid w:val="00011C12"/>
    <w:rsid w:val="00011CB2"/>
    <w:rsid w:val="00011D31"/>
    <w:rsid w:val="00011DB8"/>
    <w:rsid w:val="00012315"/>
    <w:rsid w:val="000123A2"/>
    <w:rsid w:val="000126FA"/>
    <w:rsid w:val="00012A80"/>
    <w:rsid w:val="00012AB0"/>
    <w:rsid w:val="00012EDF"/>
    <w:rsid w:val="000130BA"/>
    <w:rsid w:val="00013152"/>
    <w:rsid w:val="000133C7"/>
    <w:rsid w:val="00013592"/>
    <w:rsid w:val="00013B02"/>
    <w:rsid w:val="00013CCF"/>
    <w:rsid w:val="00013CE6"/>
    <w:rsid w:val="00013F5C"/>
    <w:rsid w:val="00014087"/>
    <w:rsid w:val="000144F5"/>
    <w:rsid w:val="00014555"/>
    <w:rsid w:val="0001479D"/>
    <w:rsid w:val="00014A7E"/>
    <w:rsid w:val="00014AD8"/>
    <w:rsid w:val="00014C03"/>
    <w:rsid w:val="000151DA"/>
    <w:rsid w:val="000154AA"/>
    <w:rsid w:val="000158D1"/>
    <w:rsid w:val="00015B26"/>
    <w:rsid w:val="000162F6"/>
    <w:rsid w:val="00016519"/>
    <w:rsid w:val="000165BB"/>
    <w:rsid w:val="0001670F"/>
    <w:rsid w:val="00016E4F"/>
    <w:rsid w:val="00016F55"/>
    <w:rsid w:val="0001711D"/>
    <w:rsid w:val="000173FF"/>
    <w:rsid w:val="00020028"/>
    <w:rsid w:val="000200A2"/>
    <w:rsid w:val="000202AA"/>
    <w:rsid w:val="000205B5"/>
    <w:rsid w:val="00020612"/>
    <w:rsid w:val="0002061C"/>
    <w:rsid w:val="00020772"/>
    <w:rsid w:val="000207DF"/>
    <w:rsid w:val="000209F2"/>
    <w:rsid w:val="00021286"/>
    <w:rsid w:val="0002149B"/>
    <w:rsid w:val="000215E8"/>
    <w:rsid w:val="00021610"/>
    <w:rsid w:val="00021D31"/>
    <w:rsid w:val="00021DDE"/>
    <w:rsid w:val="00022692"/>
    <w:rsid w:val="0002273D"/>
    <w:rsid w:val="000228C1"/>
    <w:rsid w:val="00022A2A"/>
    <w:rsid w:val="00022B99"/>
    <w:rsid w:val="00022E5B"/>
    <w:rsid w:val="00022F21"/>
    <w:rsid w:val="00023264"/>
    <w:rsid w:val="0002326E"/>
    <w:rsid w:val="0002337A"/>
    <w:rsid w:val="000233B9"/>
    <w:rsid w:val="000237EB"/>
    <w:rsid w:val="00023820"/>
    <w:rsid w:val="00023993"/>
    <w:rsid w:val="00023C77"/>
    <w:rsid w:val="000240D1"/>
    <w:rsid w:val="000244CB"/>
    <w:rsid w:val="0002474C"/>
    <w:rsid w:val="00024890"/>
    <w:rsid w:val="00024A3A"/>
    <w:rsid w:val="00024A5E"/>
    <w:rsid w:val="00024E28"/>
    <w:rsid w:val="00024E3E"/>
    <w:rsid w:val="000258C9"/>
    <w:rsid w:val="00025FFD"/>
    <w:rsid w:val="00026023"/>
    <w:rsid w:val="00026056"/>
    <w:rsid w:val="0002622D"/>
    <w:rsid w:val="000262AF"/>
    <w:rsid w:val="000264A8"/>
    <w:rsid w:val="00026A85"/>
    <w:rsid w:val="00026D39"/>
    <w:rsid w:val="00026F4B"/>
    <w:rsid w:val="0002720C"/>
    <w:rsid w:val="000276C0"/>
    <w:rsid w:val="00027824"/>
    <w:rsid w:val="00027B5C"/>
    <w:rsid w:val="00027D40"/>
    <w:rsid w:val="00030056"/>
    <w:rsid w:val="000303C0"/>
    <w:rsid w:val="000308AB"/>
    <w:rsid w:val="00030D93"/>
    <w:rsid w:val="00030DCD"/>
    <w:rsid w:val="0003113A"/>
    <w:rsid w:val="000317DD"/>
    <w:rsid w:val="000319B6"/>
    <w:rsid w:val="00031BFF"/>
    <w:rsid w:val="00031C3D"/>
    <w:rsid w:val="00031D8B"/>
    <w:rsid w:val="00032207"/>
    <w:rsid w:val="000323E4"/>
    <w:rsid w:val="00032433"/>
    <w:rsid w:val="00032471"/>
    <w:rsid w:val="000326E9"/>
    <w:rsid w:val="000327A6"/>
    <w:rsid w:val="000327B2"/>
    <w:rsid w:val="00032CBB"/>
    <w:rsid w:val="0003312C"/>
    <w:rsid w:val="00033605"/>
    <w:rsid w:val="000336F4"/>
    <w:rsid w:val="00033780"/>
    <w:rsid w:val="00033ABA"/>
    <w:rsid w:val="00033E16"/>
    <w:rsid w:val="00033E53"/>
    <w:rsid w:val="00033F4E"/>
    <w:rsid w:val="000342D0"/>
    <w:rsid w:val="00034738"/>
    <w:rsid w:val="0003474E"/>
    <w:rsid w:val="00034B2F"/>
    <w:rsid w:val="00034B6C"/>
    <w:rsid w:val="00034CA2"/>
    <w:rsid w:val="00034CF2"/>
    <w:rsid w:val="00034D3B"/>
    <w:rsid w:val="00034E62"/>
    <w:rsid w:val="00035657"/>
    <w:rsid w:val="000356EF"/>
    <w:rsid w:val="0003598E"/>
    <w:rsid w:val="000359BD"/>
    <w:rsid w:val="00035BE4"/>
    <w:rsid w:val="00036164"/>
    <w:rsid w:val="0003626F"/>
    <w:rsid w:val="000362C4"/>
    <w:rsid w:val="00036313"/>
    <w:rsid w:val="000364B2"/>
    <w:rsid w:val="0003656B"/>
    <w:rsid w:val="00036585"/>
    <w:rsid w:val="000365EB"/>
    <w:rsid w:val="00036683"/>
    <w:rsid w:val="000367B8"/>
    <w:rsid w:val="00036BEC"/>
    <w:rsid w:val="00037310"/>
    <w:rsid w:val="00037A17"/>
    <w:rsid w:val="00037CD4"/>
    <w:rsid w:val="0004007E"/>
    <w:rsid w:val="00040392"/>
    <w:rsid w:val="0004062B"/>
    <w:rsid w:val="000407DC"/>
    <w:rsid w:val="00040BC6"/>
    <w:rsid w:val="00040CCE"/>
    <w:rsid w:val="00040D18"/>
    <w:rsid w:val="00040E29"/>
    <w:rsid w:val="00040EA4"/>
    <w:rsid w:val="00040F10"/>
    <w:rsid w:val="00041531"/>
    <w:rsid w:val="000415E2"/>
    <w:rsid w:val="00041725"/>
    <w:rsid w:val="00041AA3"/>
    <w:rsid w:val="00041B29"/>
    <w:rsid w:val="00041D77"/>
    <w:rsid w:val="00042268"/>
    <w:rsid w:val="0004253F"/>
    <w:rsid w:val="00042990"/>
    <w:rsid w:val="00042AE2"/>
    <w:rsid w:val="00042D7B"/>
    <w:rsid w:val="00042E2A"/>
    <w:rsid w:val="00042EDB"/>
    <w:rsid w:val="00043056"/>
    <w:rsid w:val="00043267"/>
    <w:rsid w:val="000433EB"/>
    <w:rsid w:val="0004345C"/>
    <w:rsid w:val="00043467"/>
    <w:rsid w:val="000434A0"/>
    <w:rsid w:val="00043858"/>
    <w:rsid w:val="000439EF"/>
    <w:rsid w:val="00043AB7"/>
    <w:rsid w:val="000440A7"/>
    <w:rsid w:val="00044135"/>
    <w:rsid w:val="000444C7"/>
    <w:rsid w:val="000445EC"/>
    <w:rsid w:val="000446AD"/>
    <w:rsid w:val="000447D5"/>
    <w:rsid w:val="0004481F"/>
    <w:rsid w:val="00044ACD"/>
    <w:rsid w:val="000450ED"/>
    <w:rsid w:val="000453FC"/>
    <w:rsid w:val="00045524"/>
    <w:rsid w:val="00045E87"/>
    <w:rsid w:val="000462EC"/>
    <w:rsid w:val="00046675"/>
    <w:rsid w:val="000468E9"/>
    <w:rsid w:val="00046E45"/>
    <w:rsid w:val="00046F06"/>
    <w:rsid w:val="00046F1F"/>
    <w:rsid w:val="00046F8D"/>
    <w:rsid w:val="000473A0"/>
    <w:rsid w:val="00047EB6"/>
    <w:rsid w:val="0005007C"/>
    <w:rsid w:val="000509B4"/>
    <w:rsid w:val="000512E3"/>
    <w:rsid w:val="0005133E"/>
    <w:rsid w:val="00051377"/>
    <w:rsid w:val="000514F5"/>
    <w:rsid w:val="000515AF"/>
    <w:rsid w:val="00051CBF"/>
    <w:rsid w:val="00051D1E"/>
    <w:rsid w:val="000520D2"/>
    <w:rsid w:val="000521BA"/>
    <w:rsid w:val="000522B8"/>
    <w:rsid w:val="0005230B"/>
    <w:rsid w:val="000524F2"/>
    <w:rsid w:val="00052F5A"/>
    <w:rsid w:val="0005345B"/>
    <w:rsid w:val="00053479"/>
    <w:rsid w:val="000537E2"/>
    <w:rsid w:val="00053BCB"/>
    <w:rsid w:val="00053C23"/>
    <w:rsid w:val="00053DA4"/>
    <w:rsid w:val="00053F6E"/>
    <w:rsid w:val="00053FFC"/>
    <w:rsid w:val="0005422D"/>
    <w:rsid w:val="00054747"/>
    <w:rsid w:val="000547FF"/>
    <w:rsid w:val="000550F3"/>
    <w:rsid w:val="00055323"/>
    <w:rsid w:val="00055981"/>
    <w:rsid w:val="00055A17"/>
    <w:rsid w:val="00055F7C"/>
    <w:rsid w:val="00056339"/>
    <w:rsid w:val="000563C9"/>
    <w:rsid w:val="00056414"/>
    <w:rsid w:val="0005651E"/>
    <w:rsid w:val="000568D0"/>
    <w:rsid w:val="00056A09"/>
    <w:rsid w:val="00057061"/>
    <w:rsid w:val="0005723A"/>
    <w:rsid w:val="0005725D"/>
    <w:rsid w:val="00057371"/>
    <w:rsid w:val="00057437"/>
    <w:rsid w:val="0005749D"/>
    <w:rsid w:val="0005756B"/>
    <w:rsid w:val="0005763C"/>
    <w:rsid w:val="000577FA"/>
    <w:rsid w:val="00057813"/>
    <w:rsid w:val="00057999"/>
    <w:rsid w:val="0006013C"/>
    <w:rsid w:val="000603DF"/>
    <w:rsid w:val="000604D4"/>
    <w:rsid w:val="00060987"/>
    <w:rsid w:val="00060AD2"/>
    <w:rsid w:val="00060DF0"/>
    <w:rsid w:val="00060E4F"/>
    <w:rsid w:val="00060F8E"/>
    <w:rsid w:val="0006119D"/>
    <w:rsid w:val="000614DE"/>
    <w:rsid w:val="000614F0"/>
    <w:rsid w:val="000617E4"/>
    <w:rsid w:val="00061AD2"/>
    <w:rsid w:val="00061B91"/>
    <w:rsid w:val="00062157"/>
    <w:rsid w:val="00062244"/>
    <w:rsid w:val="00062A6D"/>
    <w:rsid w:val="00062DE4"/>
    <w:rsid w:val="00062EA1"/>
    <w:rsid w:val="000630F8"/>
    <w:rsid w:val="0006358D"/>
    <w:rsid w:val="0006389D"/>
    <w:rsid w:val="00063B61"/>
    <w:rsid w:val="00063E6C"/>
    <w:rsid w:val="000640A2"/>
    <w:rsid w:val="000641CB"/>
    <w:rsid w:val="00064370"/>
    <w:rsid w:val="00064677"/>
    <w:rsid w:val="00064A13"/>
    <w:rsid w:val="00064A50"/>
    <w:rsid w:val="00064B75"/>
    <w:rsid w:val="00064C49"/>
    <w:rsid w:val="00064E22"/>
    <w:rsid w:val="00064F37"/>
    <w:rsid w:val="00065045"/>
    <w:rsid w:val="00065321"/>
    <w:rsid w:val="0006536C"/>
    <w:rsid w:val="000656CD"/>
    <w:rsid w:val="00065A95"/>
    <w:rsid w:val="00065ACE"/>
    <w:rsid w:val="00065C2C"/>
    <w:rsid w:val="00065E20"/>
    <w:rsid w:val="00065EBD"/>
    <w:rsid w:val="000660B3"/>
    <w:rsid w:val="000662EA"/>
    <w:rsid w:val="00066633"/>
    <w:rsid w:val="000669BD"/>
    <w:rsid w:val="00066A36"/>
    <w:rsid w:val="00066B06"/>
    <w:rsid w:val="00067259"/>
    <w:rsid w:val="000676F9"/>
    <w:rsid w:val="00067A9F"/>
    <w:rsid w:val="00067B7C"/>
    <w:rsid w:val="00067BB7"/>
    <w:rsid w:val="00070485"/>
    <w:rsid w:val="00070668"/>
    <w:rsid w:val="0007085C"/>
    <w:rsid w:val="00071045"/>
    <w:rsid w:val="000710C5"/>
    <w:rsid w:val="00071186"/>
    <w:rsid w:val="00071205"/>
    <w:rsid w:val="0007141F"/>
    <w:rsid w:val="00071739"/>
    <w:rsid w:val="00071975"/>
    <w:rsid w:val="00071E82"/>
    <w:rsid w:val="00071F71"/>
    <w:rsid w:val="00071FEF"/>
    <w:rsid w:val="00072263"/>
    <w:rsid w:val="000722EB"/>
    <w:rsid w:val="000729DF"/>
    <w:rsid w:val="00072BEA"/>
    <w:rsid w:val="00072DB8"/>
    <w:rsid w:val="00072DCD"/>
    <w:rsid w:val="00072FD8"/>
    <w:rsid w:val="000733A8"/>
    <w:rsid w:val="000735A2"/>
    <w:rsid w:val="0007393A"/>
    <w:rsid w:val="000739DB"/>
    <w:rsid w:val="00073C9A"/>
    <w:rsid w:val="00073EAE"/>
    <w:rsid w:val="000740A3"/>
    <w:rsid w:val="00074360"/>
    <w:rsid w:val="00074405"/>
    <w:rsid w:val="0007443C"/>
    <w:rsid w:val="00074518"/>
    <w:rsid w:val="000745D2"/>
    <w:rsid w:val="00074604"/>
    <w:rsid w:val="00074AAD"/>
    <w:rsid w:val="00074D48"/>
    <w:rsid w:val="000750B1"/>
    <w:rsid w:val="00075384"/>
    <w:rsid w:val="000756AA"/>
    <w:rsid w:val="0007596F"/>
    <w:rsid w:val="000759BF"/>
    <w:rsid w:val="00075ACB"/>
    <w:rsid w:val="00075F91"/>
    <w:rsid w:val="000761B6"/>
    <w:rsid w:val="00076A49"/>
    <w:rsid w:val="00076C11"/>
    <w:rsid w:val="00076CC4"/>
    <w:rsid w:val="00076E5D"/>
    <w:rsid w:val="000773CE"/>
    <w:rsid w:val="000775FD"/>
    <w:rsid w:val="00077779"/>
    <w:rsid w:val="0007780D"/>
    <w:rsid w:val="00077AFA"/>
    <w:rsid w:val="00077B10"/>
    <w:rsid w:val="00077B61"/>
    <w:rsid w:val="00077ED8"/>
    <w:rsid w:val="000802C6"/>
    <w:rsid w:val="00080534"/>
    <w:rsid w:val="000806D9"/>
    <w:rsid w:val="0008072D"/>
    <w:rsid w:val="0008076F"/>
    <w:rsid w:val="000808F9"/>
    <w:rsid w:val="00080A95"/>
    <w:rsid w:val="00080C13"/>
    <w:rsid w:val="00080DF0"/>
    <w:rsid w:val="00081034"/>
    <w:rsid w:val="000817FE"/>
    <w:rsid w:val="00081EA3"/>
    <w:rsid w:val="0008260B"/>
    <w:rsid w:val="00082A99"/>
    <w:rsid w:val="000830CB"/>
    <w:rsid w:val="00083358"/>
    <w:rsid w:val="000833EE"/>
    <w:rsid w:val="00083A22"/>
    <w:rsid w:val="00083BA0"/>
    <w:rsid w:val="00083D14"/>
    <w:rsid w:val="00083F51"/>
    <w:rsid w:val="00083F9F"/>
    <w:rsid w:val="0008428C"/>
    <w:rsid w:val="000843CE"/>
    <w:rsid w:val="000846E7"/>
    <w:rsid w:val="000847A1"/>
    <w:rsid w:val="00084BD4"/>
    <w:rsid w:val="00084DA2"/>
    <w:rsid w:val="00084FE8"/>
    <w:rsid w:val="00085395"/>
    <w:rsid w:val="000853D6"/>
    <w:rsid w:val="00085459"/>
    <w:rsid w:val="000855A7"/>
    <w:rsid w:val="00085772"/>
    <w:rsid w:val="0008584B"/>
    <w:rsid w:val="00085A96"/>
    <w:rsid w:val="00085AF7"/>
    <w:rsid w:val="00085BE8"/>
    <w:rsid w:val="00086092"/>
    <w:rsid w:val="0008614A"/>
    <w:rsid w:val="000862F2"/>
    <w:rsid w:val="000866D5"/>
    <w:rsid w:val="00086937"/>
    <w:rsid w:val="00086C2E"/>
    <w:rsid w:val="00087157"/>
    <w:rsid w:val="000871FD"/>
    <w:rsid w:val="00087643"/>
    <w:rsid w:val="000876BC"/>
    <w:rsid w:val="00087BE4"/>
    <w:rsid w:val="000901BA"/>
    <w:rsid w:val="00090371"/>
    <w:rsid w:val="00090699"/>
    <w:rsid w:val="000906FA"/>
    <w:rsid w:val="00090D6D"/>
    <w:rsid w:val="00090F16"/>
    <w:rsid w:val="0009100E"/>
    <w:rsid w:val="0009162D"/>
    <w:rsid w:val="000917AA"/>
    <w:rsid w:val="00091805"/>
    <w:rsid w:val="00091991"/>
    <w:rsid w:val="00091AD6"/>
    <w:rsid w:val="00091B82"/>
    <w:rsid w:val="00091F8A"/>
    <w:rsid w:val="00092427"/>
    <w:rsid w:val="00092ABD"/>
    <w:rsid w:val="00092BB0"/>
    <w:rsid w:val="00092C85"/>
    <w:rsid w:val="00092CCD"/>
    <w:rsid w:val="00092DA7"/>
    <w:rsid w:val="00093449"/>
    <w:rsid w:val="00093A99"/>
    <w:rsid w:val="00093B61"/>
    <w:rsid w:val="00093DC6"/>
    <w:rsid w:val="00093E12"/>
    <w:rsid w:val="00093F08"/>
    <w:rsid w:val="00094A88"/>
    <w:rsid w:val="00094B28"/>
    <w:rsid w:val="00094BF9"/>
    <w:rsid w:val="00094CA3"/>
    <w:rsid w:val="00094E82"/>
    <w:rsid w:val="00094EC3"/>
    <w:rsid w:val="00094FBA"/>
    <w:rsid w:val="0009557D"/>
    <w:rsid w:val="000967E6"/>
    <w:rsid w:val="000968BB"/>
    <w:rsid w:val="00096BA3"/>
    <w:rsid w:val="00096C84"/>
    <w:rsid w:val="00096F7A"/>
    <w:rsid w:val="00097004"/>
    <w:rsid w:val="0009702E"/>
    <w:rsid w:val="000973F5"/>
    <w:rsid w:val="00097604"/>
    <w:rsid w:val="00097876"/>
    <w:rsid w:val="00097ABD"/>
    <w:rsid w:val="00097C04"/>
    <w:rsid w:val="00097C86"/>
    <w:rsid w:val="00097E40"/>
    <w:rsid w:val="00097F24"/>
    <w:rsid w:val="000A029D"/>
    <w:rsid w:val="000A07FD"/>
    <w:rsid w:val="000A0B58"/>
    <w:rsid w:val="000A0D27"/>
    <w:rsid w:val="000A0DAE"/>
    <w:rsid w:val="000A1114"/>
    <w:rsid w:val="000A1305"/>
    <w:rsid w:val="000A149A"/>
    <w:rsid w:val="000A1675"/>
    <w:rsid w:val="000A18D1"/>
    <w:rsid w:val="000A1FD3"/>
    <w:rsid w:val="000A233D"/>
    <w:rsid w:val="000A2961"/>
    <w:rsid w:val="000A2A9E"/>
    <w:rsid w:val="000A2C2E"/>
    <w:rsid w:val="000A2E8F"/>
    <w:rsid w:val="000A2F34"/>
    <w:rsid w:val="000A31A2"/>
    <w:rsid w:val="000A366D"/>
    <w:rsid w:val="000A36C1"/>
    <w:rsid w:val="000A37E4"/>
    <w:rsid w:val="000A3B08"/>
    <w:rsid w:val="000A3D0E"/>
    <w:rsid w:val="000A406F"/>
    <w:rsid w:val="000A40BB"/>
    <w:rsid w:val="000A4333"/>
    <w:rsid w:val="000A4394"/>
    <w:rsid w:val="000A47DA"/>
    <w:rsid w:val="000A4856"/>
    <w:rsid w:val="000A4AB5"/>
    <w:rsid w:val="000A4B7A"/>
    <w:rsid w:val="000A4BCB"/>
    <w:rsid w:val="000A4C07"/>
    <w:rsid w:val="000A4F8A"/>
    <w:rsid w:val="000A54D9"/>
    <w:rsid w:val="000A56BE"/>
    <w:rsid w:val="000A59BE"/>
    <w:rsid w:val="000A5AEE"/>
    <w:rsid w:val="000A5D27"/>
    <w:rsid w:val="000A5F24"/>
    <w:rsid w:val="000A602B"/>
    <w:rsid w:val="000A62B0"/>
    <w:rsid w:val="000A6411"/>
    <w:rsid w:val="000A66AB"/>
    <w:rsid w:val="000A67AB"/>
    <w:rsid w:val="000A6ACC"/>
    <w:rsid w:val="000A6B58"/>
    <w:rsid w:val="000A6B7E"/>
    <w:rsid w:val="000A6FE9"/>
    <w:rsid w:val="000A7109"/>
    <w:rsid w:val="000A72A1"/>
    <w:rsid w:val="000A74EB"/>
    <w:rsid w:val="000A76BE"/>
    <w:rsid w:val="000A79E3"/>
    <w:rsid w:val="000A7DEC"/>
    <w:rsid w:val="000A7ED0"/>
    <w:rsid w:val="000A7F51"/>
    <w:rsid w:val="000A7FA5"/>
    <w:rsid w:val="000B0032"/>
    <w:rsid w:val="000B0048"/>
    <w:rsid w:val="000B01AC"/>
    <w:rsid w:val="000B01BA"/>
    <w:rsid w:val="000B04C7"/>
    <w:rsid w:val="000B0507"/>
    <w:rsid w:val="000B0575"/>
    <w:rsid w:val="000B06B9"/>
    <w:rsid w:val="000B0756"/>
    <w:rsid w:val="000B0953"/>
    <w:rsid w:val="000B0AD0"/>
    <w:rsid w:val="000B0B17"/>
    <w:rsid w:val="000B0C57"/>
    <w:rsid w:val="000B10D7"/>
    <w:rsid w:val="000B1226"/>
    <w:rsid w:val="000B17D3"/>
    <w:rsid w:val="000B18FE"/>
    <w:rsid w:val="000B1B76"/>
    <w:rsid w:val="000B1CD3"/>
    <w:rsid w:val="000B1E6E"/>
    <w:rsid w:val="000B243E"/>
    <w:rsid w:val="000B25E3"/>
    <w:rsid w:val="000B2666"/>
    <w:rsid w:val="000B26E0"/>
    <w:rsid w:val="000B28D0"/>
    <w:rsid w:val="000B2A1A"/>
    <w:rsid w:val="000B2A8B"/>
    <w:rsid w:val="000B2C2D"/>
    <w:rsid w:val="000B2D5A"/>
    <w:rsid w:val="000B3242"/>
    <w:rsid w:val="000B3407"/>
    <w:rsid w:val="000B3799"/>
    <w:rsid w:val="000B3B67"/>
    <w:rsid w:val="000B3C49"/>
    <w:rsid w:val="000B3D5A"/>
    <w:rsid w:val="000B3FE3"/>
    <w:rsid w:val="000B4459"/>
    <w:rsid w:val="000B4801"/>
    <w:rsid w:val="000B49A2"/>
    <w:rsid w:val="000B4CA8"/>
    <w:rsid w:val="000B4D8D"/>
    <w:rsid w:val="000B4FD6"/>
    <w:rsid w:val="000B50AF"/>
    <w:rsid w:val="000B527D"/>
    <w:rsid w:val="000B538D"/>
    <w:rsid w:val="000B5A8C"/>
    <w:rsid w:val="000B5DFF"/>
    <w:rsid w:val="000B64AD"/>
    <w:rsid w:val="000B6553"/>
    <w:rsid w:val="000B670D"/>
    <w:rsid w:val="000B69E2"/>
    <w:rsid w:val="000B6B43"/>
    <w:rsid w:val="000B6D8D"/>
    <w:rsid w:val="000B70B2"/>
    <w:rsid w:val="000B748F"/>
    <w:rsid w:val="000B7534"/>
    <w:rsid w:val="000B7772"/>
    <w:rsid w:val="000B7914"/>
    <w:rsid w:val="000B7EAB"/>
    <w:rsid w:val="000C029A"/>
    <w:rsid w:val="000C0501"/>
    <w:rsid w:val="000C066B"/>
    <w:rsid w:val="000C0BF3"/>
    <w:rsid w:val="000C0DF8"/>
    <w:rsid w:val="000C1227"/>
    <w:rsid w:val="000C12FB"/>
    <w:rsid w:val="000C138B"/>
    <w:rsid w:val="000C1411"/>
    <w:rsid w:val="000C148F"/>
    <w:rsid w:val="000C1728"/>
    <w:rsid w:val="000C1F3B"/>
    <w:rsid w:val="000C2340"/>
    <w:rsid w:val="000C2A24"/>
    <w:rsid w:val="000C3010"/>
    <w:rsid w:val="000C3500"/>
    <w:rsid w:val="000C3C59"/>
    <w:rsid w:val="000C40BA"/>
    <w:rsid w:val="000C40DC"/>
    <w:rsid w:val="000C439A"/>
    <w:rsid w:val="000C466D"/>
    <w:rsid w:val="000C47B4"/>
    <w:rsid w:val="000C53AD"/>
    <w:rsid w:val="000C55CA"/>
    <w:rsid w:val="000C583D"/>
    <w:rsid w:val="000C5DD9"/>
    <w:rsid w:val="000C66E6"/>
    <w:rsid w:val="000C6891"/>
    <w:rsid w:val="000C6F97"/>
    <w:rsid w:val="000C7470"/>
    <w:rsid w:val="000C7706"/>
    <w:rsid w:val="000C7790"/>
    <w:rsid w:val="000C78E8"/>
    <w:rsid w:val="000C7944"/>
    <w:rsid w:val="000C79E3"/>
    <w:rsid w:val="000C7B8D"/>
    <w:rsid w:val="000D0544"/>
    <w:rsid w:val="000D07C2"/>
    <w:rsid w:val="000D0833"/>
    <w:rsid w:val="000D0EFB"/>
    <w:rsid w:val="000D10D5"/>
    <w:rsid w:val="000D117D"/>
    <w:rsid w:val="000D12B7"/>
    <w:rsid w:val="000D198C"/>
    <w:rsid w:val="000D19DA"/>
    <w:rsid w:val="000D1A47"/>
    <w:rsid w:val="000D1A48"/>
    <w:rsid w:val="000D1B09"/>
    <w:rsid w:val="000D1DE3"/>
    <w:rsid w:val="000D1E6A"/>
    <w:rsid w:val="000D1F2B"/>
    <w:rsid w:val="000D2412"/>
    <w:rsid w:val="000D27AD"/>
    <w:rsid w:val="000D28E3"/>
    <w:rsid w:val="000D2FD5"/>
    <w:rsid w:val="000D3171"/>
    <w:rsid w:val="000D3B3C"/>
    <w:rsid w:val="000D3FB6"/>
    <w:rsid w:val="000D3FD7"/>
    <w:rsid w:val="000D41AA"/>
    <w:rsid w:val="000D440E"/>
    <w:rsid w:val="000D49A9"/>
    <w:rsid w:val="000D4B29"/>
    <w:rsid w:val="000D4C55"/>
    <w:rsid w:val="000D5129"/>
    <w:rsid w:val="000D512C"/>
    <w:rsid w:val="000D5259"/>
    <w:rsid w:val="000D55CA"/>
    <w:rsid w:val="000D55E4"/>
    <w:rsid w:val="000D57BF"/>
    <w:rsid w:val="000D5996"/>
    <w:rsid w:val="000D5A21"/>
    <w:rsid w:val="000D5C8F"/>
    <w:rsid w:val="000D5CCB"/>
    <w:rsid w:val="000D61EE"/>
    <w:rsid w:val="000D63C8"/>
    <w:rsid w:val="000D6611"/>
    <w:rsid w:val="000D6F92"/>
    <w:rsid w:val="000D6FA4"/>
    <w:rsid w:val="000D70AA"/>
    <w:rsid w:val="000D70CB"/>
    <w:rsid w:val="000D729A"/>
    <w:rsid w:val="000D768C"/>
    <w:rsid w:val="000D795D"/>
    <w:rsid w:val="000D79F9"/>
    <w:rsid w:val="000D7F4B"/>
    <w:rsid w:val="000E058A"/>
    <w:rsid w:val="000E0E9D"/>
    <w:rsid w:val="000E146F"/>
    <w:rsid w:val="000E14FB"/>
    <w:rsid w:val="000E157F"/>
    <w:rsid w:val="000E1A25"/>
    <w:rsid w:val="000E1D0C"/>
    <w:rsid w:val="000E1D8D"/>
    <w:rsid w:val="000E1EC5"/>
    <w:rsid w:val="000E1FCE"/>
    <w:rsid w:val="000E208C"/>
    <w:rsid w:val="000E2C46"/>
    <w:rsid w:val="000E2D8A"/>
    <w:rsid w:val="000E2FFE"/>
    <w:rsid w:val="000E34E3"/>
    <w:rsid w:val="000E35D1"/>
    <w:rsid w:val="000E39C7"/>
    <w:rsid w:val="000E3D26"/>
    <w:rsid w:val="000E3E98"/>
    <w:rsid w:val="000E3F14"/>
    <w:rsid w:val="000E4060"/>
    <w:rsid w:val="000E4445"/>
    <w:rsid w:val="000E4918"/>
    <w:rsid w:val="000E49C4"/>
    <w:rsid w:val="000E4FDE"/>
    <w:rsid w:val="000E5244"/>
    <w:rsid w:val="000E5486"/>
    <w:rsid w:val="000E5C7D"/>
    <w:rsid w:val="000E5D61"/>
    <w:rsid w:val="000E5EC3"/>
    <w:rsid w:val="000E5FAC"/>
    <w:rsid w:val="000E6108"/>
    <w:rsid w:val="000E619F"/>
    <w:rsid w:val="000E622B"/>
    <w:rsid w:val="000E6749"/>
    <w:rsid w:val="000E6D35"/>
    <w:rsid w:val="000E6E57"/>
    <w:rsid w:val="000E7094"/>
    <w:rsid w:val="000E7176"/>
    <w:rsid w:val="000E7438"/>
    <w:rsid w:val="000E78F7"/>
    <w:rsid w:val="000E7C49"/>
    <w:rsid w:val="000E7C60"/>
    <w:rsid w:val="000E7D5F"/>
    <w:rsid w:val="000F012E"/>
    <w:rsid w:val="000F03E8"/>
    <w:rsid w:val="000F03FF"/>
    <w:rsid w:val="000F0430"/>
    <w:rsid w:val="000F045C"/>
    <w:rsid w:val="000F0A8D"/>
    <w:rsid w:val="000F0B17"/>
    <w:rsid w:val="000F1192"/>
    <w:rsid w:val="000F122C"/>
    <w:rsid w:val="000F15FC"/>
    <w:rsid w:val="000F1C08"/>
    <w:rsid w:val="000F1CF9"/>
    <w:rsid w:val="000F1D41"/>
    <w:rsid w:val="000F1DC8"/>
    <w:rsid w:val="000F1E3D"/>
    <w:rsid w:val="000F1EE2"/>
    <w:rsid w:val="000F2313"/>
    <w:rsid w:val="000F2480"/>
    <w:rsid w:val="000F248D"/>
    <w:rsid w:val="000F25CE"/>
    <w:rsid w:val="000F26D3"/>
    <w:rsid w:val="000F28DA"/>
    <w:rsid w:val="000F2AB8"/>
    <w:rsid w:val="000F2E89"/>
    <w:rsid w:val="000F35A8"/>
    <w:rsid w:val="000F377B"/>
    <w:rsid w:val="000F3787"/>
    <w:rsid w:val="000F381E"/>
    <w:rsid w:val="000F3861"/>
    <w:rsid w:val="000F3E9A"/>
    <w:rsid w:val="000F40C9"/>
    <w:rsid w:val="000F4112"/>
    <w:rsid w:val="000F4357"/>
    <w:rsid w:val="000F44A5"/>
    <w:rsid w:val="000F47BE"/>
    <w:rsid w:val="000F488E"/>
    <w:rsid w:val="000F54ED"/>
    <w:rsid w:val="000F5618"/>
    <w:rsid w:val="000F56D2"/>
    <w:rsid w:val="000F5877"/>
    <w:rsid w:val="000F5A9C"/>
    <w:rsid w:val="000F5B8F"/>
    <w:rsid w:val="000F5DAD"/>
    <w:rsid w:val="000F6046"/>
    <w:rsid w:val="000F670B"/>
    <w:rsid w:val="000F67F2"/>
    <w:rsid w:val="000F6DEC"/>
    <w:rsid w:val="000F7739"/>
    <w:rsid w:val="000F7744"/>
    <w:rsid w:val="000F7764"/>
    <w:rsid w:val="000F7804"/>
    <w:rsid w:val="000F7907"/>
    <w:rsid w:val="000F7A35"/>
    <w:rsid w:val="000F7A73"/>
    <w:rsid w:val="000F7A76"/>
    <w:rsid w:val="000F7F2F"/>
    <w:rsid w:val="000F7F57"/>
    <w:rsid w:val="001002FB"/>
    <w:rsid w:val="00100453"/>
    <w:rsid w:val="001006E2"/>
    <w:rsid w:val="00100A46"/>
    <w:rsid w:val="00100AAD"/>
    <w:rsid w:val="00100B76"/>
    <w:rsid w:val="00100F9E"/>
    <w:rsid w:val="001013D8"/>
    <w:rsid w:val="001019A3"/>
    <w:rsid w:val="00101BA2"/>
    <w:rsid w:val="00101C98"/>
    <w:rsid w:val="00101CA2"/>
    <w:rsid w:val="00101DA0"/>
    <w:rsid w:val="00101E61"/>
    <w:rsid w:val="00102131"/>
    <w:rsid w:val="00102357"/>
    <w:rsid w:val="001029E5"/>
    <w:rsid w:val="00102E47"/>
    <w:rsid w:val="001031AC"/>
    <w:rsid w:val="00103220"/>
    <w:rsid w:val="0010395B"/>
    <w:rsid w:val="00103B27"/>
    <w:rsid w:val="00103C06"/>
    <w:rsid w:val="00104043"/>
    <w:rsid w:val="00104472"/>
    <w:rsid w:val="00104729"/>
    <w:rsid w:val="001049FA"/>
    <w:rsid w:val="00104AAA"/>
    <w:rsid w:val="00104C2B"/>
    <w:rsid w:val="00104D3F"/>
    <w:rsid w:val="001052B1"/>
    <w:rsid w:val="00106772"/>
    <w:rsid w:val="00106835"/>
    <w:rsid w:val="00106A17"/>
    <w:rsid w:val="00106B69"/>
    <w:rsid w:val="00106BF0"/>
    <w:rsid w:val="00106D74"/>
    <w:rsid w:val="00106DFB"/>
    <w:rsid w:val="001072F7"/>
    <w:rsid w:val="0010746E"/>
    <w:rsid w:val="001075DA"/>
    <w:rsid w:val="001076CF"/>
    <w:rsid w:val="001076DB"/>
    <w:rsid w:val="001077FC"/>
    <w:rsid w:val="00107BAD"/>
    <w:rsid w:val="00107E10"/>
    <w:rsid w:val="00107F0F"/>
    <w:rsid w:val="00110050"/>
    <w:rsid w:val="0011028C"/>
    <w:rsid w:val="0011070C"/>
    <w:rsid w:val="001108C4"/>
    <w:rsid w:val="00110B2F"/>
    <w:rsid w:val="00110B7F"/>
    <w:rsid w:val="00110D03"/>
    <w:rsid w:val="00110ED6"/>
    <w:rsid w:val="00110F13"/>
    <w:rsid w:val="00111333"/>
    <w:rsid w:val="001114F2"/>
    <w:rsid w:val="00111843"/>
    <w:rsid w:val="00112371"/>
    <w:rsid w:val="0011246C"/>
    <w:rsid w:val="00112A5E"/>
    <w:rsid w:val="00112BC7"/>
    <w:rsid w:val="00112F39"/>
    <w:rsid w:val="00112FDE"/>
    <w:rsid w:val="0011322F"/>
    <w:rsid w:val="001137D6"/>
    <w:rsid w:val="00113895"/>
    <w:rsid w:val="00113B5D"/>
    <w:rsid w:val="00113CFC"/>
    <w:rsid w:val="00113E76"/>
    <w:rsid w:val="0011425D"/>
    <w:rsid w:val="001144AE"/>
    <w:rsid w:val="001147BE"/>
    <w:rsid w:val="001148E6"/>
    <w:rsid w:val="00114BC4"/>
    <w:rsid w:val="00114C35"/>
    <w:rsid w:val="00114C5B"/>
    <w:rsid w:val="00115103"/>
    <w:rsid w:val="0011517E"/>
    <w:rsid w:val="001155FA"/>
    <w:rsid w:val="0011586A"/>
    <w:rsid w:val="00115CF8"/>
    <w:rsid w:val="00115D17"/>
    <w:rsid w:val="00115E90"/>
    <w:rsid w:val="0011626A"/>
    <w:rsid w:val="0011631E"/>
    <w:rsid w:val="00116B01"/>
    <w:rsid w:val="00116F7C"/>
    <w:rsid w:val="001175AA"/>
    <w:rsid w:val="001178AE"/>
    <w:rsid w:val="00117D9B"/>
    <w:rsid w:val="001200F6"/>
    <w:rsid w:val="001202C0"/>
    <w:rsid w:val="001202C7"/>
    <w:rsid w:val="001207C5"/>
    <w:rsid w:val="001209A1"/>
    <w:rsid w:val="00121403"/>
    <w:rsid w:val="001215A6"/>
    <w:rsid w:val="00121659"/>
    <w:rsid w:val="0012182B"/>
    <w:rsid w:val="001219C6"/>
    <w:rsid w:val="00121E7E"/>
    <w:rsid w:val="00122442"/>
    <w:rsid w:val="00122893"/>
    <w:rsid w:val="001228F3"/>
    <w:rsid w:val="00122907"/>
    <w:rsid w:val="00122AC7"/>
    <w:rsid w:val="00122B02"/>
    <w:rsid w:val="00122C76"/>
    <w:rsid w:val="0012313B"/>
    <w:rsid w:val="00123178"/>
    <w:rsid w:val="001234D8"/>
    <w:rsid w:val="001235DE"/>
    <w:rsid w:val="0012367F"/>
    <w:rsid w:val="001236B8"/>
    <w:rsid w:val="00123759"/>
    <w:rsid w:val="001238F6"/>
    <w:rsid w:val="00123B6C"/>
    <w:rsid w:val="00123CE5"/>
    <w:rsid w:val="00123E45"/>
    <w:rsid w:val="00123EDF"/>
    <w:rsid w:val="00123F57"/>
    <w:rsid w:val="001244E3"/>
    <w:rsid w:val="00124F9C"/>
    <w:rsid w:val="001253A7"/>
    <w:rsid w:val="001254EC"/>
    <w:rsid w:val="001255FD"/>
    <w:rsid w:val="0012560B"/>
    <w:rsid w:val="001256EB"/>
    <w:rsid w:val="0012572F"/>
    <w:rsid w:val="0012580C"/>
    <w:rsid w:val="0012582C"/>
    <w:rsid w:val="001260B8"/>
    <w:rsid w:val="0012658D"/>
    <w:rsid w:val="001266FA"/>
    <w:rsid w:val="001267D6"/>
    <w:rsid w:val="00126959"/>
    <w:rsid w:val="00126A92"/>
    <w:rsid w:val="00126E39"/>
    <w:rsid w:val="00126F05"/>
    <w:rsid w:val="00127042"/>
    <w:rsid w:val="00127094"/>
    <w:rsid w:val="00127114"/>
    <w:rsid w:val="001275C6"/>
    <w:rsid w:val="001275C8"/>
    <w:rsid w:val="001278DC"/>
    <w:rsid w:val="00127B68"/>
    <w:rsid w:val="00127EE6"/>
    <w:rsid w:val="001303F5"/>
    <w:rsid w:val="0013053B"/>
    <w:rsid w:val="001306AA"/>
    <w:rsid w:val="00130EB5"/>
    <w:rsid w:val="00130F43"/>
    <w:rsid w:val="0013108C"/>
    <w:rsid w:val="001313E6"/>
    <w:rsid w:val="0013151F"/>
    <w:rsid w:val="001315E6"/>
    <w:rsid w:val="00131638"/>
    <w:rsid w:val="00131658"/>
    <w:rsid w:val="00131765"/>
    <w:rsid w:val="001317FD"/>
    <w:rsid w:val="0013181F"/>
    <w:rsid w:val="00131970"/>
    <w:rsid w:val="00131C79"/>
    <w:rsid w:val="00131F00"/>
    <w:rsid w:val="00132031"/>
    <w:rsid w:val="001320A5"/>
    <w:rsid w:val="001323A3"/>
    <w:rsid w:val="001327AD"/>
    <w:rsid w:val="001327FE"/>
    <w:rsid w:val="001328CC"/>
    <w:rsid w:val="001329FF"/>
    <w:rsid w:val="00133056"/>
    <w:rsid w:val="001332BE"/>
    <w:rsid w:val="0013333F"/>
    <w:rsid w:val="001335F3"/>
    <w:rsid w:val="0013395B"/>
    <w:rsid w:val="00133A03"/>
    <w:rsid w:val="00133EAB"/>
    <w:rsid w:val="00133F6B"/>
    <w:rsid w:val="00134039"/>
    <w:rsid w:val="0013445E"/>
    <w:rsid w:val="001345AB"/>
    <w:rsid w:val="001348F6"/>
    <w:rsid w:val="00134BE8"/>
    <w:rsid w:val="00134CC9"/>
    <w:rsid w:val="00134EAD"/>
    <w:rsid w:val="0013515F"/>
    <w:rsid w:val="001353D5"/>
    <w:rsid w:val="00135996"/>
    <w:rsid w:val="001359F4"/>
    <w:rsid w:val="001360F8"/>
    <w:rsid w:val="001361FE"/>
    <w:rsid w:val="0013628F"/>
    <w:rsid w:val="001364B6"/>
    <w:rsid w:val="00136534"/>
    <w:rsid w:val="00136928"/>
    <w:rsid w:val="001371B1"/>
    <w:rsid w:val="00137351"/>
    <w:rsid w:val="0013735B"/>
    <w:rsid w:val="00137681"/>
    <w:rsid w:val="00137CB3"/>
    <w:rsid w:val="00137F0A"/>
    <w:rsid w:val="00140391"/>
    <w:rsid w:val="0014070F"/>
    <w:rsid w:val="0014074C"/>
    <w:rsid w:val="00140886"/>
    <w:rsid w:val="00140898"/>
    <w:rsid w:val="0014092B"/>
    <w:rsid w:val="00140A34"/>
    <w:rsid w:val="00140AC6"/>
    <w:rsid w:val="00140B3B"/>
    <w:rsid w:val="00140D14"/>
    <w:rsid w:val="00140D90"/>
    <w:rsid w:val="001412EE"/>
    <w:rsid w:val="00141356"/>
    <w:rsid w:val="00141526"/>
    <w:rsid w:val="0014184F"/>
    <w:rsid w:val="00141AB7"/>
    <w:rsid w:val="00141B35"/>
    <w:rsid w:val="00141C3A"/>
    <w:rsid w:val="00141F49"/>
    <w:rsid w:val="00142161"/>
    <w:rsid w:val="001421CF"/>
    <w:rsid w:val="001422FC"/>
    <w:rsid w:val="001424B4"/>
    <w:rsid w:val="00142A88"/>
    <w:rsid w:val="00142BD0"/>
    <w:rsid w:val="00142F1C"/>
    <w:rsid w:val="00143202"/>
    <w:rsid w:val="00143CD9"/>
    <w:rsid w:val="00144039"/>
    <w:rsid w:val="0014405B"/>
    <w:rsid w:val="001443B1"/>
    <w:rsid w:val="001444B0"/>
    <w:rsid w:val="001450BF"/>
    <w:rsid w:val="00145358"/>
    <w:rsid w:val="00145745"/>
    <w:rsid w:val="00145EC5"/>
    <w:rsid w:val="00145F0C"/>
    <w:rsid w:val="00145F6D"/>
    <w:rsid w:val="00146205"/>
    <w:rsid w:val="0014648F"/>
    <w:rsid w:val="00146748"/>
    <w:rsid w:val="00146936"/>
    <w:rsid w:val="00146A6A"/>
    <w:rsid w:val="00146D3A"/>
    <w:rsid w:val="001470C0"/>
    <w:rsid w:val="00147387"/>
    <w:rsid w:val="0014758A"/>
    <w:rsid w:val="00147650"/>
    <w:rsid w:val="001477A0"/>
    <w:rsid w:val="00147A25"/>
    <w:rsid w:val="00147BB0"/>
    <w:rsid w:val="00147DC2"/>
    <w:rsid w:val="00147FDE"/>
    <w:rsid w:val="00147FF3"/>
    <w:rsid w:val="00150387"/>
    <w:rsid w:val="00150439"/>
    <w:rsid w:val="001505C7"/>
    <w:rsid w:val="0015065B"/>
    <w:rsid w:val="00150746"/>
    <w:rsid w:val="00150811"/>
    <w:rsid w:val="0015082C"/>
    <w:rsid w:val="00150BC7"/>
    <w:rsid w:val="00150F60"/>
    <w:rsid w:val="001511C9"/>
    <w:rsid w:val="00151210"/>
    <w:rsid w:val="001517A0"/>
    <w:rsid w:val="00151B12"/>
    <w:rsid w:val="001520B1"/>
    <w:rsid w:val="001523A9"/>
    <w:rsid w:val="001526ED"/>
    <w:rsid w:val="00152BC7"/>
    <w:rsid w:val="00152DD4"/>
    <w:rsid w:val="001537CC"/>
    <w:rsid w:val="0015389B"/>
    <w:rsid w:val="00153963"/>
    <w:rsid w:val="00153C48"/>
    <w:rsid w:val="00153E2F"/>
    <w:rsid w:val="0015429C"/>
    <w:rsid w:val="00154CDC"/>
    <w:rsid w:val="00155183"/>
    <w:rsid w:val="0015556C"/>
    <w:rsid w:val="001556CD"/>
    <w:rsid w:val="001557A2"/>
    <w:rsid w:val="00155EF1"/>
    <w:rsid w:val="00156211"/>
    <w:rsid w:val="001562E8"/>
    <w:rsid w:val="00156630"/>
    <w:rsid w:val="00156827"/>
    <w:rsid w:val="00156B21"/>
    <w:rsid w:val="00156C61"/>
    <w:rsid w:val="00157B70"/>
    <w:rsid w:val="00157D89"/>
    <w:rsid w:val="00157DF4"/>
    <w:rsid w:val="00157EDC"/>
    <w:rsid w:val="00160092"/>
    <w:rsid w:val="00160A85"/>
    <w:rsid w:val="001611DC"/>
    <w:rsid w:val="00161377"/>
    <w:rsid w:val="001614B7"/>
    <w:rsid w:val="001614DB"/>
    <w:rsid w:val="001614EE"/>
    <w:rsid w:val="00161577"/>
    <w:rsid w:val="001615F2"/>
    <w:rsid w:val="00161744"/>
    <w:rsid w:val="0016178F"/>
    <w:rsid w:val="001619DE"/>
    <w:rsid w:val="00161E92"/>
    <w:rsid w:val="001629B7"/>
    <w:rsid w:val="001629CA"/>
    <w:rsid w:val="00162E0F"/>
    <w:rsid w:val="0016321D"/>
    <w:rsid w:val="00163277"/>
    <w:rsid w:val="001632CA"/>
    <w:rsid w:val="00163461"/>
    <w:rsid w:val="00163A2A"/>
    <w:rsid w:val="00163CB7"/>
    <w:rsid w:val="00164282"/>
    <w:rsid w:val="00164348"/>
    <w:rsid w:val="00164F4A"/>
    <w:rsid w:val="001650B6"/>
    <w:rsid w:val="00165190"/>
    <w:rsid w:val="001651C9"/>
    <w:rsid w:val="00165309"/>
    <w:rsid w:val="001653EF"/>
    <w:rsid w:val="00165857"/>
    <w:rsid w:val="00165BF3"/>
    <w:rsid w:val="00165CD7"/>
    <w:rsid w:val="00165D42"/>
    <w:rsid w:val="00165DAA"/>
    <w:rsid w:val="00165EF7"/>
    <w:rsid w:val="0016661F"/>
    <w:rsid w:val="00166890"/>
    <w:rsid w:val="00166A8C"/>
    <w:rsid w:val="00166B90"/>
    <w:rsid w:val="00166CCD"/>
    <w:rsid w:val="00167479"/>
    <w:rsid w:val="001675F3"/>
    <w:rsid w:val="0016774F"/>
    <w:rsid w:val="00167C54"/>
    <w:rsid w:val="00167DEB"/>
    <w:rsid w:val="00167DFE"/>
    <w:rsid w:val="00167EEE"/>
    <w:rsid w:val="00167FA3"/>
    <w:rsid w:val="00167FE1"/>
    <w:rsid w:val="00170072"/>
    <w:rsid w:val="001703CD"/>
    <w:rsid w:val="00170600"/>
    <w:rsid w:val="0017076D"/>
    <w:rsid w:val="001707D1"/>
    <w:rsid w:val="0017092D"/>
    <w:rsid w:val="00170C3D"/>
    <w:rsid w:val="00170E85"/>
    <w:rsid w:val="00171043"/>
    <w:rsid w:val="00171335"/>
    <w:rsid w:val="0017143B"/>
    <w:rsid w:val="00171B5C"/>
    <w:rsid w:val="00171BA6"/>
    <w:rsid w:val="00171BFF"/>
    <w:rsid w:val="00171C25"/>
    <w:rsid w:val="00171C72"/>
    <w:rsid w:val="001720F0"/>
    <w:rsid w:val="0017238E"/>
    <w:rsid w:val="00172491"/>
    <w:rsid w:val="001724D9"/>
    <w:rsid w:val="00172533"/>
    <w:rsid w:val="00172874"/>
    <w:rsid w:val="00172B94"/>
    <w:rsid w:val="00172CC5"/>
    <w:rsid w:val="00172D30"/>
    <w:rsid w:val="00173115"/>
    <w:rsid w:val="00173257"/>
    <w:rsid w:val="00173901"/>
    <w:rsid w:val="00173A91"/>
    <w:rsid w:val="00173ABF"/>
    <w:rsid w:val="00173D71"/>
    <w:rsid w:val="00174239"/>
    <w:rsid w:val="001743BC"/>
    <w:rsid w:val="00174756"/>
    <w:rsid w:val="00174E52"/>
    <w:rsid w:val="0017525B"/>
    <w:rsid w:val="00175577"/>
    <w:rsid w:val="00175825"/>
    <w:rsid w:val="00175867"/>
    <w:rsid w:val="0017599B"/>
    <w:rsid w:val="001759D0"/>
    <w:rsid w:val="00175A7E"/>
    <w:rsid w:val="00176047"/>
    <w:rsid w:val="001768DE"/>
    <w:rsid w:val="00177640"/>
    <w:rsid w:val="001779D7"/>
    <w:rsid w:val="00177A8F"/>
    <w:rsid w:val="00180044"/>
    <w:rsid w:val="001802C8"/>
    <w:rsid w:val="001803C5"/>
    <w:rsid w:val="001803CC"/>
    <w:rsid w:val="0018056D"/>
    <w:rsid w:val="001809AB"/>
    <w:rsid w:val="00180F22"/>
    <w:rsid w:val="00180F62"/>
    <w:rsid w:val="00180F66"/>
    <w:rsid w:val="00180FF3"/>
    <w:rsid w:val="00180FF6"/>
    <w:rsid w:val="001810D0"/>
    <w:rsid w:val="0018127E"/>
    <w:rsid w:val="00181294"/>
    <w:rsid w:val="00181431"/>
    <w:rsid w:val="001814C5"/>
    <w:rsid w:val="00181926"/>
    <w:rsid w:val="00181BF4"/>
    <w:rsid w:val="00181C5D"/>
    <w:rsid w:val="00181D9C"/>
    <w:rsid w:val="0018287A"/>
    <w:rsid w:val="0018290F"/>
    <w:rsid w:val="00182918"/>
    <w:rsid w:val="00182C00"/>
    <w:rsid w:val="00182C1E"/>
    <w:rsid w:val="001837C1"/>
    <w:rsid w:val="00183883"/>
    <w:rsid w:val="0018389C"/>
    <w:rsid w:val="0018391D"/>
    <w:rsid w:val="00183AA7"/>
    <w:rsid w:val="00183C3F"/>
    <w:rsid w:val="00183CC0"/>
    <w:rsid w:val="001840D4"/>
    <w:rsid w:val="001840D8"/>
    <w:rsid w:val="00184117"/>
    <w:rsid w:val="00184BE0"/>
    <w:rsid w:val="00184EAD"/>
    <w:rsid w:val="001850B0"/>
    <w:rsid w:val="001853EF"/>
    <w:rsid w:val="00185537"/>
    <w:rsid w:val="00185BF3"/>
    <w:rsid w:val="00185D4C"/>
    <w:rsid w:val="00185E2E"/>
    <w:rsid w:val="00186016"/>
    <w:rsid w:val="00186172"/>
    <w:rsid w:val="001863E4"/>
    <w:rsid w:val="00186456"/>
    <w:rsid w:val="00186595"/>
    <w:rsid w:val="00186660"/>
    <w:rsid w:val="00186A95"/>
    <w:rsid w:val="00186C29"/>
    <w:rsid w:val="00186D00"/>
    <w:rsid w:val="00187216"/>
    <w:rsid w:val="00187256"/>
    <w:rsid w:val="0018756E"/>
    <w:rsid w:val="0018770D"/>
    <w:rsid w:val="00187758"/>
    <w:rsid w:val="001877ED"/>
    <w:rsid w:val="00190044"/>
    <w:rsid w:val="0019022E"/>
    <w:rsid w:val="00190302"/>
    <w:rsid w:val="00190327"/>
    <w:rsid w:val="001909EF"/>
    <w:rsid w:val="00190BBC"/>
    <w:rsid w:val="00190FAA"/>
    <w:rsid w:val="0019135B"/>
    <w:rsid w:val="0019153B"/>
    <w:rsid w:val="00191587"/>
    <w:rsid w:val="001915D0"/>
    <w:rsid w:val="001916C7"/>
    <w:rsid w:val="001916F4"/>
    <w:rsid w:val="001918F2"/>
    <w:rsid w:val="00191943"/>
    <w:rsid w:val="00191B0D"/>
    <w:rsid w:val="00191B31"/>
    <w:rsid w:val="00191BB1"/>
    <w:rsid w:val="00191C0E"/>
    <w:rsid w:val="00191F8D"/>
    <w:rsid w:val="0019205B"/>
    <w:rsid w:val="00192170"/>
    <w:rsid w:val="00192274"/>
    <w:rsid w:val="00192793"/>
    <w:rsid w:val="00192D79"/>
    <w:rsid w:val="00193761"/>
    <w:rsid w:val="001939FC"/>
    <w:rsid w:val="00193E25"/>
    <w:rsid w:val="001941F9"/>
    <w:rsid w:val="00194554"/>
    <w:rsid w:val="001948D6"/>
    <w:rsid w:val="001949EA"/>
    <w:rsid w:val="00194C90"/>
    <w:rsid w:val="00194FA0"/>
    <w:rsid w:val="0019500F"/>
    <w:rsid w:val="001952CA"/>
    <w:rsid w:val="00195539"/>
    <w:rsid w:val="00195742"/>
    <w:rsid w:val="0019580A"/>
    <w:rsid w:val="001959F7"/>
    <w:rsid w:val="00195FBA"/>
    <w:rsid w:val="001961CC"/>
    <w:rsid w:val="001961D8"/>
    <w:rsid w:val="00196442"/>
    <w:rsid w:val="001965BC"/>
    <w:rsid w:val="001968C7"/>
    <w:rsid w:val="00196BD4"/>
    <w:rsid w:val="00196C86"/>
    <w:rsid w:val="00196C91"/>
    <w:rsid w:val="00196E24"/>
    <w:rsid w:val="00196F56"/>
    <w:rsid w:val="001970A7"/>
    <w:rsid w:val="001971AB"/>
    <w:rsid w:val="00197352"/>
    <w:rsid w:val="0019767C"/>
    <w:rsid w:val="00197AF7"/>
    <w:rsid w:val="00197BB0"/>
    <w:rsid w:val="00197C2E"/>
    <w:rsid w:val="00197EED"/>
    <w:rsid w:val="00197F9D"/>
    <w:rsid w:val="001A0175"/>
    <w:rsid w:val="001A0195"/>
    <w:rsid w:val="001A01DD"/>
    <w:rsid w:val="001A04F4"/>
    <w:rsid w:val="001A0729"/>
    <w:rsid w:val="001A0A06"/>
    <w:rsid w:val="001A1447"/>
    <w:rsid w:val="001A154C"/>
    <w:rsid w:val="001A18D4"/>
    <w:rsid w:val="001A19EC"/>
    <w:rsid w:val="001A1FE3"/>
    <w:rsid w:val="001A20FA"/>
    <w:rsid w:val="001A24A1"/>
    <w:rsid w:val="001A25DF"/>
    <w:rsid w:val="001A2662"/>
    <w:rsid w:val="001A2917"/>
    <w:rsid w:val="001A2BA8"/>
    <w:rsid w:val="001A2CFA"/>
    <w:rsid w:val="001A2D2F"/>
    <w:rsid w:val="001A2E7A"/>
    <w:rsid w:val="001A3076"/>
    <w:rsid w:val="001A30CB"/>
    <w:rsid w:val="001A3170"/>
    <w:rsid w:val="001A33AB"/>
    <w:rsid w:val="001A363E"/>
    <w:rsid w:val="001A38A5"/>
    <w:rsid w:val="001A391A"/>
    <w:rsid w:val="001A39BD"/>
    <w:rsid w:val="001A3D58"/>
    <w:rsid w:val="001A402F"/>
    <w:rsid w:val="001A4663"/>
    <w:rsid w:val="001A471B"/>
    <w:rsid w:val="001A4771"/>
    <w:rsid w:val="001A47E2"/>
    <w:rsid w:val="001A4DF8"/>
    <w:rsid w:val="001A4E6B"/>
    <w:rsid w:val="001A50ED"/>
    <w:rsid w:val="001A55E4"/>
    <w:rsid w:val="001A57C7"/>
    <w:rsid w:val="001A5820"/>
    <w:rsid w:val="001A59BB"/>
    <w:rsid w:val="001A5A6C"/>
    <w:rsid w:val="001A5CA0"/>
    <w:rsid w:val="001A5D3F"/>
    <w:rsid w:val="001A614C"/>
    <w:rsid w:val="001A6189"/>
    <w:rsid w:val="001A65AF"/>
    <w:rsid w:val="001A672C"/>
    <w:rsid w:val="001A68F3"/>
    <w:rsid w:val="001A721C"/>
    <w:rsid w:val="001A725E"/>
    <w:rsid w:val="001A730E"/>
    <w:rsid w:val="001A7330"/>
    <w:rsid w:val="001A7441"/>
    <w:rsid w:val="001A7459"/>
    <w:rsid w:val="001A75A5"/>
    <w:rsid w:val="001A77D9"/>
    <w:rsid w:val="001A7825"/>
    <w:rsid w:val="001A7A68"/>
    <w:rsid w:val="001A7C94"/>
    <w:rsid w:val="001A7FCA"/>
    <w:rsid w:val="001B03DB"/>
    <w:rsid w:val="001B05D4"/>
    <w:rsid w:val="001B101E"/>
    <w:rsid w:val="001B1029"/>
    <w:rsid w:val="001B1236"/>
    <w:rsid w:val="001B1339"/>
    <w:rsid w:val="001B1492"/>
    <w:rsid w:val="001B1B55"/>
    <w:rsid w:val="001B1C1B"/>
    <w:rsid w:val="001B1CF1"/>
    <w:rsid w:val="001B1CF8"/>
    <w:rsid w:val="001B2268"/>
    <w:rsid w:val="001B243B"/>
    <w:rsid w:val="001B2549"/>
    <w:rsid w:val="001B2628"/>
    <w:rsid w:val="001B295A"/>
    <w:rsid w:val="001B2AE4"/>
    <w:rsid w:val="001B2B17"/>
    <w:rsid w:val="001B2C62"/>
    <w:rsid w:val="001B3161"/>
    <w:rsid w:val="001B363A"/>
    <w:rsid w:val="001B36A1"/>
    <w:rsid w:val="001B37CF"/>
    <w:rsid w:val="001B42FC"/>
    <w:rsid w:val="001B486A"/>
    <w:rsid w:val="001B4B77"/>
    <w:rsid w:val="001B4D17"/>
    <w:rsid w:val="001B510B"/>
    <w:rsid w:val="001B5702"/>
    <w:rsid w:val="001B5797"/>
    <w:rsid w:val="001B58DF"/>
    <w:rsid w:val="001B5A3C"/>
    <w:rsid w:val="001B5B18"/>
    <w:rsid w:val="001B5B3F"/>
    <w:rsid w:val="001B5E54"/>
    <w:rsid w:val="001B5F8F"/>
    <w:rsid w:val="001B61A9"/>
    <w:rsid w:val="001B653F"/>
    <w:rsid w:val="001B6955"/>
    <w:rsid w:val="001B69D9"/>
    <w:rsid w:val="001B6B0A"/>
    <w:rsid w:val="001B6D26"/>
    <w:rsid w:val="001B6D5F"/>
    <w:rsid w:val="001B6F27"/>
    <w:rsid w:val="001B72D1"/>
    <w:rsid w:val="001B7533"/>
    <w:rsid w:val="001B79B0"/>
    <w:rsid w:val="001B7C8E"/>
    <w:rsid w:val="001C0BB5"/>
    <w:rsid w:val="001C0C22"/>
    <w:rsid w:val="001C116F"/>
    <w:rsid w:val="001C148E"/>
    <w:rsid w:val="001C15CA"/>
    <w:rsid w:val="001C1686"/>
    <w:rsid w:val="001C1CEA"/>
    <w:rsid w:val="001C1EB8"/>
    <w:rsid w:val="001C247F"/>
    <w:rsid w:val="001C26D7"/>
    <w:rsid w:val="001C2700"/>
    <w:rsid w:val="001C2EED"/>
    <w:rsid w:val="001C31A9"/>
    <w:rsid w:val="001C32C4"/>
    <w:rsid w:val="001C33A4"/>
    <w:rsid w:val="001C33D4"/>
    <w:rsid w:val="001C35FB"/>
    <w:rsid w:val="001C37C6"/>
    <w:rsid w:val="001C37C8"/>
    <w:rsid w:val="001C3A72"/>
    <w:rsid w:val="001C3C07"/>
    <w:rsid w:val="001C3E51"/>
    <w:rsid w:val="001C4501"/>
    <w:rsid w:val="001C48E1"/>
    <w:rsid w:val="001C4A13"/>
    <w:rsid w:val="001C4A3B"/>
    <w:rsid w:val="001C4B5D"/>
    <w:rsid w:val="001C514C"/>
    <w:rsid w:val="001C548E"/>
    <w:rsid w:val="001C54E6"/>
    <w:rsid w:val="001C5616"/>
    <w:rsid w:val="001C5697"/>
    <w:rsid w:val="001C5933"/>
    <w:rsid w:val="001C5991"/>
    <w:rsid w:val="001C67A0"/>
    <w:rsid w:val="001C6897"/>
    <w:rsid w:val="001C6AF5"/>
    <w:rsid w:val="001C6E32"/>
    <w:rsid w:val="001C6F0C"/>
    <w:rsid w:val="001C6F5E"/>
    <w:rsid w:val="001C6FAC"/>
    <w:rsid w:val="001C7182"/>
    <w:rsid w:val="001C7249"/>
    <w:rsid w:val="001C7AB0"/>
    <w:rsid w:val="001C7B2D"/>
    <w:rsid w:val="001C7FE1"/>
    <w:rsid w:val="001D0352"/>
    <w:rsid w:val="001D044F"/>
    <w:rsid w:val="001D09B8"/>
    <w:rsid w:val="001D0B42"/>
    <w:rsid w:val="001D0EE2"/>
    <w:rsid w:val="001D1084"/>
    <w:rsid w:val="001D176B"/>
    <w:rsid w:val="001D179B"/>
    <w:rsid w:val="001D1BFF"/>
    <w:rsid w:val="001D1C95"/>
    <w:rsid w:val="001D1D50"/>
    <w:rsid w:val="001D2216"/>
    <w:rsid w:val="001D2440"/>
    <w:rsid w:val="001D2C16"/>
    <w:rsid w:val="001D2CD9"/>
    <w:rsid w:val="001D2D22"/>
    <w:rsid w:val="001D3479"/>
    <w:rsid w:val="001D35BA"/>
    <w:rsid w:val="001D38B8"/>
    <w:rsid w:val="001D3A7C"/>
    <w:rsid w:val="001D3E17"/>
    <w:rsid w:val="001D48ED"/>
    <w:rsid w:val="001D4963"/>
    <w:rsid w:val="001D511E"/>
    <w:rsid w:val="001D55E9"/>
    <w:rsid w:val="001D5626"/>
    <w:rsid w:val="001D5A6C"/>
    <w:rsid w:val="001D6134"/>
    <w:rsid w:val="001D6250"/>
    <w:rsid w:val="001D6472"/>
    <w:rsid w:val="001D65DA"/>
    <w:rsid w:val="001D6646"/>
    <w:rsid w:val="001D678A"/>
    <w:rsid w:val="001D6E2C"/>
    <w:rsid w:val="001D6EE0"/>
    <w:rsid w:val="001D7228"/>
    <w:rsid w:val="001D74CB"/>
    <w:rsid w:val="001D7564"/>
    <w:rsid w:val="001D7871"/>
    <w:rsid w:val="001D790A"/>
    <w:rsid w:val="001D7D9A"/>
    <w:rsid w:val="001D7DC2"/>
    <w:rsid w:val="001D7F05"/>
    <w:rsid w:val="001D7F45"/>
    <w:rsid w:val="001E03D0"/>
    <w:rsid w:val="001E061C"/>
    <w:rsid w:val="001E0F38"/>
    <w:rsid w:val="001E11C1"/>
    <w:rsid w:val="001E15CF"/>
    <w:rsid w:val="001E1A3C"/>
    <w:rsid w:val="001E1B66"/>
    <w:rsid w:val="001E1EB7"/>
    <w:rsid w:val="001E22FC"/>
    <w:rsid w:val="001E2354"/>
    <w:rsid w:val="001E2522"/>
    <w:rsid w:val="001E26FE"/>
    <w:rsid w:val="001E27C0"/>
    <w:rsid w:val="001E2D2B"/>
    <w:rsid w:val="001E2DF4"/>
    <w:rsid w:val="001E2EDF"/>
    <w:rsid w:val="001E313F"/>
    <w:rsid w:val="001E3446"/>
    <w:rsid w:val="001E3563"/>
    <w:rsid w:val="001E3640"/>
    <w:rsid w:val="001E3EF4"/>
    <w:rsid w:val="001E42BF"/>
    <w:rsid w:val="001E439A"/>
    <w:rsid w:val="001E43B0"/>
    <w:rsid w:val="001E45B0"/>
    <w:rsid w:val="001E461C"/>
    <w:rsid w:val="001E4818"/>
    <w:rsid w:val="001E4CDB"/>
    <w:rsid w:val="001E4E99"/>
    <w:rsid w:val="001E4F23"/>
    <w:rsid w:val="001E5599"/>
    <w:rsid w:val="001E55CB"/>
    <w:rsid w:val="001E5778"/>
    <w:rsid w:val="001E57C6"/>
    <w:rsid w:val="001E5C08"/>
    <w:rsid w:val="001E5C0E"/>
    <w:rsid w:val="001E5C10"/>
    <w:rsid w:val="001E5ECB"/>
    <w:rsid w:val="001E6344"/>
    <w:rsid w:val="001E648C"/>
    <w:rsid w:val="001E6520"/>
    <w:rsid w:val="001E7408"/>
    <w:rsid w:val="001E7D42"/>
    <w:rsid w:val="001F09CC"/>
    <w:rsid w:val="001F0DBE"/>
    <w:rsid w:val="001F11BE"/>
    <w:rsid w:val="001F12D6"/>
    <w:rsid w:val="001F1543"/>
    <w:rsid w:val="001F1B9E"/>
    <w:rsid w:val="001F1CC2"/>
    <w:rsid w:val="001F1D4B"/>
    <w:rsid w:val="001F208D"/>
    <w:rsid w:val="001F224D"/>
    <w:rsid w:val="001F2428"/>
    <w:rsid w:val="001F2C60"/>
    <w:rsid w:val="001F2D4E"/>
    <w:rsid w:val="001F35C8"/>
    <w:rsid w:val="001F3B56"/>
    <w:rsid w:val="001F3C07"/>
    <w:rsid w:val="001F3D4B"/>
    <w:rsid w:val="001F3E84"/>
    <w:rsid w:val="001F4031"/>
    <w:rsid w:val="001F4082"/>
    <w:rsid w:val="001F43B3"/>
    <w:rsid w:val="001F457C"/>
    <w:rsid w:val="001F47B1"/>
    <w:rsid w:val="001F4E4C"/>
    <w:rsid w:val="001F4E8E"/>
    <w:rsid w:val="001F4F2F"/>
    <w:rsid w:val="001F5181"/>
    <w:rsid w:val="001F5268"/>
    <w:rsid w:val="001F5308"/>
    <w:rsid w:val="001F592A"/>
    <w:rsid w:val="001F5C84"/>
    <w:rsid w:val="001F5ED6"/>
    <w:rsid w:val="001F64F6"/>
    <w:rsid w:val="001F6A01"/>
    <w:rsid w:val="001F6BDD"/>
    <w:rsid w:val="001F7098"/>
    <w:rsid w:val="001F737E"/>
    <w:rsid w:val="001F7581"/>
    <w:rsid w:val="001F7B75"/>
    <w:rsid w:val="001F7DF1"/>
    <w:rsid w:val="00200231"/>
    <w:rsid w:val="0020030F"/>
    <w:rsid w:val="0020069E"/>
    <w:rsid w:val="00200861"/>
    <w:rsid w:val="002009C4"/>
    <w:rsid w:val="00200A98"/>
    <w:rsid w:val="00200B1D"/>
    <w:rsid w:val="00200EDD"/>
    <w:rsid w:val="00200F68"/>
    <w:rsid w:val="00200FBE"/>
    <w:rsid w:val="00201454"/>
    <w:rsid w:val="00201922"/>
    <w:rsid w:val="00201A10"/>
    <w:rsid w:val="00201A63"/>
    <w:rsid w:val="00201C97"/>
    <w:rsid w:val="00201DC6"/>
    <w:rsid w:val="00201DE4"/>
    <w:rsid w:val="00202007"/>
    <w:rsid w:val="002021FF"/>
    <w:rsid w:val="002026F1"/>
    <w:rsid w:val="00202743"/>
    <w:rsid w:val="002029B2"/>
    <w:rsid w:val="00202A51"/>
    <w:rsid w:val="00202C3D"/>
    <w:rsid w:val="00203226"/>
    <w:rsid w:val="002032D0"/>
    <w:rsid w:val="0020363D"/>
    <w:rsid w:val="00203ADF"/>
    <w:rsid w:val="00203D5B"/>
    <w:rsid w:val="002042CA"/>
    <w:rsid w:val="00204420"/>
    <w:rsid w:val="002044FF"/>
    <w:rsid w:val="002047FB"/>
    <w:rsid w:val="00204863"/>
    <w:rsid w:val="00204D4A"/>
    <w:rsid w:val="00205389"/>
    <w:rsid w:val="0020546F"/>
    <w:rsid w:val="00206215"/>
    <w:rsid w:val="00206F1E"/>
    <w:rsid w:val="00206F7C"/>
    <w:rsid w:val="00206FA4"/>
    <w:rsid w:val="002071AF"/>
    <w:rsid w:val="0020748E"/>
    <w:rsid w:val="00207B62"/>
    <w:rsid w:val="002103F1"/>
    <w:rsid w:val="00210450"/>
    <w:rsid w:val="002107A1"/>
    <w:rsid w:val="002108E8"/>
    <w:rsid w:val="002109D0"/>
    <w:rsid w:val="00210DAE"/>
    <w:rsid w:val="00210F12"/>
    <w:rsid w:val="00211200"/>
    <w:rsid w:val="0021120F"/>
    <w:rsid w:val="0021150D"/>
    <w:rsid w:val="00211635"/>
    <w:rsid w:val="002118D3"/>
    <w:rsid w:val="00211E95"/>
    <w:rsid w:val="002121D6"/>
    <w:rsid w:val="002122E3"/>
    <w:rsid w:val="00212D63"/>
    <w:rsid w:val="00212D88"/>
    <w:rsid w:val="00213032"/>
    <w:rsid w:val="002135BD"/>
    <w:rsid w:val="00213C80"/>
    <w:rsid w:val="00213D43"/>
    <w:rsid w:val="00213EF2"/>
    <w:rsid w:val="00214227"/>
    <w:rsid w:val="002144EA"/>
    <w:rsid w:val="002145BF"/>
    <w:rsid w:val="002145D1"/>
    <w:rsid w:val="002147A6"/>
    <w:rsid w:val="0021499E"/>
    <w:rsid w:val="002149D9"/>
    <w:rsid w:val="00214F01"/>
    <w:rsid w:val="00214FB4"/>
    <w:rsid w:val="0021516E"/>
    <w:rsid w:val="0021564D"/>
    <w:rsid w:val="00215798"/>
    <w:rsid w:val="00215BBA"/>
    <w:rsid w:val="00215C6F"/>
    <w:rsid w:val="00215D2F"/>
    <w:rsid w:val="00215D53"/>
    <w:rsid w:val="00215DEA"/>
    <w:rsid w:val="002161F1"/>
    <w:rsid w:val="002163B6"/>
    <w:rsid w:val="002164FC"/>
    <w:rsid w:val="00216529"/>
    <w:rsid w:val="00216626"/>
    <w:rsid w:val="00216701"/>
    <w:rsid w:val="002169BE"/>
    <w:rsid w:val="00216F8D"/>
    <w:rsid w:val="00216F90"/>
    <w:rsid w:val="002170EF"/>
    <w:rsid w:val="002173D3"/>
    <w:rsid w:val="00217B5C"/>
    <w:rsid w:val="00217C86"/>
    <w:rsid w:val="00217FEF"/>
    <w:rsid w:val="00220219"/>
    <w:rsid w:val="002202CE"/>
    <w:rsid w:val="002203A8"/>
    <w:rsid w:val="002204A8"/>
    <w:rsid w:val="00220B4F"/>
    <w:rsid w:val="00220B67"/>
    <w:rsid w:val="00220C3E"/>
    <w:rsid w:val="00220DBB"/>
    <w:rsid w:val="00221231"/>
    <w:rsid w:val="002212D4"/>
    <w:rsid w:val="002212E9"/>
    <w:rsid w:val="002214B3"/>
    <w:rsid w:val="0022178B"/>
    <w:rsid w:val="002218A3"/>
    <w:rsid w:val="002218CC"/>
    <w:rsid w:val="00221E6C"/>
    <w:rsid w:val="00221FA0"/>
    <w:rsid w:val="00221FF6"/>
    <w:rsid w:val="00221FFC"/>
    <w:rsid w:val="002220FF"/>
    <w:rsid w:val="002222D8"/>
    <w:rsid w:val="00222400"/>
    <w:rsid w:val="00222686"/>
    <w:rsid w:val="0022280A"/>
    <w:rsid w:val="00222847"/>
    <w:rsid w:val="00222ADF"/>
    <w:rsid w:val="00222BE4"/>
    <w:rsid w:val="00222C7E"/>
    <w:rsid w:val="002230EB"/>
    <w:rsid w:val="00223443"/>
    <w:rsid w:val="002238AF"/>
    <w:rsid w:val="0022392D"/>
    <w:rsid w:val="00223B17"/>
    <w:rsid w:val="00223D7F"/>
    <w:rsid w:val="00223F11"/>
    <w:rsid w:val="00223FF1"/>
    <w:rsid w:val="002243E2"/>
    <w:rsid w:val="00224506"/>
    <w:rsid w:val="00224576"/>
    <w:rsid w:val="002246A7"/>
    <w:rsid w:val="0022489F"/>
    <w:rsid w:val="00224BED"/>
    <w:rsid w:val="00225143"/>
    <w:rsid w:val="002252C4"/>
    <w:rsid w:val="002259CA"/>
    <w:rsid w:val="00225AA0"/>
    <w:rsid w:val="00225C85"/>
    <w:rsid w:val="00225EC9"/>
    <w:rsid w:val="002263EA"/>
    <w:rsid w:val="002265E2"/>
    <w:rsid w:val="00226724"/>
    <w:rsid w:val="00226791"/>
    <w:rsid w:val="00226940"/>
    <w:rsid w:val="00226A94"/>
    <w:rsid w:val="00226AE9"/>
    <w:rsid w:val="00226D1A"/>
    <w:rsid w:val="00226E07"/>
    <w:rsid w:val="00226E99"/>
    <w:rsid w:val="002274AB"/>
    <w:rsid w:val="00227EC8"/>
    <w:rsid w:val="00227EEA"/>
    <w:rsid w:val="002301EC"/>
    <w:rsid w:val="00230236"/>
    <w:rsid w:val="002303BB"/>
    <w:rsid w:val="002303C1"/>
    <w:rsid w:val="00230572"/>
    <w:rsid w:val="002305F2"/>
    <w:rsid w:val="002306B8"/>
    <w:rsid w:val="00230B43"/>
    <w:rsid w:val="00230B8D"/>
    <w:rsid w:val="00230EA6"/>
    <w:rsid w:val="0023112A"/>
    <w:rsid w:val="00231379"/>
    <w:rsid w:val="00231ABB"/>
    <w:rsid w:val="00231B33"/>
    <w:rsid w:val="00231CFC"/>
    <w:rsid w:val="00232005"/>
    <w:rsid w:val="00232217"/>
    <w:rsid w:val="00232A13"/>
    <w:rsid w:val="00232A39"/>
    <w:rsid w:val="00232F21"/>
    <w:rsid w:val="00233443"/>
    <w:rsid w:val="0023362C"/>
    <w:rsid w:val="00233941"/>
    <w:rsid w:val="00233981"/>
    <w:rsid w:val="00233A7F"/>
    <w:rsid w:val="00233B68"/>
    <w:rsid w:val="00234298"/>
    <w:rsid w:val="0023431D"/>
    <w:rsid w:val="0023454B"/>
    <w:rsid w:val="00235013"/>
    <w:rsid w:val="0023560C"/>
    <w:rsid w:val="00235663"/>
    <w:rsid w:val="002358ED"/>
    <w:rsid w:val="00235AF5"/>
    <w:rsid w:val="002360C3"/>
    <w:rsid w:val="002361AD"/>
    <w:rsid w:val="0023625E"/>
    <w:rsid w:val="00236363"/>
    <w:rsid w:val="0023658A"/>
    <w:rsid w:val="002367F6"/>
    <w:rsid w:val="00236DB1"/>
    <w:rsid w:val="00236FDC"/>
    <w:rsid w:val="00237177"/>
    <w:rsid w:val="00237475"/>
    <w:rsid w:val="00237572"/>
    <w:rsid w:val="00237651"/>
    <w:rsid w:val="00237791"/>
    <w:rsid w:val="00240337"/>
    <w:rsid w:val="0024049D"/>
    <w:rsid w:val="002407E6"/>
    <w:rsid w:val="00240AE8"/>
    <w:rsid w:val="00240D85"/>
    <w:rsid w:val="00240FD1"/>
    <w:rsid w:val="002410E5"/>
    <w:rsid w:val="002413B4"/>
    <w:rsid w:val="0024178C"/>
    <w:rsid w:val="002419CE"/>
    <w:rsid w:val="002419D7"/>
    <w:rsid w:val="00241C33"/>
    <w:rsid w:val="00241FF4"/>
    <w:rsid w:val="00242262"/>
    <w:rsid w:val="002422CC"/>
    <w:rsid w:val="002426B5"/>
    <w:rsid w:val="00242A84"/>
    <w:rsid w:val="00242C77"/>
    <w:rsid w:val="00242FD5"/>
    <w:rsid w:val="002436D4"/>
    <w:rsid w:val="0024380B"/>
    <w:rsid w:val="00243FCB"/>
    <w:rsid w:val="00244026"/>
    <w:rsid w:val="00244445"/>
    <w:rsid w:val="002445D1"/>
    <w:rsid w:val="00244641"/>
    <w:rsid w:val="0024483D"/>
    <w:rsid w:val="00244B1C"/>
    <w:rsid w:val="0024502F"/>
    <w:rsid w:val="002450B9"/>
    <w:rsid w:val="0024544D"/>
    <w:rsid w:val="00245497"/>
    <w:rsid w:val="0024569E"/>
    <w:rsid w:val="002459A6"/>
    <w:rsid w:val="00245B5D"/>
    <w:rsid w:val="00245F01"/>
    <w:rsid w:val="0024677C"/>
    <w:rsid w:val="0024691B"/>
    <w:rsid w:val="00246F07"/>
    <w:rsid w:val="002472EF"/>
    <w:rsid w:val="00247448"/>
    <w:rsid w:val="00247506"/>
    <w:rsid w:val="0024761C"/>
    <w:rsid w:val="00247B29"/>
    <w:rsid w:val="00247DEC"/>
    <w:rsid w:val="00247FD0"/>
    <w:rsid w:val="00247FD5"/>
    <w:rsid w:val="00250158"/>
    <w:rsid w:val="002504C1"/>
    <w:rsid w:val="002504C8"/>
    <w:rsid w:val="002505AE"/>
    <w:rsid w:val="00250B34"/>
    <w:rsid w:val="00250B9D"/>
    <w:rsid w:val="00251016"/>
    <w:rsid w:val="0025109D"/>
    <w:rsid w:val="0025138E"/>
    <w:rsid w:val="00251421"/>
    <w:rsid w:val="00251F72"/>
    <w:rsid w:val="00252122"/>
    <w:rsid w:val="00252159"/>
    <w:rsid w:val="00252185"/>
    <w:rsid w:val="002528FB"/>
    <w:rsid w:val="00252998"/>
    <w:rsid w:val="002529B3"/>
    <w:rsid w:val="00252AC7"/>
    <w:rsid w:val="00252B3A"/>
    <w:rsid w:val="00253682"/>
    <w:rsid w:val="002536C1"/>
    <w:rsid w:val="00253D2F"/>
    <w:rsid w:val="00253D90"/>
    <w:rsid w:val="00253E31"/>
    <w:rsid w:val="00253F2B"/>
    <w:rsid w:val="00253F39"/>
    <w:rsid w:val="00254569"/>
    <w:rsid w:val="0025481B"/>
    <w:rsid w:val="00254AB0"/>
    <w:rsid w:val="00254F5F"/>
    <w:rsid w:val="00255156"/>
    <w:rsid w:val="0025538B"/>
    <w:rsid w:val="00255420"/>
    <w:rsid w:val="002554DC"/>
    <w:rsid w:val="00255D39"/>
    <w:rsid w:val="00255D3B"/>
    <w:rsid w:val="00255FBA"/>
    <w:rsid w:val="00256349"/>
    <w:rsid w:val="0025639C"/>
    <w:rsid w:val="002567AD"/>
    <w:rsid w:val="002569C5"/>
    <w:rsid w:val="00256FD4"/>
    <w:rsid w:val="00257336"/>
    <w:rsid w:val="00257719"/>
    <w:rsid w:val="00257B6D"/>
    <w:rsid w:val="00257CDE"/>
    <w:rsid w:val="00257DD5"/>
    <w:rsid w:val="00257ED4"/>
    <w:rsid w:val="00257FDE"/>
    <w:rsid w:val="00260580"/>
    <w:rsid w:val="0026099C"/>
    <w:rsid w:val="00260AC0"/>
    <w:rsid w:val="00260C4A"/>
    <w:rsid w:val="002612D1"/>
    <w:rsid w:val="002615ED"/>
    <w:rsid w:val="0026162F"/>
    <w:rsid w:val="00261C55"/>
    <w:rsid w:val="00261E4F"/>
    <w:rsid w:val="00261E7A"/>
    <w:rsid w:val="00261ED5"/>
    <w:rsid w:val="00261FFE"/>
    <w:rsid w:val="00262134"/>
    <w:rsid w:val="002621D2"/>
    <w:rsid w:val="00262857"/>
    <w:rsid w:val="002629F2"/>
    <w:rsid w:val="00262B60"/>
    <w:rsid w:val="00262CCB"/>
    <w:rsid w:val="00262D02"/>
    <w:rsid w:val="002631B8"/>
    <w:rsid w:val="0026335F"/>
    <w:rsid w:val="00263431"/>
    <w:rsid w:val="0026349E"/>
    <w:rsid w:val="002634FD"/>
    <w:rsid w:val="00263591"/>
    <w:rsid w:val="00263ABA"/>
    <w:rsid w:val="00263D28"/>
    <w:rsid w:val="00263FDC"/>
    <w:rsid w:val="00264439"/>
    <w:rsid w:val="0026490C"/>
    <w:rsid w:val="002649D7"/>
    <w:rsid w:val="00264AD9"/>
    <w:rsid w:val="00264C15"/>
    <w:rsid w:val="002652D5"/>
    <w:rsid w:val="00265377"/>
    <w:rsid w:val="002656F5"/>
    <w:rsid w:val="00265811"/>
    <w:rsid w:val="002659A9"/>
    <w:rsid w:val="00265FAE"/>
    <w:rsid w:val="00266231"/>
    <w:rsid w:val="0026641A"/>
    <w:rsid w:val="00266599"/>
    <w:rsid w:val="0026673C"/>
    <w:rsid w:val="00266AA9"/>
    <w:rsid w:val="00266ED7"/>
    <w:rsid w:val="0026722B"/>
    <w:rsid w:val="00267421"/>
    <w:rsid w:val="0026794B"/>
    <w:rsid w:val="002679F2"/>
    <w:rsid w:val="00267F0F"/>
    <w:rsid w:val="00270342"/>
    <w:rsid w:val="00270794"/>
    <w:rsid w:val="00270922"/>
    <w:rsid w:val="00270AE8"/>
    <w:rsid w:val="00270C50"/>
    <w:rsid w:val="00270D44"/>
    <w:rsid w:val="00270DE7"/>
    <w:rsid w:val="00271291"/>
    <w:rsid w:val="0027140F"/>
    <w:rsid w:val="002714D4"/>
    <w:rsid w:val="002716B2"/>
    <w:rsid w:val="002718A4"/>
    <w:rsid w:val="002718A5"/>
    <w:rsid w:val="00271A18"/>
    <w:rsid w:val="00271C9C"/>
    <w:rsid w:val="00272055"/>
    <w:rsid w:val="00272493"/>
    <w:rsid w:val="00272554"/>
    <w:rsid w:val="0027277A"/>
    <w:rsid w:val="00272AB4"/>
    <w:rsid w:val="00272EAE"/>
    <w:rsid w:val="00272F2D"/>
    <w:rsid w:val="0027320F"/>
    <w:rsid w:val="002735EF"/>
    <w:rsid w:val="002738AB"/>
    <w:rsid w:val="002739C8"/>
    <w:rsid w:val="0027438F"/>
    <w:rsid w:val="0027477F"/>
    <w:rsid w:val="00274F6A"/>
    <w:rsid w:val="002754AC"/>
    <w:rsid w:val="0027550B"/>
    <w:rsid w:val="002755EE"/>
    <w:rsid w:val="002758EF"/>
    <w:rsid w:val="00275A66"/>
    <w:rsid w:val="002769AA"/>
    <w:rsid w:val="00276D1A"/>
    <w:rsid w:val="00276F4B"/>
    <w:rsid w:val="00276F86"/>
    <w:rsid w:val="002770BD"/>
    <w:rsid w:val="002771C2"/>
    <w:rsid w:val="00277227"/>
    <w:rsid w:val="002776A2"/>
    <w:rsid w:val="00277867"/>
    <w:rsid w:val="002779FA"/>
    <w:rsid w:val="00277A45"/>
    <w:rsid w:val="00277ADB"/>
    <w:rsid w:val="00277B38"/>
    <w:rsid w:val="00277BB5"/>
    <w:rsid w:val="00277BBE"/>
    <w:rsid w:val="00280023"/>
    <w:rsid w:val="002801A8"/>
    <w:rsid w:val="00280227"/>
    <w:rsid w:val="0028079D"/>
    <w:rsid w:val="00280BC3"/>
    <w:rsid w:val="00281029"/>
    <w:rsid w:val="00281046"/>
    <w:rsid w:val="00281127"/>
    <w:rsid w:val="00281153"/>
    <w:rsid w:val="0028136E"/>
    <w:rsid w:val="002818DB"/>
    <w:rsid w:val="00281B6A"/>
    <w:rsid w:val="00281BB0"/>
    <w:rsid w:val="0028218C"/>
    <w:rsid w:val="0028225C"/>
    <w:rsid w:val="002824EF"/>
    <w:rsid w:val="00282506"/>
    <w:rsid w:val="0028251F"/>
    <w:rsid w:val="002825FB"/>
    <w:rsid w:val="002827D3"/>
    <w:rsid w:val="00282868"/>
    <w:rsid w:val="00282D6C"/>
    <w:rsid w:val="002831DF"/>
    <w:rsid w:val="002833BE"/>
    <w:rsid w:val="00284022"/>
    <w:rsid w:val="0028471B"/>
    <w:rsid w:val="00284735"/>
    <w:rsid w:val="00284C8D"/>
    <w:rsid w:val="00284D08"/>
    <w:rsid w:val="00284F2B"/>
    <w:rsid w:val="002852D5"/>
    <w:rsid w:val="00285AD9"/>
    <w:rsid w:val="0028618D"/>
    <w:rsid w:val="0028668E"/>
    <w:rsid w:val="0028669E"/>
    <w:rsid w:val="0028678B"/>
    <w:rsid w:val="00286A83"/>
    <w:rsid w:val="00286D8F"/>
    <w:rsid w:val="00286D91"/>
    <w:rsid w:val="00287349"/>
    <w:rsid w:val="002873CC"/>
    <w:rsid w:val="0028751E"/>
    <w:rsid w:val="00287656"/>
    <w:rsid w:val="0028790A"/>
    <w:rsid w:val="00287E95"/>
    <w:rsid w:val="00287F92"/>
    <w:rsid w:val="00290180"/>
    <w:rsid w:val="0029022D"/>
    <w:rsid w:val="002903F6"/>
    <w:rsid w:val="002906EA"/>
    <w:rsid w:val="002908D1"/>
    <w:rsid w:val="00290A12"/>
    <w:rsid w:val="00290B80"/>
    <w:rsid w:val="00290CE3"/>
    <w:rsid w:val="00290D81"/>
    <w:rsid w:val="00290DDD"/>
    <w:rsid w:val="002910C3"/>
    <w:rsid w:val="0029157C"/>
    <w:rsid w:val="0029173F"/>
    <w:rsid w:val="00291C36"/>
    <w:rsid w:val="00291E45"/>
    <w:rsid w:val="0029204C"/>
    <w:rsid w:val="002920D5"/>
    <w:rsid w:val="0029227C"/>
    <w:rsid w:val="0029228C"/>
    <w:rsid w:val="002925A2"/>
    <w:rsid w:val="0029278C"/>
    <w:rsid w:val="002930B8"/>
    <w:rsid w:val="002930D9"/>
    <w:rsid w:val="002935B9"/>
    <w:rsid w:val="0029399C"/>
    <w:rsid w:val="00293AB3"/>
    <w:rsid w:val="00293D69"/>
    <w:rsid w:val="00294040"/>
    <w:rsid w:val="0029423D"/>
    <w:rsid w:val="002942DA"/>
    <w:rsid w:val="0029481C"/>
    <w:rsid w:val="002949F6"/>
    <w:rsid w:val="00294AD5"/>
    <w:rsid w:val="00294B30"/>
    <w:rsid w:val="00294C32"/>
    <w:rsid w:val="00294D99"/>
    <w:rsid w:val="00294E1A"/>
    <w:rsid w:val="00294F37"/>
    <w:rsid w:val="0029549A"/>
    <w:rsid w:val="002954C0"/>
    <w:rsid w:val="0029570A"/>
    <w:rsid w:val="0029581B"/>
    <w:rsid w:val="00295870"/>
    <w:rsid w:val="002958D9"/>
    <w:rsid w:val="00295996"/>
    <w:rsid w:val="00295B20"/>
    <w:rsid w:val="00296A19"/>
    <w:rsid w:val="00296CFF"/>
    <w:rsid w:val="00296F3C"/>
    <w:rsid w:val="00296F86"/>
    <w:rsid w:val="002973E0"/>
    <w:rsid w:val="002975E9"/>
    <w:rsid w:val="002976A2"/>
    <w:rsid w:val="00297716"/>
    <w:rsid w:val="00297724"/>
    <w:rsid w:val="002978B0"/>
    <w:rsid w:val="002A00B5"/>
    <w:rsid w:val="002A0141"/>
    <w:rsid w:val="002A01A3"/>
    <w:rsid w:val="002A05E2"/>
    <w:rsid w:val="002A0623"/>
    <w:rsid w:val="002A08B5"/>
    <w:rsid w:val="002A0969"/>
    <w:rsid w:val="002A096B"/>
    <w:rsid w:val="002A0AE6"/>
    <w:rsid w:val="002A0BD8"/>
    <w:rsid w:val="002A0CEB"/>
    <w:rsid w:val="002A0FB5"/>
    <w:rsid w:val="002A0FCB"/>
    <w:rsid w:val="002A0FE8"/>
    <w:rsid w:val="002A1450"/>
    <w:rsid w:val="002A1561"/>
    <w:rsid w:val="002A16C5"/>
    <w:rsid w:val="002A1784"/>
    <w:rsid w:val="002A1F6D"/>
    <w:rsid w:val="002A2505"/>
    <w:rsid w:val="002A264C"/>
    <w:rsid w:val="002A2977"/>
    <w:rsid w:val="002A2D97"/>
    <w:rsid w:val="002A2F5A"/>
    <w:rsid w:val="002A3157"/>
    <w:rsid w:val="002A3811"/>
    <w:rsid w:val="002A384D"/>
    <w:rsid w:val="002A3C6B"/>
    <w:rsid w:val="002A3CFC"/>
    <w:rsid w:val="002A40A8"/>
    <w:rsid w:val="002A4524"/>
    <w:rsid w:val="002A4880"/>
    <w:rsid w:val="002A4943"/>
    <w:rsid w:val="002A4CBC"/>
    <w:rsid w:val="002A4F82"/>
    <w:rsid w:val="002A5401"/>
    <w:rsid w:val="002A55B9"/>
    <w:rsid w:val="002A560A"/>
    <w:rsid w:val="002A5741"/>
    <w:rsid w:val="002A5890"/>
    <w:rsid w:val="002A5CD5"/>
    <w:rsid w:val="002A6436"/>
    <w:rsid w:val="002A6520"/>
    <w:rsid w:val="002A66D1"/>
    <w:rsid w:val="002A673E"/>
    <w:rsid w:val="002A6CB6"/>
    <w:rsid w:val="002A6D63"/>
    <w:rsid w:val="002A6F5E"/>
    <w:rsid w:val="002A6FBD"/>
    <w:rsid w:val="002A72D8"/>
    <w:rsid w:val="002A75FF"/>
    <w:rsid w:val="002A79EC"/>
    <w:rsid w:val="002A7C66"/>
    <w:rsid w:val="002A7D17"/>
    <w:rsid w:val="002B02C1"/>
    <w:rsid w:val="002B03BE"/>
    <w:rsid w:val="002B06EF"/>
    <w:rsid w:val="002B0DA0"/>
    <w:rsid w:val="002B10E2"/>
    <w:rsid w:val="002B1470"/>
    <w:rsid w:val="002B160C"/>
    <w:rsid w:val="002B1ACF"/>
    <w:rsid w:val="002B1EAC"/>
    <w:rsid w:val="002B1F3C"/>
    <w:rsid w:val="002B2144"/>
    <w:rsid w:val="002B2BFA"/>
    <w:rsid w:val="002B2D42"/>
    <w:rsid w:val="002B2F21"/>
    <w:rsid w:val="002B3089"/>
    <w:rsid w:val="002B3324"/>
    <w:rsid w:val="002B33CF"/>
    <w:rsid w:val="002B36F1"/>
    <w:rsid w:val="002B3954"/>
    <w:rsid w:val="002B3956"/>
    <w:rsid w:val="002B3A24"/>
    <w:rsid w:val="002B3C61"/>
    <w:rsid w:val="002B3E2B"/>
    <w:rsid w:val="002B3FAF"/>
    <w:rsid w:val="002B4016"/>
    <w:rsid w:val="002B40CB"/>
    <w:rsid w:val="002B41F2"/>
    <w:rsid w:val="002B425F"/>
    <w:rsid w:val="002B47C8"/>
    <w:rsid w:val="002B48CD"/>
    <w:rsid w:val="002B48E9"/>
    <w:rsid w:val="002B4F8A"/>
    <w:rsid w:val="002B513C"/>
    <w:rsid w:val="002B564B"/>
    <w:rsid w:val="002B56B4"/>
    <w:rsid w:val="002B581E"/>
    <w:rsid w:val="002B5BAB"/>
    <w:rsid w:val="002B5D56"/>
    <w:rsid w:val="002B5E72"/>
    <w:rsid w:val="002B6262"/>
    <w:rsid w:val="002B6294"/>
    <w:rsid w:val="002B6C1F"/>
    <w:rsid w:val="002B6D1D"/>
    <w:rsid w:val="002B6D8C"/>
    <w:rsid w:val="002B70C4"/>
    <w:rsid w:val="002B7627"/>
    <w:rsid w:val="002B79D1"/>
    <w:rsid w:val="002B7A24"/>
    <w:rsid w:val="002B7A6D"/>
    <w:rsid w:val="002B7EAE"/>
    <w:rsid w:val="002B7F5B"/>
    <w:rsid w:val="002B7F63"/>
    <w:rsid w:val="002C0057"/>
    <w:rsid w:val="002C0722"/>
    <w:rsid w:val="002C09BB"/>
    <w:rsid w:val="002C09DF"/>
    <w:rsid w:val="002C0A1A"/>
    <w:rsid w:val="002C0ADF"/>
    <w:rsid w:val="002C0B91"/>
    <w:rsid w:val="002C0C4F"/>
    <w:rsid w:val="002C1153"/>
    <w:rsid w:val="002C1247"/>
    <w:rsid w:val="002C13AA"/>
    <w:rsid w:val="002C16C2"/>
    <w:rsid w:val="002C1CCC"/>
    <w:rsid w:val="002C1D18"/>
    <w:rsid w:val="002C1F94"/>
    <w:rsid w:val="002C1FC6"/>
    <w:rsid w:val="002C2117"/>
    <w:rsid w:val="002C236F"/>
    <w:rsid w:val="002C29D6"/>
    <w:rsid w:val="002C308E"/>
    <w:rsid w:val="002C30B5"/>
    <w:rsid w:val="002C31D5"/>
    <w:rsid w:val="002C3266"/>
    <w:rsid w:val="002C3357"/>
    <w:rsid w:val="002C35C4"/>
    <w:rsid w:val="002C3689"/>
    <w:rsid w:val="002C398B"/>
    <w:rsid w:val="002C3B2B"/>
    <w:rsid w:val="002C4159"/>
    <w:rsid w:val="002C415B"/>
    <w:rsid w:val="002C4271"/>
    <w:rsid w:val="002C4563"/>
    <w:rsid w:val="002C4A70"/>
    <w:rsid w:val="002C4B14"/>
    <w:rsid w:val="002C4E4F"/>
    <w:rsid w:val="002C5269"/>
    <w:rsid w:val="002C5508"/>
    <w:rsid w:val="002C56BC"/>
    <w:rsid w:val="002C58BA"/>
    <w:rsid w:val="002C5A6F"/>
    <w:rsid w:val="002C5BF5"/>
    <w:rsid w:val="002C6076"/>
    <w:rsid w:val="002C64C4"/>
    <w:rsid w:val="002C64D1"/>
    <w:rsid w:val="002C6825"/>
    <w:rsid w:val="002C6841"/>
    <w:rsid w:val="002C696A"/>
    <w:rsid w:val="002C6A2E"/>
    <w:rsid w:val="002C6B2D"/>
    <w:rsid w:val="002C6C78"/>
    <w:rsid w:val="002C6E4A"/>
    <w:rsid w:val="002C6E51"/>
    <w:rsid w:val="002C737D"/>
    <w:rsid w:val="002C77C2"/>
    <w:rsid w:val="002C7860"/>
    <w:rsid w:val="002C7AD6"/>
    <w:rsid w:val="002D0004"/>
    <w:rsid w:val="002D0120"/>
    <w:rsid w:val="002D0283"/>
    <w:rsid w:val="002D0866"/>
    <w:rsid w:val="002D08CD"/>
    <w:rsid w:val="002D0A48"/>
    <w:rsid w:val="002D0A6D"/>
    <w:rsid w:val="002D0DEA"/>
    <w:rsid w:val="002D0E58"/>
    <w:rsid w:val="002D0F84"/>
    <w:rsid w:val="002D10FA"/>
    <w:rsid w:val="002D12C9"/>
    <w:rsid w:val="002D13E3"/>
    <w:rsid w:val="002D1EDD"/>
    <w:rsid w:val="002D267A"/>
    <w:rsid w:val="002D2732"/>
    <w:rsid w:val="002D2F05"/>
    <w:rsid w:val="002D2F49"/>
    <w:rsid w:val="002D349F"/>
    <w:rsid w:val="002D37ED"/>
    <w:rsid w:val="002D3834"/>
    <w:rsid w:val="002D395F"/>
    <w:rsid w:val="002D3B78"/>
    <w:rsid w:val="002D4169"/>
    <w:rsid w:val="002D43F7"/>
    <w:rsid w:val="002D44B6"/>
    <w:rsid w:val="002D474C"/>
    <w:rsid w:val="002D50BF"/>
    <w:rsid w:val="002D5A47"/>
    <w:rsid w:val="002D6206"/>
    <w:rsid w:val="002D6291"/>
    <w:rsid w:val="002D62D3"/>
    <w:rsid w:val="002D633A"/>
    <w:rsid w:val="002D6723"/>
    <w:rsid w:val="002D6A31"/>
    <w:rsid w:val="002D6B7C"/>
    <w:rsid w:val="002D6C24"/>
    <w:rsid w:val="002D70D0"/>
    <w:rsid w:val="002D71BE"/>
    <w:rsid w:val="002D71E2"/>
    <w:rsid w:val="002D73DF"/>
    <w:rsid w:val="002D77CF"/>
    <w:rsid w:val="002D7A3A"/>
    <w:rsid w:val="002D7AFC"/>
    <w:rsid w:val="002D7B00"/>
    <w:rsid w:val="002D7C4E"/>
    <w:rsid w:val="002D7CA5"/>
    <w:rsid w:val="002D7CDC"/>
    <w:rsid w:val="002D7D1C"/>
    <w:rsid w:val="002D7EA6"/>
    <w:rsid w:val="002D7FEF"/>
    <w:rsid w:val="002E0257"/>
    <w:rsid w:val="002E02A3"/>
    <w:rsid w:val="002E03CD"/>
    <w:rsid w:val="002E089A"/>
    <w:rsid w:val="002E0A70"/>
    <w:rsid w:val="002E0C70"/>
    <w:rsid w:val="002E0E37"/>
    <w:rsid w:val="002E0F14"/>
    <w:rsid w:val="002E1424"/>
    <w:rsid w:val="002E174D"/>
    <w:rsid w:val="002E1A59"/>
    <w:rsid w:val="002E1BCA"/>
    <w:rsid w:val="002E1E69"/>
    <w:rsid w:val="002E20E6"/>
    <w:rsid w:val="002E2168"/>
    <w:rsid w:val="002E2292"/>
    <w:rsid w:val="002E2550"/>
    <w:rsid w:val="002E2D15"/>
    <w:rsid w:val="002E339B"/>
    <w:rsid w:val="002E3C56"/>
    <w:rsid w:val="002E3F9F"/>
    <w:rsid w:val="002E3FBC"/>
    <w:rsid w:val="002E42FF"/>
    <w:rsid w:val="002E4300"/>
    <w:rsid w:val="002E45DB"/>
    <w:rsid w:val="002E46C6"/>
    <w:rsid w:val="002E497B"/>
    <w:rsid w:val="002E4E4F"/>
    <w:rsid w:val="002E51EE"/>
    <w:rsid w:val="002E532A"/>
    <w:rsid w:val="002E56F4"/>
    <w:rsid w:val="002E5790"/>
    <w:rsid w:val="002E5CB3"/>
    <w:rsid w:val="002E5EAD"/>
    <w:rsid w:val="002E615C"/>
    <w:rsid w:val="002E628A"/>
    <w:rsid w:val="002E62BD"/>
    <w:rsid w:val="002E63CF"/>
    <w:rsid w:val="002E6424"/>
    <w:rsid w:val="002E6616"/>
    <w:rsid w:val="002E66C6"/>
    <w:rsid w:val="002E687E"/>
    <w:rsid w:val="002E6895"/>
    <w:rsid w:val="002E6D98"/>
    <w:rsid w:val="002E6E72"/>
    <w:rsid w:val="002E6E8E"/>
    <w:rsid w:val="002E7125"/>
    <w:rsid w:val="002E766D"/>
    <w:rsid w:val="002E7D84"/>
    <w:rsid w:val="002E7FA3"/>
    <w:rsid w:val="002F0003"/>
    <w:rsid w:val="002F0257"/>
    <w:rsid w:val="002F097A"/>
    <w:rsid w:val="002F0D11"/>
    <w:rsid w:val="002F0D2C"/>
    <w:rsid w:val="002F1519"/>
    <w:rsid w:val="002F17E0"/>
    <w:rsid w:val="002F18DA"/>
    <w:rsid w:val="002F196E"/>
    <w:rsid w:val="002F202B"/>
    <w:rsid w:val="002F22F9"/>
    <w:rsid w:val="002F2655"/>
    <w:rsid w:val="002F2683"/>
    <w:rsid w:val="002F26E0"/>
    <w:rsid w:val="002F2738"/>
    <w:rsid w:val="002F2923"/>
    <w:rsid w:val="002F2B18"/>
    <w:rsid w:val="002F31BC"/>
    <w:rsid w:val="002F31D5"/>
    <w:rsid w:val="002F33B3"/>
    <w:rsid w:val="002F3A0A"/>
    <w:rsid w:val="002F3B15"/>
    <w:rsid w:val="002F3D24"/>
    <w:rsid w:val="002F42E9"/>
    <w:rsid w:val="002F44CE"/>
    <w:rsid w:val="002F4644"/>
    <w:rsid w:val="002F4729"/>
    <w:rsid w:val="002F484D"/>
    <w:rsid w:val="002F4A68"/>
    <w:rsid w:val="002F4DEE"/>
    <w:rsid w:val="002F50DD"/>
    <w:rsid w:val="002F537A"/>
    <w:rsid w:val="002F5709"/>
    <w:rsid w:val="002F57BC"/>
    <w:rsid w:val="002F598C"/>
    <w:rsid w:val="002F5A1D"/>
    <w:rsid w:val="002F5B12"/>
    <w:rsid w:val="002F5C4F"/>
    <w:rsid w:val="002F5DA7"/>
    <w:rsid w:val="002F6733"/>
    <w:rsid w:val="002F67FB"/>
    <w:rsid w:val="002F683C"/>
    <w:rsid w:val="002F6A28"/>
    <w:rsid w:val="002F7088"/>
    <w:rsid w:val="002F708D"/>
    <w:rsid w:val="002F72FA"/>
    <w:rsid w:val="002F731C"/>
    <w:rsid w:val="002F7336"/>
    <w:rsid w:val="002F7582"/>
    <w:rsid w:val="002F7C31"/>
    <w:rsid w:val="00300083"/>
    <w:rsid w:val="00300789"/>
    <w:rsid w:val="003009A0"/>
    <w:rsid w:val="00300F78"/>
    <w:rsid w:val="0030106B"/>
    <w:rsid w:val="003012C9"/>
    <w:rsid w:val="003017E8"/>
    <w:rsid w:val="0030186F"/>
    <w:rsid w:val="00301C3F"/>
    <w:rsid w:val="00301FDD"/>
    <w:rsid w:val="0030242D"/>
    <w:rsid w:val="00302444"/>
    <w:rsid w:val="003025BC"/>
    <w:rsid w:val="003027A0"/>
    <w:rsid w:val="00302C98"/>
    <w:rsid w:val="00303026"/>
    <w:rsid w:val="0030314A"/>
    <w:rsid w:val="003034DC"/>
    <w:rsid w:val="0030352C"/>
    <w:rsid w:val="00303AEA"/>
    <w:rsid w:val="00304132"/>
    <w:rsid w:val="003041DE"/>
    <w:rsid w:val="0030452F"/>
    <w:rsid w:val="00304928"/>
    <w:rsid w:val="00304EF5"/>
    <w:rsid w:val="00304EF7"/>
    <w:rsid w:val="00304FE3"/>
    <w:rsid w:val="00305113"/>
    <w:rsid w:val="0030514D"/>
    <w:rsid w:val="00305487"/>
    <w:rsid w:val="00305764"/>
    <w:rsid w:val="0030606B"/>
    <w:rsid w:val="003060CA"/>
    <w:rsid w:val="003063B7"/>
    <w:rsid w:val="003070CA"/>
    <w:rsid w:val="003070ED"/>
    <w:rsid w:val="0030717C"/>
    <w:rsid w:val="003072D4"/>
    <w:rsid w:val="0030735E"/>
    <w:rsid w:val="00307EB9"/>
    <w:rsid w:val="00310059"/>
    <w:rsid w:val="0031026E"/>
    <w:rsid w:val="0031035D"/>
    <w:rsid w:val="003104C8"/>
    <w:rsid w:val="003104EB"/>
    <w:rsid w:val="00310735"/>
    <w:rsid w:val="0031075B"/>
    <w:rsid w:val="00310883"/>
    <w:rsid w:val="00310E51"/>
    <w:rsid w:val="00310F41"/>
    <w:rsid w:val="003110FE"/>
    <w:rsid w:val="003115AC"/>
    <w:rsid w:val="0031171C"/>
    <w:rsid w:val="003120B5"/>
    <w:rsid w:val="00312357"/>
    <w:rsid w:val="00312376"/>
    <w:rsid w:val="003124CA"/>
    <w:rsid w:val="003126FD"/>
    <w:rsid w:val="003129AC"/>
    <w:rsid w:val="00312A73"/>
    <w:rsid w:val="00312E49"/>
    <w:rsid w:val="003135BA"/>
    <w:rsid w:val="00313762"/>
    <w:rsid w:val="0031388E"/>
    <w:rsid w:val="00313C9A"/>
    <w:rsid w:val="00313F6E"/>
    <w:rsid w:val="00313F79"/>
    <w:rsid w:val="00313F86"/>
    <w:rsid w:val="00313FDC"/>
    <w:rsid w:val="003145A6"/>
    <w:rsid w:val="00314A23"/>
    <w:rsid w:val="00314A8D"/>
    <w:rsid w:val="00314AF5"/>
    <w:rsid w:val="00314CAC"/>
    <w:rsid w:val="00314DC9"/>
    <w:rsid w:val="00314EA8"/>
    <w:rsid w:val="00314F00"/>
    <w:rsid w:val="0031636F"/>
    <w:rsid w:val="00316423"/>
    <w:rsid w:val="00316778"/>
    <w:rsid w:val="0031724B"/>
    <w:rsid w:val="00317400"/>
    <w:rsid w:val="003174D6"/>
    <w:rsid w:val="0031765B"/>
    <w:rsid w:val="003179B9"/>
    <w:rsid w:val="00317D32"/>
    <w:rsid w:val="00317EB1"/>
    <w:rsid w:val="003200D7"/>
    <w:rsid w:val="003207BD"/>
    <w:rsid w:val="00320934"/>
    <w:rsid w:val="00320A82"/>
    <w:rsid w:val="00320FD0"/>
    <w:rsid w:val="0032113B"/>
    <w:rsid w:val="0032136D"/>
    <w:rsid w:val="0032147A"/>
    <w:rsid w:val="003214EA"/>
    <w:rsid w:val="00321850"/>
    <w:rsid w:val="00321EFF"/>
    <w:rsid w:val="00321FE0"/>
    <w:rsid w:val="003220C6"/>
    <w:rsid w:val="0032233A"/>
    <w:rsid w:val="003223E2"/>
    <w:rsid w:val="003223F1"/>
    <w:rsid w:val="003226BE"/>
    <w:rsid w:val="00322BD4"/>
    <w:rsid w:val="00322C0F"/>
    <w:rsid w:val="00323031"/>
    <w:rsid w:val="0032314E"/>
    <w:rsid w:val="00323293"/>
    <w:rsid w:val="003232D8"/>
    <w:rsid w:val="00323478"/>
    <w:rsid w:val="003237D3"/>
    <w:rsid w:val="003239DF"/>
    <w:rsid w:val="00323A89"/>
    <w:rsid w:val="00323B6D"/>
    <w:rsid w:val="00324299"/>
    <w:rsid w:val="0032434F"/>
    <w:rsid w:val="00324451"/>
    <w:rsid w:val="0032491D"/>
    <w:rsid w:val="003249FF"/>
    <w:rsid w:val="00324C3B"/>
    <w:rsid w:val="00324D54"/>
    <w:rsid w:val="00324F9C"/>
    <w:rsid w:val="003253D3"/>
    <w:rsid w:val="00325408"/>
    <w:rsid w:val="003257C4"/>
    <w:rsid w:val="0032602B"/>
    <w:rsid w:val="00326069"/>
    <w:rsid w:val="00326143"/>
    <w:rsid w:val="00326242"/>
    <w:rsid w:val="003262E9"/>
    <w:rsid w:val="00326576"/>
    <w:rsid w:val="003265B7"/>
    <w:rsid w:val="00326A69"/>
    <w:rsid w:val="00326AA6"/>
    <w:rsid w:val="00326F33"/>
    <w:rsid w:val="00327131"/>
    <w:rsid w:val="003271C9"/>
    <w:rsid w:val="00327365"/>
    <w:rsid w:val="00327403"/>
    <w:rsid w:val="00327582"/>
    <w:rsid w:val="003275D7"/>
    <w:rsid w:val="00327643"/>
    <w:rsid w:val="003276A2"/>
    <w:rsid w:val="003276DA"/>
    <w:rsid w:val="003279F5"/>
    <w:rsid w:val="00327AB5"/>
    <w:rsid w:val="00327F2C"/>
    <w:rsid w:val="00330518"/>
    <w:rsid w:val="00330636"/>
    <w:rsid w:val="00330A30"/>
    <w:rsid w:val="00331051"/>
    <w:rsid w:val="00331173"/>
    <w:rsid w:val="00331299"/>
    <w:rsid w:val="0033146C"/>
    <w:rsid w:val="00331721"/>
    <w:rsid w:val="0033176F"/>
    <w:rsid w:val="0033177D"/>
    <w:rsid w:val="00331D3E"/>
    <w:rsid w:val="00331D54"/>
    <w:rsid w:val="00331DE2"/>
    <w:rsid w:val="00332481"/>
    <w:rsid w:val="003324E8"/>
    <w:rsid w:val="00332D70"/>
    <w:rsid w:val="00333315"/>
    <w:rsid w:val="00333773"/>
    <w:rsid w:val="00333E3E"/>
    <w:rsid w:val="00333FDB"/>
    <w:rsid w:val="0033416F"/>
    <w:rsid w:val="0033447D"/>
    <w:rsid w:val="0033454E"/>
    <w:rsid w:val="003347DA"/>
    <w:rsid w:val="00334B80"/>
    <w:rsid w:val="00334F2D"/>
    <w:rsid w:val="003351B6"/>
    <w:rsid w:val="0033553B"/>
    <w:rsid w:val="00335688"/>
    <w:rsid w:val="0033596B"/>
    <w:rsid w:val="00335998"/>
    <w:rsid w:val="00335F05"/>
    <w:rsid w:val="00336035"/>
    <w:rsid w:val="00336817"/>
    <w:rsid w:val="00336B40"/>
    <w:rsid w:val="00336C26"/>
    <w:rsid w:val="00336D1B"/>
    <w:rsid w:val="00336D66"/>
    <w:rsid w:val="00336FCA"/>
    <w:rsid w:val="00337104"/>
    <w:rsid w:val="003372B4"/>
    <w:rsid w:val="003373DB"/>
    <w:rsid w:val="003375C2"/>
    <w:rsid w:val="00337B1E"/>
    <w:rsid w:val="00337F67"/>
    <w:rsid w:val="003405C7"/>
    <w:rsid w:val="0034078A"/>
    <w:rsid w:val="00340B42"/>
    <w:rsid w:val="00340B9A"/>
    <w:rsid w:val="00340F15"/>
    <w:rsid w:val="00340FCE"/>
    <w:rsid w:val="003410F5"/>
    <w:rsid w:val="00341145"/>
    <w:rsid w:val="00341224"/>
    <w:rsid w:val="0034129A"/>
    <w:rsid w:val="003412E3"/>
    <w:rsid w:val="00341676"/>
    <w:rsid w:val="0034170E"/>
    <w:rsid w:val="0034199D"/>
    <w:rsid w:val="00341C24"/>
    <w:rsid w:val="00341EBD"/>
    <w:rsid w:val="0034221B"/>
    <w:rsid w:val="00342542"/>
    <w:rsid w:val="003428B1"/>
    <w:rsid w:val="00342C60"/>
    <w:rsid w:val="00343255"/>
    <w:rsid w:val="003433E5"/>
    <w:rsid w:val="0034368C"/>
    <w:rsid w:val="00343762"/>
    <w:rsid w:val="00343928"/>
    <w:rsid w:val="003447C9"/>
    <w:rsid w:val="00344891"/>
    <w:rsid w:val="00344C42"/>
    <w:rsid w:val="00344DB5"/>
    <w:rsid w:val="00344FBA"/>
    <w:rsid w:val="00345358"/>
    <w:rsid w:val="0034566B"/>
    <w:rsid w:val="003456BE"/>
    <w:rsid w:val="0034577B"/>
    <w:rsid w:val="00345B84"/>
    <w:rsid w:val="00345BB2"/>
    <w:rsid w:val="00345EE6"/>
    <w:rsid w:val="003464FB"/>
    <w:rsid w:val="00346572"/>
    <w:rsid w:val="003469CC"/>
    <w:rsid w:val="00346DC9"/>
    <w:rsid w:val="0034720F"/>
    <w:rsid w:val="00347456"/>
    <w:rsid w:val="00347784"/>
    <w:rsid w:val="003477C9"/>
    <w:rsid w:val="00347975"/>
    <w:rsid w:val="00347FF8"/>
    <w:rsid w:val="0035002F"/>
    <w:rsid w:val="00350629"/>
    <w:rsid w:val="00350844"/>
    <w:rsid w:val="00350AAF"/>
    <w:rsid w:val="00350ADF"/>
    <w:rsid w:val="00350B76"/>
    <w:rsid w:val="00350C24"/>
    <w:rsid w:val="00351194"/>
    <w:rsid w:val="003515D5"/>
    <w:rsid w:val="00351A4B"/>
    <w:rsid w:val="00351A96"/>
    <w:rsid w:val="00351B16"/>
    <w:rsid w:val="00352715"/>
    <w:rsid w:val="00352720"/>
    <w:rsid w:val="00352C20"/>
    <w:rsid w:val="00352E4C"/>
    <w:rsid w:val="00353019"/>
    <w:rsid w:val="00353050"/>
    <w:rsid w:val="0035325D"/>
    <w:rsid w:val="0035346B"/>
    <w:rsid w:val="003536C8"/>
    <w:rsid w:val="00353919"/>
    <w:rsid w:val="003539D4"/>
    <w:rsid w:val="00353AC5"/>
    <w:rsid w:val="00353E5E"/>
    <w:rsid w:val="0035411F"/>
    <w:rsid w:val="00354446"/>
    <w:rsid w:val="003544D6"/>
    <w:rsid w:val="00354A4D"/>
    <w:rsid w:val="00354D81"/>
    <w:rsid w:val="00354F99"/>
    <w:rsid w:val="00355000"/>
    <w:rsid w:val="00355272"/>
    <w:rsid w:val="00355595"/>
    <w:rsid w:val="00356368"/>
    <w:rsid w:val="0035648E"/>
    <w:rsid w:val="003565D9"/>
    <w:rsid w:val="003570DD"/>
    <w:rsid w:val="003571E6"/>
    <w:rsid w:val="003572BA"/>
    <w:rsid w:val="0035768B"/>
    <w:rsid w:val="003577B1"/>
    <w:rsid w:val="0035795A"/>
    <w:rsid w:val="00357B9B"/>
    <w:rsid w:val="00357DB5"/>
    <w:rsid w:val="00357E4A"/>
    <w:rsid w:val="00360133"/>
    <w:rsid w:val="003606D7"/>
    <w:rsid w:val="003608D5"/>
    <w:rsid w:val="0036099C"/>
    <w:rsid w:val="00360A99"/>
    <w:rsid w:val="00360BEC"/>
    <w:rsid w:val="00360D78"/>
    <w:rsid w:val="00360F6E"/>
    <w:rsid w:val="003617FD"/>
    <w:rsid w:val="00361EDF"/>
    <w:rsid w:val="00361FCA"/>
    <w:rsid w:val="00362635"/>
    <w:rsid w:val="00362730"/>
    <w:rsid w:val="00362900"/>
    <w:rsid w:val="00362BB7"/>
    <w:rsid w:val="00362D59"/>
    <w:rsid w:val="00362E01"/>
    <w:rsid w:val="00362F97"/>
    <w:rsid w:val="003631C1"/>
    <w:rsid w:val="003633F7"/>
    <w:rsid w:val="0036348A"/>
    <w:rsid w:val="003634B6"/>
    <w:rsid w:val="003634EC"/>
    <w:rsid w:val="00363683"/>
    <w:rsid w:val="00363889"/>
    <w:rsid w:val="00363ADD"/>
    <w:rsid w:val="00363C71"/>
    <w:rsid w:val="00364346"/>
    <w:rsid w:val="00364363"/>
    <w:rsid w:val="00364AEC"/>
    <w:rsid w:val="00364EF3"/>
    <w:rsid w:val="003651AF"/>
    <w:rsid w:val="00365334"/>
    <w:rsid w:val="00365453"/>
    <w:rsid w:val="00365A7F"/>
    <w:rsid w:val="00365CE8"/>
    <w:rsid w:val="00366275"/>
    <w:rsid w:val="003669AE"/>
    <w:rsid w:val="00366A25"/>
    <w:rsid w:val="00366E58"/>
    <w:rsid w:val="00367062"/>
    <w:rsid w:val="00367748"/>
    <w:rsid w:val="00367F29"/>
    <w:rsid w:val="0037013D"/>
    <w:rsid w:val="003702E8"/>
    <w:rsid w:val="0037052B"/>
    <w:rsid w:val="00370531"/>
    <w:rsid w:val="0037064C"/>
    <w:rsid w:val="00370876"/>
    <w:rsid w:val="00370A51"/>
    <w:rsid w:val="00370BDD"/>
    <w:rsid w:val="00370DB4"/>
    <w:rsid w:val="00371221"/>
    <w:rsid w:val="003714D9"/>
    <w:rsid w:val="00371A4C"/>
    <w:rsid w:val="00371BED"/>
    <w:rsid w:val="00371D92"/>
    <w:rsid w:val="003721BC"/>
    <w:rsid w:val="003722ED"/>
    <w:rsid w:val="0037264D"/>
    <w:rsid w:val="00372A73"/>
    <w:rsid w:val="00372A83"/>
    <w:rsid w:val="00372C83"/>
    <w:rsid w:val="00372D26"/>
    <w:rsid w:val="0037304E"/>
    <w:rsid w:val="00373211"/>
    <w:rsid w:val="003734E8"/>
    <w:rsid w:val="0037357D"/>
    <w:rsid w:val="00373CE3"/>
    <w:rsid w:val="0037410B"/>
    <w:rsid w:val="0037452C"/>
    <w:rsid w:val="0037455C"/>
    <w:rsid w:val="0037457C"/>
    <w:rsid w:val="0037460F"/>
    <w:rsid w:val="003747BC"/>
    <w:rsid w:val="00374D01"/>
    <w:rsid w:val="00374D3B"/>
    <w:rsid w:val="00374D70"/>
    <w:rsid w:val="0037527B"/>
    <w:rsid w:val="003753D0"/>
    <w:rsid w:val="0037564E"/>
    <w:rsid w:val="0037585D"/>
    <w:rsid w:val="00375C9A"/>
    <w:rsid w:val="00375EDE"/>
    <w:rsid w:val="00375F4B"/>
    <w:rsid w:val="00375F90"/>
    <w:rsid w:val="003763CE"/>
    <w:rsid w:val="00376841"/>
    <w:rsid w:val="003768DA"/>
    <w:rsid w:val="00376DB3"/>
    <w:rsid w:val="00376FEB"/>
    <w:rsid w:val="00377786"/>
    <w:rsid w:val="00377873"/>
    <w:rsid w:val="00377AC7"/>
    <w:rsid w:val="00377E8F"/>
    <w:rsid w:val="00380079"/>
    <w:rsid w:val="0038007F"/>
    <w:rsid w:val="0038024A"/>
    <w:rsid w:val="00380270"/>
    <w:rsid w:val="003809BF"/>
    <w:rsid w:val="00380A11"/>
    <w:rsid w:val="00380C2C"/>
    <w:rsid w:val="00380D50"/>
    <w:rsid w:val="00380D84"/>
    <w:rsid w:val="00380FF6"/>
    <w:rsid w:val="00381331"/>
    <w:rsid w:val="00381414"/>
    <w:rsid w:val="00381427"/>
    <w:rsid w:val="003814DE"/>
    <w:rsid w:val="0038156C"/>
    <w:rsid w:val="0038173E"/>
    <w:rsid w:val="003818DF"/>
    <w:rsid w:val="003819A9"/>
    <w:rsid w:val="003819E8"/>
    <w:rsid w:val="00381A2D"/>
    <w:rsid w:val="00381A3C"/>
    <w:rsid w:val="00381C97"/>
    <w:rsid w:val="0038206F"/>
    <w:rsid w:val="003820AF"/>
    <w:rsid w:val="00382222"/>
    <w:rsid w:val="003824CE"/>
    <w:rsid w:val="00382688"/>
    <w:rsid w:val="003826EE"/>
    <w:rsid w:val="00382855"/>
    <w:rsid w:val="00382C01"/>
    <w:rsid w:val="00382D8E"/>
    <w:rsid w:val="00382E7B"/>
    <w:rsid w:val="00383132"/>
    <w:rsid w:val="00383169"/>
    <w:rsid w:val="00383233"/>
    <w:rsid w:val="00383715"/>
    <w:rsid w:val="00383975"/>
    <w:rsid w:val="00383A21"/>
    <w:rsid w:val="00383AF6"/>
    <w:rsid w:val="00383B6A"/>
    <w:rsid w:val="003840CE"/>
    <w:rsid w:val="00384628"/>
    <w:rsid w:val="0038464D"/>
    <w:rsid w:val="00384954"/>
    <w:rsid w:val="00384A9F"/>
    <w:rsid w:val="00384AB9"/>
    <w:rsid w:val="00384F5D"/>
    <w:rsid w:val="00384F62"/>
    <w:rsid w:val="003851BD"/>
    <w:rsid w:val="0038529C"/>
    <w:rsid w:val="0038534E"/>
    <w:rsid w:val="0038592B"/>
    <w:rsid w:val="00385AC0"/>
    <w:rsid w:val="00385B97"/>
    <w:rsid w:val="00385C2A"/>
    <w:rsid w:val="00385ED5"/>
    <w:rsid w:val="00385EFD"/>
    <w:rsid w:val="00385FBE"/>
    <w:rsid w:val="00386126"/>
    <w:rsid w:val="00386956"/>
    <w:rsid w:val="0038697E"/>
    <w:rsid w:val="0038708E"/>
    <w:rsid w:val="0038712D"/>
    <w:rsid w:val="00387849"/>
    <w:rsid w:val="00387988"/>
    <w:rsid w:val="00387B95"/>
    <w:rsid w:val="003901AC"/>
    <w:rsid w:val="00390290"/>
    <w:rsid w:val="003905F6"/>
    <w:rsid w:val="00390A1D"/>
    <w:rsid w:val="00390BB1"/>
    <w:rsid w:val="00390C4D"/>
    <w:rsid w:val="00390C88"/>
    <w:rsid w:val="00390EEC"/>
    <w:rsid w:val="00390F7D"/>
    <w:rsid w:val="003910D9"/>
    <w:rsid w:val="003913D7"/>
    <w:rsid w:val="00391485"/>
    <w:rsid w:val="0039161E"/>
    <w:rsid w:val="003916CF"/>
    <w:rsid w:val="00392049"/>
    <w:rsid w:val="003922D7"/>
    <w:rsid w:val="003922EB"/>
    <w:rsid w:val="0039235B"/>
    <w:rsid w:val="00392371"/>
    <w:rsid w:val="00392489"/>
    <w:rsid w:val="0039291A"/>
    <w:rsid w:val="003929EA"/>
    <w:rsid w:val="00392A90"/>
    <w:rsid w:val="00392C8C"/>
    <w:rsid w:val="00392D1D"/>
    <w:rsid w:val="00393008"/>
    <w:rsid w:val="0039317A"/>
    <w:rsid w:val="003931AD"/>
    <w:rsid w:val="003932B5"/>
    <w:rsid w:val="00393302"/>
    <w:rsid w:val="0039368F"/>
    <w:rsid w:val="003936AD"/>
    <w:rsid w:val="00393A70"/>
    <w:rsid w:val="00393F17"/>
    <w:rsid w:val="00394058"/>
    <w:rsid w:val="003941C8"/>
    <w:rsid w:val="00394362"/>
    <w:rsid w:val="003944DE"/>
    <w:rsid w:val="00394817"/>
    <w:rsid w:val="00394B74"/>
    <w:rsid w:val="0039500E"/>
    <w:rsid w:val="00395331"/>
    <w:rsid w:val="003953AE"/>
    <w:rsid w:val="0039552F"/>
    <w:rsid w:val="00395DCF"/>
    <w:rsid w:val="0039607C"/>
    <w:rsid w:val="00396086"/>
    <w:rsid w:val="00396361"/>
    <w:rsid w:val="003963D2"/>
    <w:rsid w:val="00396763"/>
    <w:rsid w:val="003968B5"/>
    <w:rsid w:val="003968FF"/>
    <w:rsid w:val="00396A4C"/>
    <w:rsid w:val="00396B8E"/>
    <w:rsid w:val="00396D0C"/>
    <w:rsid w:val="00396F0C"/>
    <w:rsid w:val="00397074"/>
    <w:rsid w:val="0039708C"/>
    <w:rsid w:val="003970A4"/>
    <w:rsid w:val="0039756A"/>
    <w:rsid w:val="00397644"/>
    <w:rsid w:val="0039776F"/>
    <w:rsid w:val="0039799D"/>
    <w:rsid w:val="003A002D"/>
    <w:rsid w:val="003A010E"/>
    <w:rsid w:val="003A01BB"/>
    <w:rsid w:val="003A07E0"/>
    <w:rsid w:val="003A08EB"/>
    <w:rsid w:val="003A0C05"/>
    <w:rsid w:val="003A0DD6"/>
    <w:rsid w:val="003A0EFB"/>
    <w:rsid w:val="003A106E"/>
    <w:rsid w:val="003A1711"/>
    <w:rsid w:val="003A1827"/>
    <w:rsid w:val="003A1CC5"/>
    <w:rsid w:val="003A2481"/>
    <w:rsid w:val="003A2630"/>
    <w:rsid w:val="003A2CA0"/>
    <w:rsid w:val="003A2D18"/>
    <w:rsid w:val="003A2F30"/>
    <w:rsid w:val="003A2FB1"/>
    <w:rsid w:val="003A374D"/>
    <w:rsid w:val="003A37EE"/>
    <w:rsid w:val="003A3EEF"/>
    <w:rsid w:val="003A3F1A"/>
    <w:rsid w:val="003A3FDD"/>
    <w:rsid w:val="003A4063"/>
    <w:rsid w:val="003A4328"/>
    <w:rsid w:val="003A46F6"/>
    <w:rsid w:val="003A46FA"/>
    <w:rsid w:val="003A4719"/>
    <w:rsid w:val="003A4A90"/>
    <w:rsid w:val="003A4D3E"/>
    <w:rsid w:val="003A4DD7"/>
    <w:rsid w:val="003A4FBB"/>
    <w:rsid w:val="003A54BA"/>
    <w:rsid w:val="003A5571"/>
    <w:rsid w:val="003A5664"/>
    <w:rsid w:val="003A58FA"/>
    <w:rsid w:val="003A5BD8"/>
    <w:rsid w:val="003A5E55"/>
    <w:rsid w:val="003A5EBF"/>
    <w:rsid w:val="003A5ED1"/>
    <w:rsid w:val="003A5F5A"/>
    <w:rsid w:val="003A5FA8"/>
    <w:rsid w:val="003A61BA"/>
    <w:rsid w:val="003A6492"/>
    <w:rsid w:val="003A6D6D"/>
    <w:rsid w:val="003A6E7D"/>
    <w:rsid w:val="003A72E4"/>
    <w:rsid w:val="003A734F"/>
    <w:rsid w:val="003A740F"/>
    <w:rsid w:val="003A74A0"/>
    <w:rsid w:val="003A76E7"/>
    <w:rsid w:val="003A786A"/>
    <w:rsid w:val="003A79E5"/>
    <w:rsid w:val="003A7C63"/>
    <w:rsid w:val="003B02C9"/>
    <w:rsid w:val="003B038E"/>
    <w:rsid w:val="003B03B8"/>
    <w:rsid w:val="003B044B"/>
    <w:rsid w:val="003B04B5"/>
    <w:rsid w:val="003B04C3"/>
    <w:rsid w:val="003B05D0"/>
    <w:rsid w:val="003B0604"/>
    <w:rsid w:val="003B0829"/>
    <w:rsid w:val="003B0934"/>
    <w:rsid w:val="003B0AA1"/>
    <w:rsid w:val="003B0CFA"/>
    <w:rsid w:val="003B0EFC"/>
    <w:rsid w:val="003B108F"/>
    <w:rsid w:val="003B1159"/>
    <w:rsid w:val="003B13A9"/>
    <w:rsid w:val="003B1842"/>
    <w:rsid w:val="003B1AEB"/>
    <w:rsid w:val="003B1F86"/>
    <w:rsid w:val="003B20CD"/>
    <w:rsid w:val="003B236E"/>
    <w:rsid w:val="003B2776"/>
    <w:rsid w:val="003B2D22"/>
    <w:rsid w:val="003B2E99"/>
    <w:rsid w:val="003B2F09"/>
    <w:rsid w:val="003B2F9A"/>
    <w:rsid w:val="003B3521"/>
    <w:rsid w:val="003B35D8"/>
    <w:rsid w:val="003B3811"/>
    <w:rsid w:val="003B3941"/>
    <w:rsid w:val="003B397D"/>
    <w:rsid w:val="003B3D20"/>
    <w:rsid w:val="003B3F15"/>
    <w:rsid w:val="003B3F1B"/>
    <w:rsid w:val="003B4098"/>
    <w:rsid w:val="003B4310"/>
    <w:rsid w:val="003B4689"/>
    <w:rsid w:val="003B46D0"/>
    <w:rsid w:val="003B4736"/>
    <w:rsid w:val="003B47E0"/>
    <w:rsid w:val="003B4F4E"/>
    <w:rsid w:val="003B53FE"/>
    <w:rsid w:val="003B56A8"/>
    <w:rsid w:val="003B599E"/>
    <w:rsid w:val="003B5A45"/>
    <w:rsid w:val="003B5A72"/>
    <w:rsid w:val="003B5BE9"/>
    <w:rsid w:val="003B5E41"/>
    <w:rsid w:val="003B6182"/>
    <w:rsid w:val="003B6881"/>
    <w:rsid w:val="003B6C01"/>
    <w:rsid w:val="003B6CD3"/>
    <w:rsid w:val="003B6D9E"/>
    <w:rsid w:val="003B72DA"/>
    <w:rsid w:val="003B7600"/>
    <w:rsid w:val="003B7810"/>
    <w:rsid w:val="003B7838"/>
    <w:rsid w:val="003B78DD"/>
    <w:rsid w:val="003B7B36"/>
    <w:rsid w:val="003B7B6F"/>
    <w:rsid w:val="003B7BBA"/>
    <w:rsid w:val="003B7DE4"/>
    <w:rsid w:val="003B7DEE"/>
    <w:rsid w:val="003B7E16"/>
    <w:rsid w:val="003B7ED3"/>
    <w:rsid w:val="003C0407"/>
    <w:rsid w:val="003C04F4"/>
    <w:rsid w:val="003C052D"/>
    <w:rsid w:val="003C0637"/>
    <w:rsid w:val="003C083F"/>
    <w:rsid w:val="003C0976"/>
    <w:rsid w:val="003C0C28"/>
    <w:rsid w:val="003C0D4D"/>
    <w:rsid w:val="003C1002"/>
    <w:rsid w:val="003C10F5"/>
    <w:rsid w:val="003C1442"/>
    <w:rsid w:val="003C14BB"/>
    <w:rsid w:val="003C1BB8"/>
    <w:rsid w:val="003C1E83"/>
    <w:rsid w:val="003C28BE"/>
    <w:rsid w:val="003C28FC"/>
    <w:rsid w:val="003C29D0"/>
    <w:rsid w:val="003C2A53"/>
    <w:rsid w:val="003C2B2A"/>
    <w:rsid w:val="003C2C37"/>
    <w:rsid w:val="003C2CD7"/>
    <w:rsid w:val="003C2DE2"/>
    <w:rsid w:val="003C33B7"/>
    <w:rsid w:val="003C3CF3"/>
    <w:rsid w:val="003C3EF4"/>
    <w:rsid w:val="003C469C"/>
    <w:rsid w:val="003C4D46"/>
    <w:rsid w:val="003C4D62"/>
    <w:rsid w:val="003C524F"/>
    <w:rsid w:val="003C539E"/>
    <w:rsid w:val="003C546C"/>
    <w:rsid w:val="003C56D7"/>
    <w:rsid w:val="003C574E"/>
    <w:rsid w:val="003C57BE"/>
    <w:rsid w:val="003C582E"/>
    <w:rsid w:val="003C585B"/>
    <w:rsid w:val="003C5AFB"/>
    <w:rsid w:val="003C5B4F"/>
    <w:rsid w:val="003C5E29"/>
    <w:rsid w:val="003C63EB"/>
    <w:rsid w:val="003C68D6"/>
    <w:rsid w:val="003C6D6C"/>
    <w:rsid w:val="003C6EEE"/>
    <w:rsid w:val="003C7252"/>
    <w:rsid w:val="003C73D3"/>
    <w:rsid w:val="003C766E"/>
    <w:rsid w:val="003C76A8"/>
    <w:rsid w:val="003C7760"/>
    <w:rsid w:val="003C7BF0"/>
    <w:rsid w:val="003C7D41"/>
    <w:rsid w:val="003C7E85"/>
    <w:rsid w:val="003D0279"/>
    <w:rsid w:val="003D044D"/>
    <w:rsid w:val="003D04AB"/>
    <w:rsid w:val="003D053D"/>
    <w:rsid w:val="003D079F"/>
    <w:rsid w:val="003D0AD8"/>
    <w:rsid w:val="003D10A6"/>
    <w:rsid w:val="003D12D5"/>
    <w:rsid w:val="003D15DB"/>
    <w:rsid w:val="003D1A4D"/>
    <w:rsid w:val="003D1B36"/>
    <w:rsid w:val="003D1F1B"/>
    <w:rsid w:val="003D1F30"/>
    <w:rsid w:val="003D202F"/>
    <w:rsid w:val="003D240C"/>
    <w:rsid w:val="003D28A4"/>
    <w:rsid w:val="003D28BA"/>
    <w:rsid w:val="003D29FB"/>
    <w:rsid w:val="003D2CF5"/>
    <w:rsid w:val="003D30A4"/>
    <w:rsid w:val="003D3458"/>
    <w:rsid w:val="003D368C"/>
    <w:rsid w:val="003D3941"/>
    <w:rsid w:val="003D395A"/>
    <w:rsid w:val="003D4429"/>
    <w:rsid w:val="003D469B"/>
    <w:rsid w:val="003D4FD3"/>
    <w:rsid w:val="003D50C0"/>
    <w:rsid w:val="003D54DE"/>
    <w:rsid w:val="003D57FD"/>
    <w:rsid w:val="003D593C"/>
    <w:rsid w:val="003D596A"/>
    <w:rsid w:val="003D59D2"/>
    <w:rsid w:val="003D5C28"/>
    <w:rsid w:val="003D60CF"/>
    <w:rsid w:val="003D62BD"/>
    <w:rsid w:val="003D64C9"/>
    <w:rsid w:val="003D6996"/>
    <w:rsid w:val="003D6A86"/>
    <w:rsid w:val="003D6C60"/>
    <w:rsid w:val="003D6C79"/>
    <w:rsid w:val="003D6DBC"/>
    <w:rsid w:val="003D71AC"/>
    <w:rsid w:val="003D795A"/>
    <w:rsid w:val="003D79FD"/>
    <w:rsid w:val="003D7A21"/>
    <w:rsid w:val="003D7B11"/>
    <w:rsid w:val="003D7CF5"/>
    <w:rsid w:val="003D7D1F"/>
    <w:rsid w:val="003D7D73"/>
    <w:rsid w:val="003D7F1E"/>
    <w:rsid w:val="003E0029"/>
    <w:rsid w:val="003E0067"/>
    <w:rsid w:val="003E0129"/>
    <w:rsid w:val="003E0160"/>
    <w:rsid w:val="003E036B"/>
    <w:rsid w:val="003E05E0"/>
    <w:rsid w:val="003E0A85"/>
    <w:rsid w:val="003E0ABB"/>
    <w:rsid w:val="003E0C4B"/>
    <w:rsid w:val="003E0CA0"/>
    <w:rsid w:val="003E0F07"/>
    <w:rsid w:val="003E0FAF"/>
    <w:rsid w:val="003E1032"/>
    <w:rsid w:val="003E106E"/>
    <w:rsid w:val="003E13AD"/>
    <w:rsid w:val="003E1446"/>
    <w:rsid w:val="003E1DC4"/>
    <w:rsid w:val="003E20ED"/>
    <w:rsid w:val="003E22FD"/>
    <w:rsid w:val="003E245F"/>
    <w:rsid w:val="003E2580"/>
    <w:rsid w:val="003E25AC"/>
    <w:rsid w:val="003E3054"/>
    <w:rsid w:val="003E30FF"/>
    <w:rsid w:val="003E35AE"/>
    <w:rsid w:val="003E37B9"/>
    <w:rsid w:val="003E3843"/>
    <w:rsid w:val="003E38A5"/>
    <w:rsid w:val="003E3F50"/>
    <w:rsid w:val="003E3FDD"/>
    <w:rsid w:val="003E45EE"/>
    <w:rsid w:val="003E4B7B"/>
    <w:rsid w:val="003E4F6D"/>
    <w:rsid w:val="003E4F7B"/>
    <w:rsid w:val="003E5155"/>
    <w:rsid w:val="003E5219"/>
    <w:rsid w:val="003E524C"/>
    <w:rsid w:val="003E5286"/>
    <w:rsid w:val="003E54E1"/>
    <w:rsid w:val="003E5C8C"/>
    <w:rsid w:val="003E5F6F"/>
    <w:rsid w:val="003E6012"/>
    <w:rsid w:val="003E6477"/>
    <w:rsid w:val="003E6604"/>
    <w:rsid w:val="003E67AE"/>
    <w:rsid w:val="003E6A9F"/>
    <w:rsid w:val="003E6E9F"/>
    <w:rsid w:val="003E6EE2"/>
    <w:rsid w:val="003E73F1"/>
    <w:rsid w:val="003E7554"/>
    <w:rsid w:val="003E770F"/>
    <w:rsid w:val="003E7C62"/>
    <w:rsid w:val="003E7CCB"/>
    <w:rsid w:val="003E7DED"/>
    <w:rsid w:val="003F00CA"/>
    <w:rsid w:val="003F01C8"/>
    <w:rsid w:val="003F04FC"/>
    <w:rsid w:val="003F0BB5"/>
    <w:rsid w:val="003F0BBE"/>
    <w:rsid w:val="003F1A1D"/>
    <w:rsid w:val="003F1F1A"/>
    <w:rsid w:val="003F1F5B"/>
    <w:rsid w:val="003F2154"/>
    <w:rsid w:val="003F263E"/>
    <w:rsid w:val="003F291C"/>
    <w:rsid w:val="003F2AEE"/>
    <w:rsid w:val="003F2CE4"/>
    <w:rsid w:val="003F3261"/>
    <w:rsid w:val="003F35A9"/>
    <w:rsid w:val="003F4044"/>
    <w:rsid w:val="003F419E"/>
    <w:rsid w:val="003F42E9"/>
    <w:rsid w:val="003F4574"/>
    <w:rsid w:val="003F4E9C"/>
    <w:rsid w:val="003F50A4"/>
    <w:rsid w:val="003F55D9"/>
    <w:rsid w:val="003F57C2"/>
    <w:rsid w:val="003F59B8"/>
    <w:rsid w:val="003F5B24"/>
    <w:rsid w:val="003F5BD3"/>
    <w:rsid w:val="003F5D0D"/>
    <w:rsid w:val="003F5E86"/>
    <w:rsid w:val="003F6170"/>
    <w:rsid w:val="003F61E9"/>
    <w:rsid w:val="003F6233"/>
    <w:rsid w:val="003F64D4"/>
    <w:rsid w:val="003F68E2"/>
    <w:rsid w:val="003F6A05"/>
    <w:rsid w:val="003F6A35"/>
    <w:rsid w:val="003F6A55"/>
    <w:rsid w:val="003F7167"/>
    <w:rsid w:val="003F7426"/>
    <w:rsid w:val="003F75D3"/>
    <w:rsid w:val="003F76E9"/>
    <w:rsid w:val="003F7A8C"/>
    <w:rsid w:val="003F7D60"/>
    <w:rsid w:val="003F7E23"/>
    <w:rsid w:val="00400BA4"/>
    <w:rsid w:val="00400DAC"/>
    <w:rsid w:val="004011D4"/>
    <w:rsid w:val="00401469"/>
    <w:rsid w:val="004017C8"/>
    <w:rsid w:val="00401898"/>
    <w:rsid w:val="00401952"/>
    <w:rsid w:val="00401A7A"/>
    <w:rsid w:val="00401C98"/>
    <w:rsid w:val="004027AA"/>
    <w:rsid w:val="00403096"/>
    <w:rsid w:val="00403302"/>
    <w:rsid w:val="00403B1B"/>
    <w:rsid w:val="00403BBF"/>
    <w:rsid w:val="00403C42"/>
    <w:rsid w:val="00403EA5"/>
    <w:rsid w:val="00403FB1"/>
    <w:rsid w:val="004040CF"/>
    <w:rsid w:val="0040420C"/>
    <w:rsid w:val="004042B9"/>
    <w:rsid w:val="004044A8"/>
    <w:rsid w:val="004046E6"/>
    <w:rsid w:val="0040488A"/>
    <w:rsid w:val="004049B1"/>
    <w:rsid w:val="00404ABD"/>
    <w:rsid w:val="00404C08"/>
    <w:rsid w:val="00404D0E"/>
    <w:rsid w:val="004054AA"/>
    <w:rsid w:val="0040578A"/>
    <w:rsid w:val="004059A4"/>
    <w:rsid w:val="00406EE3"/>
    <w:rsid w:val="00407108"/>
    <w:rsid w:val="00407145"/>
    <w:rsid w:val="0040716B"/>
    <w:rsid w:val="004071BE"/>
    <w:rsid w:val="0040741D"/>
    <w:rsid w:val="00407756"/>
    <w:rsid w:val="00407880"/>
    <w:rsid w:val="00407A55"/>
    <w:rsid w:val="00407AEC"/>
    <w:rsid w:val="00407DB5"/>
    <w:rsid w:val="004106AA"/>
    <w:rsid w:val="0041083D"/>
    <w:rsid w:val="00410901"/>
    <w:rsid w:val="00410934"/>
    <w:rsid w:val="004109D8"/>
    <w:rsid w:val="00410BAF"/>
    <w:rsid w:val="00410D4E"/>
    <w:rsid w:val="00410E25"/>
    <w:rsid w:val="00411041"/>
    <w:rsid w:val="00411054"/>
    <w:rsid w:val="00411243"/>
    <w:rsid w:val="00411321"/>
    <w:rsid w:val="004114DC"/>
    <w:rsid w:val="004117F8"/>
    <w:rsid w:val="004117FF"/>
    <w:rsid w:val="00411E0F"/>
    <w:rsid w:val="004124FB"/>
    <w:rsid w:val="00412691"/>
    <w:rsid w:val="004127ED"/>
    <w:rsid w:val="00412846"/>
    <w:rsid w:val="00412851"/>
    <w:rsid w:val="00412D35"/>
    <w:rsid w:val="00412E95"/>
    <w:rsid w:val="00412E98"/>
    <w:rsid w:val="00412F8D"/>
    <w:rsid w:val="00412FC7"/>
    <w:rsid w:val="00413691"/>
    <w:rsid w:val="0041377F"/>
    <w:rsid w:val="00413B9F"/>
    <w:rsid w:val="00413C5E"/>
    <w:rsid w:val="00414377"/>
    <w:rsid w:val="00414704"/>
    <w:rsid w:val="00414A4C"/>
    <w:rsid w:val="00414C21"/>
    <w:rsid w:val="004150E3"/>
    <w:rsid w:val="0041518E"/>
    <w:rsid w:val="004156CB"/>
    <w:rsid w:val="0041584B"/>
    <w:rsid w:val="0041591C"/>
    <w:rsid w:val="00415929"/>
    <w:rsid w:val="0041592D"/>
    <w:rsid w:val="00415D39"/>
    <w:rsid w:val="00415E27"/>
    <w:rsid w:val="0041605C"/>
    <w:rsid w:val="004164C6"/>
    <w:rsid w:val="00416B28"/>
    <w:rsid w:val="00417224"/>
    <w:rsid w:val="004173EC"/>
    <w:rsid w:val="00417453"/>
    <w:rsid w:val="0041794F"/>
    <w:rsid w:val="00417B7C"/>
    <w:rsid w:val="00417FB4"/>
    <w:rsid w:val="00420000"/>
    <w:rsid w:val="00420155"/>
    <w:rsid w:val="0042037F"/>
    <w:rsid w:val="00420467"/>
    <w:rsid w:val="004207E3"/>
    <w:rsid w:val="00420978"/>
    <w:rsid w:val="00420BA3"/>
    <w:rsid w:val="00420D18"/>
    <w:rsid w:val="00420DEE"/>
    <w:rsid w:val="00420ED6"/>
    <w:rsid w:val="00420F7E"/>
    <w:rsid w:val="00420F91"/>
    <w:rsid w:val="004210A7"/>
    <w:rsid w:val="0042113E"/>
    <w:rsid w:val="0042191A"/>
    <w:rsid w:val="00421DC3"/>
    <w:rsid w:val="00421EE4"/>
    <w:rsid w:val="004223B3"/>
    <w:rsid w:val="00422868"/>
    <w:rsid w:val="00422E27"/>
    <w:rsid w:val="00423060"/>
    <w:rsid w:val="00423266"/>
    <w:rsid w:val="00423270"/>
    <w:rsid w:val="00423475"/>
    <w:rsid w:val="00423518"/>
    <w:rsid w:val="004239F3"/>
    <w:rsid w:val="00423E05"/>
    <w:rsid w:val="00424011"/>
    <w:rsid w:val="00424338"/>
    <w:rsid w:val="004244DA"/>
    <w:rsid w:val="0042456A"/>
    <w:rsid w:val="004245B2"/>
    <w:rsid w:val="00424C16"/>
    <w:rsid w:val="00424F30"/>
    <w:rsid w:val="004250AB"/>
    <w:rsid w:val="0042546C"/>
    <w:rsid w:val="0042546F"/>
    <w:rsid w:val="0042557C"/>
    <w:rsid w:val="004255C2"/>
    <w:rsid w:val="004256B0"/>
    <w:rsid w:val="004257E3"/>
    <w:rsid w:val="0042584B"/>
    <w:rsid w:val="00425871"/>
    <w:rsid w:val="004258AF"/>
    <w:rsid w:val="004259AD"/>
    <w:rsid w:val="00425D00"/>
    <w:rsid w:val="00426753"/>
    <w:rsid w:val="00426ADA"/>
    <w:rsid w:val="00426FAF"/>
    <w:rsid w:val="00427242"/>
    <w:rsid w:val="00427520"/>
    <w:rsid w:val="00427595"/>
    <w:rsid w:val="0042797C"/>
    <w:rsid w:val="004301DA"/>
    <w:rsid w:val="0043061A"/>
    <w:rsid w:val="00430BCB"/>
    <w:rsid w:val="00430CB7"/>
    <w:rsid w:val="00430D23"/>
    <w:rsid w:val="00430E1E"/>
    <w:rsid w:val="00430E97"/>
    <w:rsid w:val="00430EA1"/>
    <w:rsid w:val="00430FBF"/>
    <w:rsid w:val="004317AE"/>
    <w:rsid w:val="00431998"/>
    <w:rsid w:val="0043282F"/>
    <w:rsid w:val="00432B7D"/>
    <w:rsid w:val="00432CE7"/>
    <w:rsid w:val="00432DD7"/>
    <w:rsid w:val="0043327D"/>
    <w:rsid w:val="00433377"/>
    <w:rsid w:val="004337F9"/>
    <w:rsid w:val="004338A4"/>
    <w:rsid w:val="00433CDE"/>
    <w:rsid w:val="00433F3D"/>
    <w:rsid w:val="00434576"/>
    <w:rsid w:val="00434906"/>
    <w:rsid w:val="00434D5E"/>
    <w:rsid w:val="00434F70"/>
    <w:rsid w:val="00435053"/>
    <w:rsid w:val="00435234"/>
    <w:rsid w:val="00435753"/>
    <w:rsid w:val="00435A0A"/>
    <w:rsid w:val="00435CA4"/>
    <w:rsid w:val="00435E80"/>
    <w:rsid w:val="00436292"/>
    <w:rsid w:val="004367B7"/>
    <w:rsid w:val="004368DA"/>
    <w:rsid w:val="00436956"/>
    <w:rsid w:val="00436C60"/>
    <w:rsid w:val="00436C68"/>
    <w:rsid w:val="00436D38"/>
    <w:rsid w:val="00436DC6"/>
    <w:rsid w:val="00437AD8"/>
    <w:rsid w:val="00437FDB"/>
    <w:rsid w:val="0044047A"/>
    <w:rsid w:val="004404C9"/>
    <w:rsid w:val="00440B8E"/>
    <w:rsid w:val="00440BD3"/>
    <w:rsid w:val="0044107E"/>
    <w:rsid w:val="0044130A"/>
    <w:rsid w:val="00441613"/>
    <w:rsid w:val="00441630"/>
    <w:rsid w:val="0044174E"/>
    <w:rsid w:val="00441A59"/>
    <w:rsid w:val="00441A5B"/>
    <w:rsid w:val="00441A7D"/>
    <w:rsid w:val="00441A83"/>
    <w:rsid w:val="00441AD0"/>
    <w:rsid w:val="00441AE1"/>
    <w:rsid w:val="00441E22"/>
    <w:rsid w:val="004420DD"/>
    <w:rsid w:val="004422BB"/>
    <w:rsid w:val="0044235D"/>
    <w:rsid w:val="004428B2"/>
    <w:rsid w:val="00442916"/>
    <w:rsid w:val="00442A82"/>
    <w:rsid w:val="00442C31"/>
    <w:rsid w:val="00442DAA"/>
    <w:rsid w:val="004431B0"/>
    <w:rsid w:val="0044322A"/>
    <w:rsid w:val="004433F8"/>
    <w:rsid w:val="0044369E"/>
    <w:rsid w:val="004436CD"/>
    <w:rsid w:val="00443B28"/>
    <w:rsid w:val="00443C5D"/>
    <w:rsid w:val="00443D81"/>
    <w:rsid w:val="00443F9A"/>
    <w:rsid w:val="004440C1"/>
    <w:rsid w:val="00444441"/>
    <w:rsid w:val="0044453F"/>
    <w:rsid w:val="0044459B"/>
    <w:rsid w:val="00444C9B"/>
    <w:rsid w:val="00445094"/>
    <w:rsid w:val="0044544D"/>
    <w:rsid w:val="004456AD"/>
    <w:rsid w:val="004458BF"/>
    <w:rsid w:val="0044594C"/>
    <w:rsid w:val="00445DAF"/>
    <w:rsid w:val="004461E6"/>
    <w:rsid w:val="004464CA"/>
    <w:rsid w:val="00446EF3"/>
    <w:rsid w:val="00447304"/>
    <w:rsid w:val="00447472"/>
    <w:rsid w:val="00447FD5"/>
    <w:rsid w:val="00450064"/>
    <w:rsid w:val="0045027B"/>
    <w:rsid w:val="00450493"/>
    <w:rsid w:val="0045061B"/>
    <w:rsid w:val="004506FD"/>
    <w:rsid w:val="00450A43"/>
    <w:rsid w:val="00450BA2"/>
    <w:rsid w:val="00450BD2"/>
    <w:rsid w:val="00450C9D"/>
    <w:rsid w:val="00450E40"/>
    <w:rsid w:val="004510BC"/>
    <w:rsid w:val="004510FF"/>
    <w:rsid w:val="0045160C"/>
    <w:rsid w:val="004519D1"/>
    <w:rsid w:val="00451DE7"/>
    <w:rsid w:val="004520A1"/>
    <w:rsid w:val="00452230"/>
    <w:rsid w:val="00452486"/>
    <w:rsid w:val="0045284B"/>
    <w:rsid w:val="00452D7A"/>
    <w:rsid w:val="0045301A"/>
    <w:rsid w:val="004531DD"/>
    <w:rsid w:val="00453301"/>
    <w:rsid w:val="00453483"/>
    <w:rsid w:val="00453495"/>
    <w:rsid w:val="00453538"/>
    <w:rsid w:val="0045355C"/>
    <w:rsid w:val="00453925"/>
    <w:rsid w:val="00453AB1"/>
    <w:rsid w:val="00453B0C"/>
    <w:rsid w:val="00453D3F"/>
    <w:rsid w:val="00453D77"/>
    <w:rsid w:val="00454180"/>
    <w:rsid w:val="00454205"/>
    <w:rsid w:val="00454279"/>
    <w:rsid w:val="004546BB"/>
    <w:rsid w:val="00454914"/>
    <w:rsid w:val="004549AD"/>
    <w:rsid w:val="00454C43"/>
    <w:rsid w:val="00454D70"/>
    <w:rsid w:val="00454D8E"/>
    <w:rsid w:val="00454E00"/>
    <w:rsid w:val="00454E8B"/>
    <w:rsid w:val="00454EDD"/>
    <w:rsid w:val="00454FD2"/>
    <w:rsid w:val="004550EE"/>
    <w:rsid w:val="00455157"/>
    <w:rsid w:val="004551E0"/>
    <w:rsid w:val="0045563E"/>
    <w:rsid w:val="00455B26"/>
    <w:rsid w:val="00455DFB"/>
    <w:rsid w:val="00456244"/>
    <w:rsid w:val="00456304"/>
    <w:rsid w:val="00456484"/>
    <w:rsid w:val="00456A19"/>
    <w:rsid w:val="00457D36"/>
    <w:rsid w:val="00457D7B"/>
    <w:rsid w:val="00460157"/>
    <w:rsid w:val="00460363"/>
    <w:rsid w:val="00460472"/>
    <w:rsid w:val="004607E2"/>
    <w:rsid w:val="00460A53"/>
    <w:rsid w:val="00460BCB"/>
    <w:rsid w:val="00460CAF"/>
    <w:rsid w:val="00460CBE"/>
    <w:rsid w:val="00460D0E"/>
    <w:rsid w:val="004610BA"/>
    <w:rsid w:val="00461BE0"/>
    <w:rsid w:val="00461C3B"/>
    <w:rsid w:val="00461F86"/>
    <w:rsid w:val="0046247D"/>
    <w:rsid w:val="004627CB"/>
    <w:rsid w:val="004628C5"/>
    <w:rsid w:val="00462B07"/>
    <w:rsid w:val="00462B13"/>
    <w:rsid w:val="00462BE4"/>
    <w:rsid w:val="00463176"/>
    <w:rsid w:val="004633FB"/>
    <w:rsid w:val="00463525"/>
    <w:rsid w:val="004635FD"/>
    <w:rsid w:val="0046378D"/>
    <w:rsid w:val="00463844"/>
    <w:rsid w:val="00463C00"/>
    <w:rsid w:val="00463D62"/>
    <w:rsid w:val="00463F04"/>
    <w:rsid w:val="004640C6"/>
    <w:rsid w:val="00464309"/>
    <w:rsid w:val="00464978"/>
    <w:rsid w:val="0046508A"/>
    <w:rsid w:val="0046544B"/>
    <w:rsid w:val="0046557C"/>
    <w:rsid w:val="00466307"/>
    <w:rsid w:val="004665A3"/>
    <w:rsid w:val="0046697E"/>
    <w:rsid w:val="00466D5A"/>
    <w:rsid w:val="0046727D"/>
    <w:rsid w:val="0046743B"/>
    <w:rsid w:val="0046784E"/>
    <w:rsid w:val="00467920"/>
    <w:rsid w:val="0046799A"/>
    <w:rsid w:val="00467CF1"/>
    <w:rsid w:val="0047003E"/>
    <w:rsid w:val="0047012A"/>
    <w:rsid w:val="0047047B"/>
    <w:rsid w:val="004707EB"/>
    <w:rsid w:val="004708A5"/>
    <w:rsid w:val="00470C40"/>
    <w:rsid w:val="00470D18"/>
    <w:rsid w:val="00470E94"/>
    <w:rsid w:val="00470F34"/>
    <w:rsid w:val="004710C2"/>
    <w:rsid w:val="0047117E"/>
    <w:rsid w:val="00471319"/>
    <w:rsid w:val="004717E8"/>
    <w:rsid w:val="00471B6E"/>
    <w:rsid w:val="00471D31"/>
    <w:rsid w:val="00471F26"/>
    <w:rsid w:val="00472422"/>
    <w:rsid w:val="004728D0"/>
    <w:rsid w:val="004729CA"/>
    <w:rsid w:val="00472E6A"/>
    <w:rsid w:val="0047339B"/>
    <w:rsid w:val="00473724"/>
    <w:rsid w:val="00473A74"/>
    <w:rsid w:val="00473C4B"/>
    <w:rsid w:val="00473F9D"/>
    <w:rsid w:val="00474521"/>
    <w:rsid w:val="00474526"/>
    <w:rsid w:val="00474672"/>
    <w:rsid w:val="0047475B"/>
    <w:rsid w:val="0047483F"/>
    <w:rsid w:val="00474AAF"/>
    <w:rsid w:val="00474CD8"/>
    <w:rsid w:val="0047531E"/>
    <w:rsid w:val="0047572F"/>
    <w:rsid w:val="00475822"/>
    <w:rsid w:val="0047585F"/>
    <w:rsid w:val="00475E07"/>
    <w:rsid w:val="00476024"/>
    <w:rsid w:val="00476A5C"/>
    <w:rsid w:val="00476A74"/>
    <w:rsid w:val="00476B68"/>
    <w:rsid w:val="00476BFB"/>
    <w:rsid w:val="0047716B"/>
    <w:rsid w:val="00477296"/>
    <w:rsid w:val="00477413"/>
    <w:rsid w:val="00477983"/>
    <w:rsid w:val="00477A23"/>
    <w:rsid w:val="00477A89"/>
    <w:rsid w:val="00477AFA"/>
    <w:rsid w:val="00477C8D"/>
    <w:rsid w:val="00477EC8"/>
    <w:rsid w:val="00477FB2"/>
    <w:rsid w:val="004801AD"/>
    <w:rsid w:val="004803B5"/>
    <w:rsid w:val="004805AE"/>
    <w:rsid w:val="004808C7"/>
    <w:rsid w:val="00480A18"/>
    <w:rsid w:val="00480AA5"/>
    <w:rsid w:val="00480F95"/>
    <w:rsid w:val="004817DA"/>
    <w:rsid w:val="00481B9B"/>
    <w:rsid w:val="00481BA3"/>
    <w:rsid w:val="00481BD0"/>
    <w:rsid w:val="00481C9C"/>
    <w:rsid w:val="00481D17"/>
    <w:rsid w:val="00481F43"/>
    <w:rsid w:val="004820BD"/>
    <w:rsid w:val="004823ED"/>
    <w:rsid w:val="0048250C"/>
    <w:rsid w:val="0048252B"/>
    <w:rsid w:val="004829AF"/>
    <w:rsid w:val="00482AA6"/>
    <w:rsid w:val="004834A2"/>
    <w:rsid w:val="004835FC"/>
    <w:rsid w:val="00483E51"/>
    <w:rsid w:val="00483ECB"/>
    <w:rsid w:val="00483F2B"/>
    <w:rsid w:val="00483F83"/>
    <w:rsid w:val="00484263"/>
    <w:rsid w:val="00484409"/>
    <w:rsid w:val="00484744"/>
    <w:rsid w:val="0048483C"/>
    <w:rsid w:val="00484876"/>
    <w:rsid w:val="00484A1D"/>
    <w:rsid w:val="00484ECA"/>
    <w:rsid w:val="00484EF7"/>
    <w:rsid w:val="00484EF9"/>
    <w:rsid w:val="0048503B"/>
    <w:rsid w:val="00485231"/>
    <w:rsid w:val="00485351"/>
    <w:rsid w:val="00485570"/>
    <w:rsid w:val="00485614"/>
    <w:rsid w:val="00485915"/>
    <w:rsid w:val="00485A1D"/>
    <w:rsid w:val="00485B6F"/>
    <w:rsid w:val="00486133"/>
    <w:rsid w:val="0048619D"/>
    <w:rsid w:val="00486649"/>
    <w:rsid w:val="004866AE"/>
    <w:rsid w:val="004866E6"/>
    <w:rsid w:val="0048682F"/>
    <w:rsid w:val="00486E3C"/>
    <w:rsid w:val="00487035"/>
    <w:rsid w:val="0048722E"/>
    <w:rsid w:val="0048747A"/>
    <w:rsid w:val="00487B40"/>
    <w:rsid w:val="00487BF9"/>
    <w:rsid w:val="00487FCB"/>
    <w:rsid w:val="0049085E"/>
    <w:rsid w:val="004909A0"/>
    <w:rsid w:val="004909D2"/>
    <w:rsid w:val="00490EFB"/>
    <w:rsid w:val="00490F84"/>
    <w:rsid w:val="004917E7"/>
    <w:rsid w:val="00491BEF"/>
    <w:rsid w:val="00491E2F"/>
    <w:rsid w:val="00491E46"/>
    <w:rsid w:val="00491F43"/>
    <w:rsid w:val="00491FA0"/>
    <w:rsid w:val="0049234C"/>
    <w:rsid w:val="0049279B"/>
    <w:rsid w:val="00492A01"/>
    <w:rsid w:val="00492A3E"/>
    <w:rsid w:val="00492D8B"/>
    <w:rsid w:val="00493277"/>
    <w:rsid w:val="0049349F"/>
    <w:rsid w:val="004934E1"/>
    <w:rsid w:val="004936B6"/>
    <w:rsid w:val="00493707"/>
    <w:rsid w:val="0049384D"/>
    <w:rsid w:val="00493D53"/>
    <w:rsid w:val="00493DCC"/>
    <w:rsid w:val="00493FBA"/>
    <w:rsid w:val="00494353"/>
    <w:rsid w:val="004944A1"/>
    <w:rsid w:val="0049458E"/>
    <w:rsid w:val="00494741"/>
    <w:rsid w:val="004947C1"/>
    <w:rsid w:val="00494BCC"/>
    <w:rsid w:val="00494C35"/>
    <w:rsid w:val="00494C51"/>
    <w:rsid w:val="00494C8E"/>
    <w:rsid w:val="00494CA1"/>
    <w:rsid w:val="00495025"/>
    <w:rsid w:val="0049507F"/>
    <w:rsid w:val="00495376"/>
    <w:rsid w:val="00495595"/>
    <w:rsid w:val="0049598A"/>
    <w:rsid w:val="00495A34"/>
    <w:rsid w:val="00495BB1"/>
    <w:rsid w:val="00495E00"/>
    <w:rsid w:val="00495F20"/>
    <w:rsid w:val="00497323"/>
    <w:rsid w:val="0049734F"/>
    <w:rsid w:val="00497A19"/>
    <w:rsid w:val="004A00D7"/>
    <w:rsid w:val="004A052E"/>
    <w:rsid w:val="004A0548"/>
    <w:rsid w:val="004A07FC"/>
    <w:rsid w:val="004A0A8C"/>
    <w:rsid w:val="004A0DA6"/>
    <w:rsid w:val="004A18ED"/>
    <w:rsid w:val="004A1968"/>
    <w:rsid w:val="004A19DF"/>
    <w:rsid w:val="004A1C6B"/>
    <w:rsid w:val="004A1E4F"/>
    <w:rsid w:val="004A2156"/>
    <w:rsid w:val="004A26FB"/>
    <w:rsid w:val="004A285E"/>
    <w:rsid w:val="004A2914"/>
    <w:rsid w:val="004A2944"/>
    <w:rsid w:val="004A2ABF"/>
    <w:rsid w:val="004A2F08"/>
    <w:rsid w:val="004A319B"/>
    <w:rsid w:val="004A3308"/>
    <w:rsid w:val="004A3662"/>
    <w:rsid w:val="004A3C7E"/>
    <w:rsid w:val="004A4191"/>
    <w:rsid w:val="004A4236"/>
    <w:rsid w:val="004A4246"/>
    <w:rsid w:val="004A42B7"/>
    <w:rsid w:val="004A43C9"/>
    <w:rsid w:val="004A44AE"/>
    <w:rsid w:val="004A584A"/>
    <w:rsid w:val="004A58B5"/>
    <w:rsid w:val="004A5C2D"/>
    <w:rsid w:val="004A5F2C"/>
    <w:rsid w:val="004A60C2"/>
    <w:rsid w:val="004A6307"/>
    <w:rsid w:val="004A64DE"/>
    <w:rsid w:val="004A64E9"/>
    <w:rsid w:val="004A6B51"/>
    <w:rsid w:val="004A6C39"/>
    <w:rsid w:val="004A70D1"/>
    <w:rsid w:val="004A71B1"/>
    <w:rsid w:val="004A71D9"/>
    <w:rsid w:val="004A770F"/>
    <w:rsid w:val="004A7BC7"/>
    <w:rsid w:val="004A7EA6"/>
    <w:rsid w:val="004B0082"/>
    <w:rsid w:val="004B00A0"/>
    <w:rsid w:val="004B0A18"/>
    <w:rsid w:val="004B0E36"/>
    <w:rsid w:val="004B0EB9"/>
    <w:rsid w:val="004B0FB5"/>
    <w:rsid w:val="004B123F"/>
    <w:rsid w:val="004B21CA"/>
    <w:rsid w:val="004B22E3"/>
    <w:rsid w:val="004B232A"/>
    <w:rsid w:val="004B23D9"/>
    <w:rsid w:val="004B2852"/>
    <w:rsid w:val="004B2A63"/>
    <w:rsid w:val="004B2C7F"/>
    <w:rsid w:val="004B2D4E"/>
    <w:rsid w:val="004B2E06"/>
    <w:rsid w:val="004B39A4"/>
    <w:rsid w:val="004B39EF"/>
    <w:rsid w:val="004B3BF3"/>
    <w:rsid w:val="004B3C8F"/>
    <w:rsid w:val="004B3C95"/>
    <w:rsid w:val="004B40D9"/>
    <w:rsid w:val="004B415E"/>
    <w:rsid w:val="004B4405"/>
    <w:rsid w:val="004B443D"/>
    <w:rsid w:val="004B4B14"/>
    <w:rsid w:val="004B4B2E"/>
    <w:rsid w:val="004B4B98"/>
    <w:rsid w:val="004B4D18"/>
    <w:rsid w:val="004B5284"/>
    <w:rsid w:val="004B5783"/>
    <w:rsid w:val="004B57E8"/>
    <w:rsid w:val="004B5B3B"/>
    <w:rsid w:val="004B60B3"/>
    <w:rsid w:val="004B6380"/>
    <w:rsid w:val="004B7174"/>
    <w:rsid w:val="004B71EB"/>
    <w:rsid w:val="004B7487"/>
    <w:rsid w:val="004B783A"/>
    <w:rsid w:val="004B79A7"/>
    <w:rsid w:val="004B79B6"/>
    <w:rsid w:val="004B7B6F"/>
    <w:rsid w:val="004B7BE7"/>
    <w:rsid w:val="004B7C48"/>
    <w:rsid w:val="004B7D95"/>
    <w:rsid w:val="004B7DE5"/>
    <w:rsid w:val="004C0168"/>
    <w:rsid w:val="004C06F2"/>
    <w:rsid w:val="004C07F1"/>
    <w:rsid w:val="004C0A54"/>
    <w:rsid w:val="004C0B59"/>
    <w:rsid w:val="004C0C9C"/>
    <w:rsid w:val="004C0CEA"/>
    <w:rsid w:val="004C1188"/>
    <w:rsid w:val="004C134C"/>
    <w:rsid w:val="004C155F"/>
    <w:rsid w:val="004C1928"/>
    <w:rsid w:val="004C1ADA"/>
    <w:rsid w:val="004C2246"/>
    <w:rsid w:val="004C266B"/>
    <w:rsid w:val="004C2C7B"/>
    <w:rsid w:val="004C2F09"/>
    <w:rsid w:val="004C3037"/>
    <w:rsid w:val="004C30F7"/>
    <w:rsid w:val="004C319A"/>
    <w:rsid w:val="004C35FA"/>
    <w:rsid w:val="004C3865"/>
    <w:rsid w:val="004C391C"/>
    <w:rsid w:val="004C3C28"/>
    <w:rsid w:val="004C3EA5"/>
    <w:rsid w:val="004C45AA"/>
    <w:rsid w:val="004C4628"/>
    <w:rsid w:val="004C49A7"/>
    <w:rsid w:val="004C4E0F"/>
    <w:rsid w:val="004C4F92"/>
    <w:rsid w:val="004C4F96"/>
    <w:rsid w:val="004C5229"/>
    <w:rsid w:val="004C5270"/>
    <w:rsid w:val="004C546B"/>
    <w:rsid w:val="004C56B3"/>
    <w:rsid w:val="004C595B"/>
    <w:rsid w:val="004C5B44"/>
    <w:rsid w:val="004C5BAE"/>
    <w:rsid w:val="004C6292"/>
    <w:rsid w:val="004C6384"/>
    <w:rsid w:val="004C63F4"/>
    <w:rsid w:val="004C64F6"/>
    <w:rsid w:val="004C65A0"/>
    <w:rsid w:val="004C6AEC"/>
    <w:rsid w:val="004C7545"/>
    <w:rsid w:val="004C75BB"/>
    <w:rsid w:val="004C7856"/>
    <w:rsid w:val="004C786A"/>
    <w:rsid w:val="004C78D4"/>
    <w:rsid w:val="004C78E1"/>
    <w:rsid w:val="004C7B65"/>
    <w:rsid w:val="004C7F95"/>
    <w:rsid w:val="004C7FC9"/>
    <w:rsid w:val="004C7FE2"/>
    <w:rsid w:val="004D000B"/>
    <w:rsid w:val="004D01B5"/>
    <w:rsid w:val="004D034D"/>
    <w:rsid w:val="004D03C7"/>
    <w:rsid w:val="004D0798"/>
    <w:rsid w:val="004D07EF"/>
    <w:rsid w:val="004D07F3"/>
    <w:rsid w:val="004D0DC9"/>
    <w:rsid w:val="004D0E2A"/>
    <w:rsid w:val="004D0E9F"/>
    <w:rsid w:val="004D0F2E"/>
    <w:rsid w:val="004D1023"/>
    <w:rsid w:val="004D14AB"/>
    <w:rsid w:val="004D14FE"/>
    <w:rsid w:val="004D158B"/>
    <w:rsid w:val="004D1793"/>
    <w:rsid w:val="004D18D5"/>
    <w:rsid w:val="004D1947"/>
    <w:rsid w:val="004D231A"/>
    <w:rsid w:val="004D23A1"/>
    <w:rsid w:val="004D2608"/>
    <w:rsid w:val="004D265A"/>
    <w:rsid w:val="004D28FF"/>
    <w:rsid w:val="004D2A31"/>
    <w:rsid w:val="004D2B14"/>
    <w:rsid w:val="004D2B86"/>
    <w:rsid w:val="004D31EB"/>
    <w:rsid w:val="004D3399"/>
    <w:rsid w:val="004D34E6"/>
    <w:rsid w:val="004D380D"/>
    <w:rsid w:val="004D3A3B"/>
    <w:rsid w:val="004D3A8F"/>
    <w:rsid w:val="004D3AE0"/>
    <w:rsid w:val="004D3BBD"/>
    <w:rsid w:val="004D3D3C"/>
    <w:rsid w:val="004D3F8C"/>
    <w:rsid w:val="004D4188"/>
    <w:rsid w:val="004D41FB"/>
    <w:rsid w:val="004D42C2"/>
    <w:rsid w:val="004D43D6"/>
    <w:rsid w:val="004D465E"/>
    <w:rsid w:val="004D46BF"/>
    <w:rsid w:val="004D4E08"/>
    <w:rsid w:val="004D5497"/>
    <w:rsid w:val="004D5567"/>
    <w:rsid w:val="004D58F9"/>
    <w:rsid w:val="004D5A8B"/>
    <w:rsid w:val="004D5CB8"/>
    <w:rsid w:val="004D5E16"/>
    <w:rsid w:val="004D6075"/>
    <w:rsid w:val="004D66B7"/>
    <w:rsid w:val="004D6724"/>
    <w:rsid w:val="004D6983"/>
    <w:rsid w:val="004D69F1"/>
    <w:rsid w:val="004D6A78"/>
    <w:rsid w:val="004D77BA"/>
    <w:rsid w:val="004D7B93"/>
    <w:rsid w:val="004D7BB0"/>
    <w:rsid w:val="004D7E8F"/>
    <w:rsid w:val="004D7F1F"/>
    <w:rsid w:val="004E0068"/>
    <w:rsid w:val="004E0188"/>
    <w:rsid w:val="004E030D"/>
    <w:rsid w:val="004E04EA"/>
    <w:rsid w:val="004E0901"/>
    <w:rsid w:val="004E0AB8"/>
    <w:rsid w:val="004E1080"/>
    <w:rsid w:val="004E13FB"/>
    <w:rsid w:val="004E1711"/>
    <w:rsid w:val="004E1D38"/>
    <w:rsid w:val="004E1EC2"/>
    <w:rsid w:val="004E1FE9"/>
    <w:rsid w:val="004E2488"/>
    <w:rsid w:val="004E255F"/>
    <w:rsid w:val="004E25B1"/>
    <w:rsid w:val="004E27A7"/>
    <w:rsid w:val="004E293A"/>
    <w:rsid w:val="004E2B1C"/>
    <w:rsid w:val="004E2B90"/>
    <w:rsid w:val="004E2D3F"/>
    <w:rsid w:val="004E2E48"/>
    <w:rsid w:val="004E2F9C"/>
    <w:rsid w:val="004E301E"/>
    <w:rsid w:val="004E31CB"/>
    <w:rsid w:val="004E32D7"/>
    <w:rsid w:val="004E377E"/>
    <w:rsid w:val="004E3DC5"/>
    <w:rsid w:val="004E3E35"/>
    <w:rsid w:val="004E43A0"/>
    <w:rsid w:val="004E43E2"/>
    <w:rsid w:val="004E43FB"/>
    <w:rsid w:val="004E4C45"/>
    <w:rsid w:val="004E4C7F"/>
    <w:rsid w:val="004E4E0B"/>
    <w:rsid w:val="004E4E7E"/>
    <w:rsid w:val="004E4F6B"/>
    <w:rsid w:val="004E4FAA"/>
    <w:rsid w:val="004E53B1"/>
    <w:rsid w:val="004E53E4"/>
    <w:rsid w:val="004E553A"/>
    <w:rsid w:val="004E5555"/>
    <w:rsid w:val="004E5ADB"/>
    <w:rsid w:val="004E5F58"/>
    <w:rsid w:val="004E6573"/>
    <w:rsid w:val="004E65CF"/>
    <w:rsid w:val="004E664B"/>
    <w:rsid w:val="004E66D4"/>
    <w:rsid w:val="004E6B37"/>
    <w:rsid w:val="004E6B5C"/>
    <w:rsid w:val="004E6D51"/>
    <w:rsid w:val="004E6E39"/>
    <w:rsid w:val="004E75DF"/>
    <w:rsid w:val="004E7CD4"/>
    <w:rsid w:val="004E7D3F"/>
    <w:rsid w:val="004F030B"/>
    <w:rsid w:val="004F03E4"/>
    <w:rsid w:val="004F1A9F"/>
    <w:rsid w:val="004F1C55"/>
    <w:rsid w:val="004F200A"/>
    <w:rsid w:val="004F2069"/>
    <w:rsid w:val="004F2127"/>
    <w:rsid w:val="004F2142"/>
    <w:rsid w:val="004F2B2A"/>
    <w:rsid w:val="004F35A1"/>
    <w:rsid w:val="004F395F"/>
    <w:rsid w:val="004F3CBA"/>
    <w:rsid w:val="004F4063"/>
    <w:rsid w:val="004F4100"/>
    <w:rsid w:val="004F413D"/>
    <w:rsid w:val="004F419B"/>
    <w:rsid w:val="004F429F"/>
    <w:rsid w:val="004F44D7"/>
    <w:rsid w:val="004F45A2"/>
    <w:rsid w:val="004F4628"/>
    <w:rsid w:val="004F47D1"/>
    <w:rsid w:val="004F48D4"/>
    <w:rsid w:val="004F4996"/>
    <w:rsid w:val="004F4A54"/>
    <w:rsid w:val="004F51F6"/>
    <w:rsid w:val="004F55A2"/>
    <w:rsid w:val="004F55F0"/>
    <w:rsid w:val="004F5CA3"/>
    <w:rsid w:val="004F5D5A"/>
    <w:rsid w:val="004F5DB7"/>
    <w:rsid w:val="004F5EC8"/>
    <w:rsid w:val="004F61DA"/>
    <w:rsid w:val="004F6469"/>
    <w:rsid w:val="004F6672"/>
    <w:rsid w:val="004F69A6"/>
    <w:rsid w:val="004F69BB"/>
    <w:rsid w:val="004F6B7C"/>
    <w:rsid w:val="004F6C3A"/>
    <w:rsid w:val="004F70DB"/>
    <w:rsid w:val="004F7219"/>
    <w:rsid w:val="004F729C"/>
    <w:rsid w:val="004F737F"/>
    <w:rsid w:val="004F73CF"/>
    <w:rsid w:val="004F7633"/>
    <w:rsid w:val="004F76AF"/>
    <w:rsid w:val="004F7810"/>
    <w:rsid w:val="004F7AD2"/>
    <w:rsid w:val="004F7E50"/>
    <w:rsid w:val="004F7EB3"/>
    <w:rsid w:val="004F7F31"/>
    <w:rsid w:val="00500237"/>
    <w:rsid w:val="00500300"/>
    <w:rsid w:val="0050035F"/>
    <w:rsid w:val="00500384"/>
    <w:rsid w:val="005003C5"/>
    <w:rsid w:val="005007FA"/>
    <w:rsid w:val="00500A34"/>
    <w:rsid w:val="00500CE0"/>
    <w:rsid w:val="00500D21"/>
    <w:rsid w:val="00500F19"/>
    <w:rsid w:val="0050140B"/>
    <w:rsid w:val="0050161A"/>
    <w:rsid w:val="0050168C"/>
    <w:rsid w:val="00501F7A"/>
    <w:rsid w:val="0050221B"/>
    <w:rsid w:val="00502441"/>
    <w:rsid w:val="0050264F"/>
    <w:rsid w:val="00502947"/>
    <w:rsid w:val="00502974"/>
    <w:rsid w:val="00502B7C"/>
    <w:rsid w:val="00502D1A"/>
    <w:rsid w:val="005032E8"/>
    <w:rsid w:val="00503374"/>
    <w:rsid w:val="00503649"/>
    <w:rsid w:val="0050371D"/>
    <w:rsid w:val="005039D5"/>
    <w:rsid w:val="00503B3E"/>
    <w:rsid w:val="00503EA0"/>
    <w:rsid w:val="00503EAA"/>
    <w:rsid w:val="005040A8"/>
    <w:rsid w:val="00504357"/>
    <w:rsid w:val="00504501"/>
    <w:rsid w:val="00504564"/>
    <w:rsid w:val="005047B6"/>
    <w:rsid w:val="00504920"/>
    <w:rsid w:val="00504A2A"/>
    <w:rsid w:val="00504D89"/>
    <w:rsid w:val="005052A2"/>
    <w:rsid w:val="005055A1"/>
    <w:rsid w:val="00505AE5"/>
    <w:rsid w:val="00505AE6"/>
    <w:rsid w:val="005064AE"/>
    <w:rsid w:val="00506969"/>
    <w:rsid w:val="005071D6"/>
    <w:rsid w:val="0050749E"/>
    <w:rsid w:val="00507696"/>
    <w:rsid w:val="005077C6"/>
    <w:rsid w:val="00507C34"/>
    <w:rsid w:val="005101E3"/>
    <w:rsid w:val="005104E0"/>
    <w:rsid w:val="0051065F"/>
    <w:rsid w:val="00510771"/>
    <w:rsid w:val="0051092E"/>
    <w:rsid w:val="00510974"/>
    <w:rsid w:val="00510D31"/>
    <w:rsid w:val="00510EC2"/>
    <w:rsid w:val="00511306"/>
    <w:rsid w:val="0051132F"/>
    <w:rsid w:val="0051144C"/>
    <w:rsid w:val="00511792"/>
    <w:rsid w:val="005117DE"/>
    <w:rsid w:val="00511D1A"/>
    <w:rsid w:val="00511D4B"/>
    <w:rsid w:val="00511E78"/>
    <w:rsid w:val="0051230B"/>
    <w:rsid w:val="00512352"/>
    <w:rsid w:val="00512679"/>
    <w:rsid w:val="00512788"/>
    <w:rsid w:val="00512FEE"/>
    <w:rsid w:val="0051317F"/>
    <w:rsid w:val="00513449"/>
    <w:rsid w:val="00513458"/>
    <w:rsid w:val="0051364B"/>
    <w:rsid w:val="00513715"/>
    <w:rsid w:val="00513976"/>
    <w:rsid w:val="005139D8"/>
    <w:rsid w:val="00513BEF"/>
    <w:rsid w:val="00513DC1"/>
    <w:rsid w:val="00513E7A"/>
    <w:rsid w:val="005144E4"/>
    <w:rsid w:val="0051485B"/>
    <w:rsid w:val="0051485E"/>
    <w:rsid w:val="00514DC4"/>
    <w:rsid w:val="00514DF9"/>
    <w:rsid w:val="00515267"/>
    <w:rsid w:val="005156F2"/>
    <w:rsid w:val="00515708"/>
    <w:rsid w:val="00515725"/>
    <w:rsid w:val="00515D76"/>
    <w:rsid w:val="005160DE"/>
    <w:rsid w:val="00516289"/>
    <w:rsid w:val="00516550"/>
    <w:rsid w:val="0051663A"/>
    <w:rsid w:val="0051699F"/>
    <w:rsid w:val="00516CFE"/>
    <w:rsid w:val="00516FA7"/>
    <w:rsid w:val="0051710C"/>
    <w:rsid w:val="0051717B"/>
    <w:rsid w:val="00517184"/>
    <w:rsid w:val="005174C5"/>
    <w:rsid w:val="005176B5"/>
    <w:rsid w:val="005177B5"/>
    <w:rsid w:val="005177E1"/>
    <w:rsid w:val="00517BE1"/>
    <w:rsid w:val="00517C05"/>
    <w:rsid w:val="00517E10"/>
    <w:rsid w:val="00517F5A"/>
    <w:rsid w:val="00517F66"/>
    <w:rsid w:val="0052029F"/>
    <w:rsid w:val="005206EE"/>
    <w:rsid w:val="00520C67"/>
    <w:rsid w:val="00520ED3"/>
    <w:rsid w:val="0052126C"/>
    <w:rsid w:val="0052153A"/>
    <w:rsid w:val="00521A4F"/>
    <w:rsid w:val="00521A6D"/>
    <w:rsid w:val="00522356"/>
    <w:rsid w:val="00522728"/>
    <w:rsid w:val="0052282E"/>
    <w:rsid w:val="00522857"/>
    <w:rsid w:val="005229A0"/>
    <w:rsid w:val="00522C91"/>
    <w:rsid w:val="00522DEE"/>
    <w:rsid w:val="005231B4"/>
    <w:rsid w:val="00523402"/>
    <w:rsid w:val="0052345B"/>
    <w:rsid w:val="0052350D"/>
    <w:rsid w:val="005236AB"/>
    <w:rsid w:val="00523742"/>
    <w:rsid w:val="00523F96"/>
    <w:rsid w:val="005241D8"/>
    <w:rsid w:val="005243FD"/>
    <w:rsid w:val="00524AF5"/>
    <w:rsid w:val="00524C5D"/>
    <w:rsid w:val="00524CA8"/>
    <w:rsid w:val="00525677"/>
    <w:rsid w:val="00525CE6"/>
    <w:rsid w:val="00525D17"/>
    <w:rsid w:val="0052600D"/>
    <w:rsid w:val="0052625F"/>
    <w:rsid w:val="00526A3D"/>
    <w:rsid w:val="00527326"/>
    <w:rsid w:val="00527390"/>
    <w:rsid w:val="0052740A"/>
    <w:rsid w:val="005274D7"/>
    <w:rsid w:val="0052750D"/>
    <w:rsid w:val="00527789"/>
    <w:rsid w:val="00527B39"/>
    <w:rsid w:val="00527C5C"/>
    <w:rsid w:val="00530448"/>
    <w:rsid w:val="005305F9"/>
    <w:rsid w:val="005307E3"/>
    <w:rsid w:val="005307FD"/>
    <w:rsid w:val="005308EA"/>
    <w:rsid w:val="00530D66"/>
    <w:rsid w:val="00531518"/>
    <w:rsid w:val="0053188F"/>
    <w:rsid w:val="00532017"/>
    <w:rsid w:val="00532028"/>
    <w:rsid w:val="00532217"/>
    <w:rsid w:val="0053229F"/>
    <w:rsid w:val="00532900"/>
    <w:rsid w:val="00532ED7"/>
    <w:rsid w:val="00533020"/>
    <w:rsid w:val="00533884"/>
    <w:rsid w:val="00533BD9"/>
    <w:rsid w:val="00533FBF"/>
    <w:rsid w:val="00534035"/>
    <w:rsid w:val="00534076"/>
    <w:rsid w:val="005342B5"/>
    <w:rsid w:val="005349E6"/>
    <w:rsid w:val="00534C19"/>
    <w:rsid w:val="00534DD2"/>
    <w:rsid w:val="00535030"/>
    <w:rsid w:val="005351EF"/>
    <w:rsid w:val="0053555A"/>
    <w:rsid w:val="00535597"/>
    <w:rsid w:val="005355CB"/>
    <w:rsid w:val="0053565C"/>
    <w:rsid w:val="005359BC"/>
    <w:rsid w:val="00535B40"/>
    <w:rsid w:val="00535B91"/>
    <w:rsid w:val="00535C3E"/>
    <w:rsid w:val="00535CA1"/>
    <w:rsid w:val="00535EA5"/>
    <w:rsid w:val="0053612D"/>
    <w:rsid w:val="005367B1"/>
    <w:rsid w:val="00536A66"/>
    <w:rsid w:val="00536C53"/>
    <w:rsid w:val="005373B1"/>
    <w:rsid w:val="00537468"/>
    <w:rsid w:val="0053768E"/>
    <w:rsid w:val="00537DDB"/>
    <w:rsid w:val="00537E19"/>
    <w:rsid w:val="00537F10"/>
    <w:rsid w:val="00537FBA"/>
    <w:rsid w:val="0054077E"/>
    <w:rsid w:val="0054089A"/>
    <w:rsid w:val="00540AA6"/>
    <w:rsid w:val="00540C6B"/>
    <w:rsid w:val="00540DCA"/>
    <w:rsid w:val="005410F2"/>
    <w:rsid w:val="00541A5D"/>
    <w:rsid w:val="00541C72"/>
    <w:rsid w:val="00541F07"/>
    <w:rsid w:val="00542286"/>
    <w:rsid w:val="005423CC"/>
    <w:rsid w:val="00542429"/>
    <w:rsid w:val="00542AF7"/>
    <w:rsid w:val="00542F9C"/>
    <w:rsid w:val="005430C4"/>
    <w:rsid w:val="0054354F"/>
    <w:rsid w:val="00543702"/>
    <w:rsid w:val="005437EF"/>
    <w:rsid w:val="0054397A"/>
    <w:rsid w:val="00544281"/>
    <w:rsid w:val="0054444E"/>
    <w:rsid w:val="005444BB"/>
    <w:rsid w:val="005445F8"/>
    <w:rsid w:val="0054495E"/>
    <w:rsid w:val="00545030"/>
    <w:rsid w:val="0054552D"/>
    <w:rsid w:val="0054591F"/>
    <w:rsid w:val="005459ED"/>
    <w:rsid w:val="00545A24"/>
    <w:rsid w:val="00545C72"/>
    <w:rsid w:val="00545E02"/>
    <w:rsid w:val="005464CC"/>
    <w:rsid w:val="005469F2"/>
    <w:rsid w:val="00546A83"/>
    <w:rsid w:val="00546AAE"/>
    <w:rsid w:val="00546DC1"/>
    <w:rsid w:val="00546EDC"/>
    <w:rsid w:val="005470B3"/>
    <w:rsid w:val="0054768D"/>
    <w:rsid w:val="005477D6"/>
    <w:rsid w:val="005478EA"/>
    <w:rsid w:val="00547D90"/>
    <w:rsid w:val="00547EE2"/>
    <w:rsid w:val="0055025D"/>
    <w:rsid w:val="0055037C"/>
    <w:rsid w:val="005503C2"/>
    <w:rsid w:val="00550AF3"/>
    <w:rsid w:val="00550F24"/>
    <w:rsid w:val="00550FFE"/>
    <w:rsid w:val="00551017"/>
    <w:rsid w:val="005511F8"/>
    <w:rsid w:val="00551447"/>
    <w:rsid w:val="00551D4C"/>
    <w:rsid w:val="00551D8D"/>
    <w:rsid w:val="00551DE5"/>
    <w:rsid w:val="00552341"/>
    <w:rsid w:val="0055249C"/>
    <w:rsid w:val="00552618"/>
    <w:rsid w:val="00552A2E"/>
    <w:rsid w:val="00552DD8"/>
    <w:rsid w:val="005532C7"/>
    <w:rsid w:val="00553375"/>
    <w:rsid w:val="00553603"/>
    <w:rsid w:val="00553703"/>
    <w:rsid w:val="00553884"/>
    <w:rsid w:val="00553A02"/>
    <w:rsid w:val="00553A2D"/>
    <w:rsid w:val="00553A73"/>
    <w:rsid w:val="00553BE7"/>
    <w:rsid w:val="00553CE2"/>
    <w:rsid w:val="00553D5B"/>
    <w:rsid w:val="00553FF8"/>
    <w:rsid w:val="00554027"/>
    <w:rsid w:val="005543BE"/>
    <w:rsid w:val="005544CC"/>
    <w:rsid w:val="0055451B"/>
    <w:rsid w:val="00554554"/>
    <w:rsid w:val="005549E1"/>
    <w:rsid w:val="00554DB3"/>
    <w:rsid w:val="005550F1"/>
    <w:rsid w:val="0055572A"/>
    <w:rsid w:val="0055581D"/>
    <w:rsid w:val="005559EA"/>
    <w:rsid w:val="00555A7B"/>
    <w:rsid w:val="00555C56"/>
    <w:rsid w:val="00555DB7"/>
    <w:rsid w:val="00555DD3"/>
    <w:rsid w:val="00555E2B"/>
    <w:rsid w:val="00555E3B"/>
    <w:rsid w:val="00555F88"/>
    <w:rsid w:val="005562DB"/>
    <w:rsid w:val="0055669E"/>
    <w:rsid w:val="005566D6"/>
    <w:rsid w:val="005567DE"/>
    <w:rsid w:val="005569BC"/>
    <w:rsid w:val="005571A8"/>
    <w:rsid w:val="005575FB"/>
    <w:rsid w:val="00557799"/>
    <w:rsid w:val="005577D4"/>
    <w:rsid w:val="0055781A"/>
    <w:rsid w:val="00557866"/>
    <w:rsid w:val="00557B54"/>
    <w:rsid w:val="00557CA1"/>
    <w:rsid w:val="0056006C"/>
    <w:rsid w:val="0056079D"/>
    <w:rsid w:val="005608E5"/>
    <w:rsid w:val="00560B90"/>
    <w:rsid w:val="00560E38"/>
    <w:rsid w:val="00560EE6"/>
    <w:rsid w:val="005610D9"/>
    <w:rsid w:val="005616A2"/>
    <w:rsid w:val="00561B21"/>
    <w:rsid w:val="00561B96"/>
    <w:rsid w:val="00561E96"/>
    <w:rsid w:val="00561F2F"/>
    <w:rsid w:val="00562191"/>
    <w:rsid w:val="00562339"/>
    <w:rsid w:val="0056266D"/>
    <w:rsid w:val="00562748"/>
    <w:rsid w:val="00562952"/>
    <w:rsid w:val="00562A1D"/>
    <w:rsid w:val="00562E61"/>
    <w:rsid w:val="00562E63"/>
    <w:rsid w:val="00563165"/>
    <w:rsid w:val="0056328B"/>
    <w:rsid w:val="00563B97"/>
    <w:rsid w:val="00563D8C"/>
    <w:rsid w:val="00563F3A"/>
    <w:rsid w:val="0056445C"/>
    <w:rsid w:val="00564542"/>
    <w:rsid w:val="0056490E"/>
    <w:rsid w:val="005649C0"/>
    <w:rsid w:val="00564EBA"/>
    <w:rsid w:val="00564F65"/>
    <w:rsid w:val="00565011"/>
    <w:rsid w:val="005652BA"/>
    <w:rsid w:val="00565316"/>
    <w:rsid w:val="00565D82"/>
    <w:rsid w:val="00566175"/>
    <w:rsid w:val="0056619F"/>
    <w:rsid w:val="00566522"/>
    <w:rsid w:val="005665E5"/>
    <w:rsid w:val="00566720"/>
    <w:rsid w:val="005668C7"/>
    <w:rsid w:val="00566A4D"/>
    <w:rsid w:val="00566E7B"/>
    <w:rsid w:val="00566E92"/>
    <w:rsid w:val="00566F26"/>
    <w:rsid w:val="0056747C"/>
    <w:rsid w:val="00567529"/>
    <w:rsid w:val="005675FF"/>
    <w:rsid w:val="00567B29"/>
    <w:rsid w:val="00567B7D"/>
    <w:rsid w:val="00570526"/>
    <w:rsid w:val="005705EB"/>
    <w:rsid w:val="00570976"/>
    <w:rsid w:val="00570A61"/>
    <w:rsid w:val="00570AB1"/>
    <w:rsid w:val="00570B37"/>
    <w:rsid w:val="00570C6C"/>
    <w:rsid w:val="00570E2E"/>
    <w:rsid w:val="00570F5F"/>
    <w:rsid w:val="00571111"/>
    <w:rsid w:val="00571247"/>
    <w:rsid w:val="005718BA"/>
    <w:rsid w:val="005719EA"/>
    <w:rsid w:val="00571CE8"/>
    <w:rsid w:val="00572179"/>
    <w:rsid w:val="0057234A"/>
    <w:rsid w:val="005723F5"/>
    <w:rsid w:val="005724EF"/>
    <w:rsid w:val="005728D5"/>
    <w:rsid w:val="005729C2"/>
    <w:rsid w:val="00572EB0"/>
    <w:rsid w:val="00572F2C"/>
    <w:rsid w:val="00572F80"/>
    <w:rsid w:val="005732DC"/>
    <w:rsid w:val="005737B9"/>
    <w:rsid w:val="0057399E"/>
    <w:rsid w:val="00573E0B"/>
    <w:rsid w:val="0057408C"/>
    <w:rsid w:val="00574346"/>
    <w:rsid w:val="00574393"/>
    <w:rsid w:val="00574465"/>
    <w:rsid w:val="005745FB"/>
    <w:rsid w:val="00574C9C"/>
    <w:rsid w:val="00574EBA"/>
    <w:rsid w:val="00574F35"/>
    <w:rsid w:val="005750EC"/>
    <w:rsid w:val="0057520C"/>
    <w:rsid w:val="00575418"/>
    <w:rsid w:val="00575685"/>
    <w:rsid w:val="0057573B"/>
    <w:rsid w:val="00575A98"/>
    <w:rsid w:val="00575BE1"/>
    <w:rsid w:val="00575F82"/>
    <w:rsid w:val="00575F92"/>
    <w:rsid w:val="00576A10"/>
    <w:rsid w:val="00576AFB"/>
    <w:rsid w:val="00576C71"/>
    <w:rsid w:val="00577111"/>
    <w:rsid w:val="00577601"/>
    <w:rsid w:val="0057760B"/>
    <w:rsid w:val="005776D7"/>
    <w:rsid w:val="005778EE"/>
    <w:rsid w:val="00577903"/>
    <w:rsid w:val="0057791B"/>
    <w:rsid w:val="00577DB6"/>
    <w:rsid w:val="00577FA7"/>
    <w:rsid w:val="00580124"/>
    <w:rsid w:val="005804C5"/>
    <w:rsid w:val="00580C6A"/>
    <w:rsid w:val="00580EE6"/>
    <w:rsid w:val="0058131B"/>
    <w:rsid w:val="005816C1"/>
    <w:rsid w:val="00581886"/>
    <w:rsid w:val="005819B6"/>
    <w:rsid w:val="005819CD"/>
    <w:rsid w:val="005819EA"/>
    <w:rsid w:val="00581DB9"/>
    <w:rsid w:val="00582188"/>
    <w:rsid w:val="00582221"/>
    <w:rsid w:val="005825A0"/>
    <w:rsid w:val="005825BD"/>
    <w:rsid w:val="005829B5"/>
    <w:rsid w:val="00582B4C"/>
    <w:rsid w:val="00582BD3"/>
    <w:rsid w:val="00583D02"/>
    <w:rsid w:val="005840B7"/>
    <w:rsid w:val="005841B1"/>
    <w:rsid w:val="0058434C"/>
    <w:rsid w:val="0058449F"/>
    <w:rsid w:val="0058470F"/>
    <w:rsid w:val="00584C66"/>
    <w:rsid w:val="00585B22"/>
    <w:rsid w:val="00585B3C"/>
    <w:rsid w:val="00585C00"/>
    <w:rsid w:val="00585C62"/>
    <w:rsid w:val="00585CC7"/>
    <w:rsid w:val="00585E80"/>
    <w:rsid w:val="00585F86"/>
    <w:rsid w:val="005860E3"/>
    <w:rsid w:val="005862BE"/>
    <w:rsid w:val="0058644E"/>
    <w:rsid w:val="00586543"/>
    <w:rsid w:val="00586549"/>
    <w:rsid w:val="00587536"/>
    <w:rsid w:val="00587B53"/>
    <w:rsid w:val="00587D3D"/>
    <w:rsid w:val="005900EE"/>
    <w:rsid w:val="00590452"/>
    <w:rsid w:val="005905D0"/>
    <w:rsid w:val="00590B5C"/>
    <w:rsid w:val="00590DEE"/>
    <w:rsid w:val="00591217"/>
    <w:rsid w:val="00591510"/>
    <w:rsid w:val="00591827"/>
    <w:rsid w:val="005919BD"/>
    <w:rsid w:val="00591A69"/>
    <w:rsid w:val="00591B96"/>
    <w:rsid w:val="00592185"/>
    <w:rsid w:val="00592333"/>
    <w:rsid w:val="005923E1"/>
    <w:rsid w:val="00592529"/>
    <w:rsid w:val="0059293A"/>
    <w:rsid w:val="00592F1E"/>
    <w:rsid w:val="00592FBC"/>
    <w:rsid w:val="0059325E"/>
    <w:rsid w:val="005932EF"/>
    <w:rsid w:val="00593308"/>
    <w:rsid w:val="00593354"/>
    <w:rsid w:val="005933D2"/>
    <w:rsid w:val="00593412"/>
    <w:rsid w:val="0059343D"/>
    <w:rsid w:val="00593E6D"/>
    <w:rsid w:val="00593EE4"/>
    <w:rsid w:val="00594210"/>
    <w:rsid w:val="00594484"/>
    <w:rsid w:val="00594512"/>
    <w:rsid w:val="00594619"/>
    <w:rsid w:val="0059487C"/>
    <w:rsid w:val="0059496D"/>
    <w:rsid w:val="00594972"/>
    <w:rsid w:val="00594A29"/>
    <w:rsid w:val="00594A3A"/>
    <w:rsid w:val="00594D8F"/>
    <w:rsid w:val="00594E66"/>
    <w:rsid w:val="00595262"/>
    <w:rsid w:val="0059527A"/>
    <w:rsid w:val="0059556C"/>
    <w:rsid w:val="005956D6"/>
    <w:rsid w:val="00595754"/>
    <w:rsid w:val="00595B05"/>
    <w:rsid w:val="00595C61"/>
    <w:rsid w:val="00596766"/>
    <w:rsid w:val="005967B6"/>
    <w:rsid w:val="005967D1"/>
    <w:rsid w:val="005970C6"/>
    <w:rsid w:val="00597238"/>
    <w:rsid w:val="00597692"/>
    <w:rsid w:val="00597777"/>
    <w:rsid w:val="00597871"/>
    <w:rsid w:val="00597A44"/>
    <w:rsid w:val="00597BEE"/>
    <w:rsid w:val="00597F52"/>
    <w:rsid w:val="005A03ED"/>
    <w:rsid w:val="005A04F5"/>
    <w:rsid w:val="005A0BED"/>
    <w:rsid w:val="005A0C99"/>
    <w:rsid w:val="005A0CD6"/>
    <w:rsid w:val="005A0D41"/>
    <w:rsid w:val="005A13E1"/>
    <w:rsid w:val="005A1427"/>
    <w:rsid w:val="005A14EF"/>
    <w:rsid w:val="005A16C0"/>
    <w:rsid w:val="005A199B"/>
    <w:rsid w:val="005A19A1"/>
    <w:rsid w:val="005A1ED2"/>
    <w:rsid w:val="005A23D1"/>
    <w:rsid w:val="005A29AE"/>
    <w:rsid w:val="005A29F8"/>
    <w:rsid w:val="005A2B8F"/>
    <w:rsid w:val="005A2C75"/>
    <w:rsid w:val="005A2F0F"/>
    <w:rsid w:val="005A33BB"/>
    <w:rsid w:val="005A35D1"/>
    <w:rsid w:val="005A383F"/>
    <w:rsid w:val="005A3A0D"/>
    <w:rsid w:val="005A4196"/>
    <w:rsid w:val="005A43B0"/>
    <w:rsid w:val="005A456A"/>
    <w:rsid w:val="005A4589"/>
    <w:rsid w:val="005A4697"/>
    <w:rsid w:val="005A472B"/>
    <w:rsid w:val="005A486D"/>
    <w:rsid w:val="005A4934"/>
    <w:rsid w:val="005A4A2A"/>
    <w:rsid w:val="005A4EF6"/>
    <w:rsid w:val="005A5325"/>
    <w:rsid w:val="005A53EA"/>
    <w:rsid w:val="005A5690"/>
    <w:rsid w:val="005A5AAB"/>
    <w:rsid w:val="005A6453"/>
    <w:rsid w:val="005A6674"/>
    <w:rsid w:val="005A6A44"/>
    <w:rsid w:val="005A6E4C"/>
    <w:rsid w:val="005A6E6C"/>
    <w:rsid w:val="005A6E8F"/>
    <w:rsid w:val="005A7026"/>
    <w:rsid w:val="005A73F6"/>
    <w:rsid w:val="005A78B1"/>
    <w:rsid w:val="005A7C7F"/>
    <w:rsid w:val="005B0193"/>
    <w:rsid w:val="005B02EF"/>
    <w:rsid w:val="005B062C"/>
    <w:rsid w:val="005B0C52"/>
    <w:rsid w:val="005B0D78"/>
    <w:rsid w:val="005B1185"/>
    <w:rsid w:val="005B12A7"/>
    <w:rsid w:val="005B15CF"/>
    <w:rsid w:val="005B1768"/>
    <w:rsid w:val="005B1B3C"/>
    <w:rsid w:val="005B1D47"/>
    <w:rsid w:val="005B1E29"/>
    <w:rsid w:val="005B1FAF"/>
    <w:rsid w:val="005B2620"/>
    <w:rsid w:val="005B281D"/>
    <w:rsid w:val="005B2AE3"/>
    <w:rsid w:val="005B2BF0"/>
    <w:rsid w:val="005B2D6D"/>
    <w:rsid w:val="005B32DA"/>
    <w:rsid w:val="005B3846"/>
    <w:rsid w:val="005B3882"/>
    <w:rsid w:val="005B3F86"/>
    <w:rsid w:val="005B4B2D"/>
    <w:rsid w:val="005B4C1F"/>
    <w:rsid w:val="005B4D70"/>
    <w:rsid w:val="005B4D71"/>
    <w:rsid w:val="005B4D9C"/>
    <w:rsid w:val="005B4EB0"/>
    <w:rsid w:val="005B4F88"/>
    <w:rsid w:val="005B504A"/>
    <w:rsid w:val="005B52A0"/>
    <w:rsid w:val="005B54B4"/>
    <w:rsid w:val="005B5551"/>
    <w:rsid w:val="005B562F"/>
    <w:rsid w:val="005B578B"/>
    <w:rsid w:val="005B5F33"/>
    <w:rsid w:val="005B5F66"/>
    <w:rsid w:val="005B6153"/>
    <w:rsid w:val="005B6157"/>
    <w:rsid w:val="005B64DD"/>
    <w:rsid w:val="005B6B94"/>
    <w:rsid w:val="005B7149"/>
    <w:rsid w:val="005B770E"/>
    <w:rsid w:val="005B77A1"/>
    <w:rsid w:val="005B78BE"/>
    <w:rsid w:val="005C0164"/>
    <w:rsid w:val="005C04F1"/>
    <w:rsid w:val="005C057C"/>
    <w:rsid w:val="005C0A0F"/>
    <w:rsid w:val="005C0E34"/>
    <w:rsid w:val="005C0F53"/>
    <w:rsid w:val="005C1148"/>
    <w:rsid w:val="005C13A4"/>
    <w:rsid w:val="005C1561"/>
    <w:rsid w:val="005C1B2D"/>
    <w:rsid w:val="005C1C92"/>
    <w:rsid w:val="005C1E0D"/>
    <w:rsid w:val="005C1EF2"/>
    <w:rsid w:val="005C22A4"/>
    <w:rsid w:val="005C2FFD"/>
    <w:rsid w:val="005C31D2"/>
    <w:rsid w:val="005C3350"/>
    <w:rsid w:val="005C3495"/>
    <w:rsid w:val="005C3531"/>
    <w:rsid w:val="005C35D2"/>
    <w:rsid w:val="005C365A"/>
    <w:rsid w:val="005C37D4"/>
    <w:rsid w:val="005C388A"/>
    <w:rsid w:val="005C3D08"/>
    <w:rsid w:val="005C3D72"/>
    <w:rsid w:val="005C3DD1"/>
    <w:rsid w:val="005C40DC"/>
    <w:rsid w:val="005C410E"/>
    <w:rsid w:val="005C4221"/>
    <w:rsid w:val="005C4664"/>
    <w:rsid w:val="005C47C9"/>
    <w:rsid w:val="005C494D"/>
    <w:rsid w:val="005C496A"/>
    <w:rsid w:val="005C4AE5"/>
    <w:rsid w:val="005C4DCB"/>
    <w:rsid w:val="005C4DFA"/>
    <w:rsid w:val="005C4E26"/>
    <w:rsid w:val="005C4EBF"/>
    <w:rsid w:val="005C5BE9"/>
    <w:rsid w:val="005C601D"/>
    <w:rsid w:val="005C6067"/>
    <w:rsid w:val="005C642A"/>
    <w:rsid w:val="005C69A8"/>
    <w:rsid w:val="005C6AD0"/>
    <w:rsid w:val="005C6ADF"/>
    <w:rsid w:val="005C6B95"/>
    <w:rsid w:val="005C6C45"/>
    <w:rsid w:val="005C700E"/>
    <w:rsid w:val="005C713A"/>
    <w:rsid w:val="005C7155"/>
    <w:rsid w:val="005C7429"/>
    <w:rsid w:val="005C751E"/>
    <w:rsid w:val="005C7797"/>
    <w:rsid w:val="005C7946"/>
    <w:rsid w:val="005C7A0B"/>
    <w:rsid w:val="005C7A5B"/>
    <w:rsid w:val="005C7B61"/>
    <w:rsid w:val="005D0351"/>
    <w:rsid w:val="005D047A"/>
    <w:rsid w:val="005D04D1"/>
    <w:rsid w:val="005D06A3"/>
    <w:rsid w:val="005D06FA"/>
    <w:rsid w:val="005D0910"/>
    <w:rsid w:val="005D10B0"/>
    <w:rsid w:val="005D146A"/>
    <w:rsid w:val="005D15E5"/>
    <w:rsid w:val="005D1744"/>
    <w:rsid w:val="005D1789"/>
    <w:rsid w:val="005D17D8"/>
    <w:rsid w:val="005D19F6"/>
    <w:rsid w:val="005D1B5A"/>
    <w:rsid w:val="005D1E3B"/>
    <w:rsid w:val="005D2080"/>
    <w:rsid w:val="005D20AB"/>
    <w:rsid w:val="005D2253"/>
    <w:rsid w:val="005D2A57"/>
    <w:rsid w:val="005D2D9C"/>
    <w:rsid w:val="005D2F19"/>
    <w:rsid w:val="005D2FFB"/>
    <w:rsid w:val="005D3420"/>
    <w:rsid w:val="005D35CB"/>
    <w:rsid w:val="005D39C5"/>
    <w:rsid w:val="005D3A12"/>
    <w:rsid w:val="005D3C67"/>
    <w:rsid w:val="005D3D1F"/>
    <w:rsid w:val="005D3FB9"/>
    <w:rsid w:val="005D4378"/>
    <w:rsid w:val="005D4903"/>
    <w:rsid w:val="005D49C9"/>
    <w:rsid w:val="005D4A4C"/>
    <w:rsid w:val="005D4B89"/>
    <w:rsid w:val="005D4F38"/>
    <w:rsid w:val="005D5662"/>
    <w:rsid w:val="005D5789"/>
    <w:rsid w:val="005D5B49"/>
    <w:rsid w:val="005D5BF7"/>
    <w:rsid w:val="005D5D8E"/>
    <w:rsid w:val="005D5DD1"/>
    <w:rsid w:val="005D5F15"/>
    <w:rsid w:val="005D6237"/>
    <w:rsid w:val="005D66C1"/>
    <w:rsid w:val="005D6A0E"/>
    <w:rsid w:val="005D6A99"/>
    <w:rsid w:val="005D6D7A"/>
    <w:rsid w:val="005D6F52"/>
    <w:rsid w:val="005D6FFA"/>
    <w:rsid w:val="005D6FFE"/>
    <w:rsid w:val="005D719C"/>
    <w:rsid w:val="005D72C3"/>
    <w:rsid w:val="005D74A4"/>
    <w:rsid w:val="005D7684"/>
    <w:rsid w:val="005D775F"/>
    <w:rsid w:val="005D788C"/>
    <w:rsid w:val="005D78CF"/>
    <w:rsid w:val="005D7C52"/>
    <w:rsid w:val="005D7CA7"/>
    <w:rsid w:val="005D7CC6"/>
    <w:rsid w:val="005D7D3F"/>
    <w:rsid w:val="005D7F06"/>
    <w:rsid w:val="005E00BA"/>
    <w:rsid w:val="005E010D"/>
    <w:rsid w:val="005E0282"/>
    <w:rsid w:val="005E0285"/>
    <w:rsid w:val="005E076C"/>
    <w:rsid w:val="005E166D"/>
    <w:rsid w:val="005E16F5"/>
    <w:rsid w:val="005E1956"/>
    <w:rsid w:val="005E1FE0"/>
    <w:rsid w:val="005E208F"/>
    <w:rsid w:val="005E23D5"/>
    <w:rsid w:val="005E25DC"/>
    <w:rsid w:val="005E2939"/>
    <w:rsid w:val="005E2C2C"/>
    <w:rsid w:val="005E2D18"/>
    <w:rsid w:val="005E2F97"/>
    <w:rsid w:val="005E3031"/>
    <w:rsid w:val="005E34D8"/>
    <w:rsid w:val="005E366A"/>
    <w:rsid w:val="005E36C2"/>
    <w:rsid w:val="005E3763"/>
    <w:rsid w:val="005E391A"/>
    <w:rsid w:val="005E3B5F"/>
    <w:rsid w:val="005E3E9E"/>
    <w:rsid w:val="005E3ED7"/>
    <w:rsid w:val="005E3FEF"/>
    <w:rsid w:val="005E4078"/>
    <w:rsid w:val="005E45FB"/>
    <w:rsid w:val="005E4727"/>
    <w:rsid w:val="005E478A"/>
    <w:rsid w:val="005E496B"/>
    <w:rsid w:val="005E4977"/>
    <w:rsid w:val="005E5035"/>
    <w:rsid w:val="005E50E0"/>
    <w:rsid w:val="005E5125"/>
    <w:rsid w:val="005E5865"/>
    <w:rsid w:val="005E5CE4"/>
    <w:rsid w:val="005E5D19"/>
    <w:rsid w:val="005E60B8"/>
    <w:rsid w:val="005E6122"/>
    <w:rsid w:val="005E6165"/>
    <w:rsid w:val="005E69B4"/>
    <w:rsid w:val="005E6ABF"/>
    <w:rsid w:val="005E72B8"/>
    <w:rsid w:val="005E74C2"/>
    <w:rsid w:val="005E75EF"/>
    <w:rsid w:val="005E777C"/>
    <w:rsid w:val="005F05AB"/>
    <w:rsid w:val="005F0630"/>
    <w:rsid w:val="005F0ADE"/>
    <w:rsid w:val="005F0B87"/>
    <w:rsid w:val="005F0C05"/>
    <w:rsid w:val="005F0C4C"/>
    <w:rsid w:val="005F0DFD"/>
    <w:rsid w:val="005F1067"/>
    <w:rsid w:val="005F11B5"/>
    <w:rsid w:val="005F18DE"/>
    <w:rsid w:val="005F1930"/>
    <w:rsid w:val="005F1F80"/>
    <w:rsid w:val="005F2222"/>
    <w:rsid w:val="005F22F9"/>
    <w:rsid w:val="005F2616"/>
    <w:rsid w:val="005F2729"/>
    <w:rsid w:val="005F29E9"/>
    <w:rsid w:val="005F2B1D"/>
    <w:rsid w:val="005F2F5E"/>
    <w:rsid w:val="005F30D2"/>
    <w:rsid w:val="005F35BD"/>
    <w:rsid w:val="005F3739"/>
    <w:rsid w:val="005F387F"/>
    <w:rsid w:val="005F39DF"/>
    <w:rsid w:val="005F39E9"/>
    <w:rsid w:val="005F3AE9"/>
    <w:rsid w:val="005F3D2B"/>
    <w:rsid w:val="005F44F6"/>
    <w:rsid w:val="005F4566"/>
    <w:rsid w:val="005F463D"/>
    <w:rsid w:val="005F4B83"/>
    <w:rsid w:val="005F4D5F"/>
    <w:rsid w:val="005F4ED4"/>
    <w:rsid w:val="005F55AB"/>
    <w:rsid w:val="005F5E80"/>
    <w:rsid w:val="005F628E"/>
    <w:rsid w:val="005F634E"/>
    <w:rsid w:val="005F64C0"/>
    <w:rsid w:val="005F661A"/>
    <w:rsid w:val="005F66B9"/>
    <w:rsid w:val="005F6862"/>
    <w:rsid w:val="005F68CD"/>
    <w:rsid w:val="005F69A6"/>
    <w:rsid w:val="005F6AB3"/>
    <w:rsid w:val="005F6D90"/>
    <w:rsid w:val="005F7498"/>
    <w:rsid w:val="005F7854"/>
    <w:rsid w:val="005F7D8A"/>
    <w:rsid w:val="005F7EA8"/>
    <w:rsid w:val="005F7EC1"/>
    <w:rsid w:val="00600289"/>
    <w:rsid w:val="00600673"/>
    <w:rsid w:val="00600703"/>
    <w:rsid w:val="00600A8B"/>
    <w:rsid w:val="00600EA9"/>
    <w:rsid w:val="00600F80"/>
    <w:rsid w:val="0060149D"/>
    <w:rsid w:val="00601595"/>
    <w:rsid w:val="00601B9E"/>
    <w:rsid w:val="00601C3A"/>
    <w:rsid w:val="0060210F"/>
    <w:rsid w:val="006025AD"/>
    <w:rsid w:val="006026BB"/>
    <w:rsid w:val="0060277B"/>
    <w:rsid w:val="00602B62"/>
    <w:rsid w:val="00602D16"/>
    <w:rsid w:val="00602D4C"/>
    <w:rsid w:val="00603206"/>
    <w:rsid w:val="0060329E"/>
    <w:rsid w:val="006034D7"/>
    <w:rsid w:val="00603665"/>
    <w:rsid w:val="0060370D"/>
    <w:rsid w:val="00603720"/>
    <w:rsid w:val="00603877"/>
    <w:rsid w:val="00603900"/>
    <w:rsid w:val="0060393C"/>
    <w:rsid w:val="00603E1B"/>
    <w:rsid w:val="006043EA"/>
    <w:rsid w:val="006045B3"/>
    <w:rsid w:val="006045F3"/>
    <w:rsid w:val="00604636"/>
    <w:rsid w:val="00604EBB"/>
    <w:rsid w:val="0060511B"/>
    <w:rsid w:val="006053B3"/>
    <w:rsid w:val="0060592B"/>
    <w:rsid w:val="00605965"/>
    <w:rsid w:val="00605C1B"/>
    <w:rsid w:val="00605E31"/>
    <w:rsid w:val="00605FC6"/>
    <w:rsid w:val="0060606B"/>
    <w:rsid w:val="006061C2"/>
    <w:rsid w:val="0060621C"/>
    <w:rsid w:val="006063A8"/>
    <w:rsid w:val="00606503"/>
    <w:rsid w:val="006067FD"/>
    <w:rsid w:val="0060698A"/>
    <w:rsid w:val="00606B0B"/>
    <w:rsid w:val="00606E18"/>
    <w:rsid w:val="006072C9"/>
    <w:rsid w:val="006105D6"/>
    <w:rsid w:val="00610BAF"/>
    <w:rsid w:val="00610C46"/>
    <w:rsid w:val="00610FB8"/>
    <w:rsid w:val="00611393"/>
    <w:rsid w:val="006116F6"/>
    <w:rsid w:val="00611876"/>
    <w:rsid w:val="00611972"/>
    <w:rsid w:val="006119DC"/>
    <w:rsid w:val="00611A24"/>
    <w:rsid w:val="00611B34"/>
    <w:rsid w:val="00611CF2"/>
    <w:rsid w:val="00611FB1"/>
    <w:rsid w:val="00612508"/>
    <w:rsid w:val="00612837"/>
    <w:rsid w:val="00612A60"/>
    <w:rsid w:val="00612B4F"/>
    <w:rsid w:val="00612DDA"/>
    <w:rsid w:val="00612F3B"/>
    <w:rsid w:val="00613394"/>
    <w:rsid w:val="0061345A"/>
    <w:rsid w:val="006134D5"/>
    <w:rsid w:val="00613524"/>
    <w:rsid w:val="0061383A"/>
    <w:rsid w:val="00613FFA"/>
    <w:rsid w:val="00614334"/>
    <w:rsid w:val="006143B2"/>
    <w:rsid w:val="006146A8"/>
    <w:rsid w:val="0061474A"/>
    <w:rsid w:val="0061481D"/>
    <w:rsid w:val="0061487C"/>
    <w:rsid w:val="00614B83"/>
    <w:rsid w:val="00614BC7"/>
    <w:rsid w:val="00614EAC"/>
    <w:rsid w:val="0061548C"/>
    <w:rsid w:val="00615603"/>
    <w:rsid w:val="006158C4"/>
    <w:rsid w:val="00615C2C"/>
    <w:rsid w:val="00615CC0"/>
    <w:rsid w:val="006161B9"/>
    <w:rsid w:val="0061663E"/>
    <w:rsid w:val="00616D14"/>
    <w:rsid w:val="00616DE1"/>
    <w:rsid w:val="00617CEE"/>
    <w:rsid w:val="00617D9D"/>
    <w:rsid w:val="006200B6"/>
    <w:rsid w:val="006202BE"/>
    <w:rsid w:val="00620A9E"/>
    <w:rsid w:val="00620B25"/>
    <w:rsid w:val="00620E2E"/>
    <w:rsid w:val="006210AD"/>
    <w:rsid w:val="0062114D"/>
    <w:rsid w:val="006214ED"/>
    <w:rsid w:val="00621580"/>
    <w:rsid w:val="00621AF4"/>
    <w:rsid w:val="00621B46"/>
    <w:rsid w:val="00621CE9"/>
    <w:rsid w:val="00621D12"/>
    <w:rsid w:val="0062223C"/>
    <w:rsid w:val="006227F7"/>
    <w:rsid w:val="00622CC8"/>
    <w:rsid w:val="00622E0A"/>
    <w:rsid w:val="00623298"/>
    <w:rsid w:val="00623437"/>
    <w:rsid w:val="006237CE"/>
    <w:rsid w:val="00623A78"/>
    <w:rsid w:val="00623DFF"/>
    <w:rsid w:val="00623FCB"/>
    <w:rsid w:val="0062401D"/>
    <w:rsid w:val="0062432F"/>
    <w:rsid w:val="006245B6"/>
    <w:rsid w:val="006245BF"/>
    <w:rsid w:val="00624A30"/>
    <w:rsid w:val="00624AE8"/>
    <w:rsid w:val="00624D2A"/>
    <w:rsid w:val="006252D5"/>
    <w:rsid w:val="006252F0"/>
    <w:rsid w:val="006255DB"/>
    <w:rsid w:val="00625C0E"/>
    <w:rsid w:val="00626015"/>
    <w:rsid w:val="00626105"/>
    <w:rsid w:val="0062613A"/>
    <w:rsid w:val="0062694C"/>
    <w:rsid w:val="00626A5D"/>
    <w:rsid w:val="00626AFE"/>
    <w:rsid w:val="0062735E"/>
    <w:rsid w:val="00627361"/>
    <w:rsid w:val="006273BE"/>
    <w:rsid w:val="00627610"/>
    <w:rsid w:val="006277C9"/>
    <w:rsid w:val="00627EA7"/>
    <w:rsid w:val="00630063"/>
    <w:rsid w:val="006301EB"/>
    <w:rsid w:val="0063065D"/>
    <w:rsid w:val="00630902"/>
    <w:rsid w:val="00630B21"/>
    <w:rsid w:val="00630B22"/>
    <w:rsid w:val="00630D1C"/>
    <w:rsid w:val="006311C7"/>
    <w:rsid w:val="006312A2"/>
    <w:rsid w:val="006313A7"/>
    <w:rsid w:val="006313F5"/>
    <w:rsid w:val="006319D8"/>
    <w:rsid w:val="00631A0A"/>
    <w:rsid w:val="00631E96"/>
    <w:rsid w:val="006321B7"/>
    <w:rsid w:val="006323E3"/>
    <w:rsid w:val="00632641"/>
    <w:rsid w:val="006327CF"/>
    <w:rsid w:val="00632960"/>
    <w:rsid w:val="00632C1A"/>
    <w:rsid w:val="00632C58"/>
    <w:rsid w:val="00632D78"/>
    <w:rsid w:val="006333A7"/>
    <w:rsid w:val="0063340D"/>
    <w:rsid w:val="006334D7"/>
    <w:rsid w:val="006335C3"/>
    <w:rsid w:val="006339B8"/>
    <w:rsid w:val="00633B9A"/>
    <w:rsid w:val="00633BA7"/>
    <w:rsid w:val="00633CD3"/>
    <w:rsid w:val="00633E3F"/>
    <w:rsid w:val="00633E5F"/>
    <w:rsid w:val="00633E9C"/>
    <w:rsid w:val="00634253"/>
    <w:rsid w:val="00634644"/>
    <w:rsid w:val="00634934"/>
    <w:rsid w:val="00634F3E"/>
    <w:rsid w:val="0063526F"/>
    <w:rsid w:val="00635744"/>
    <w:rsid w:val="0063580A"/>
    <w:rsid w:val="00635B24"/>
    <w:rsid w:val="00635E78"/>
    <w:rsid w:val="00636138"/>
    <w:rsid w:val="006362A1"/>
    <w:rsid w:val="00636387"/>
    <w:rsid w:val="00636414"/>
    <w:rsid w:val="0063645D"/>
    <w:rsid w:val="006369B1"/>
    <w:rsid w:val="00636DCD"/>
    <w:rsid w:val="00636DD3"/>
    <w:rsid w:val="0063701A"/>
    <w:rsid w:val="006374EB"/>
    <w:rsid w:val="00637563"/>
    <w:rsid w:val="0063768C"/>
    <w:rsid w:val="00637850"/>
    <w:rsid w:val="00640123"/>
    <w:rsid w:val="006402AE"/>
    <w:rsid w:val="00640676"/>
    <w:rsid w:val="00640A43"/>
    <w:rsid w:val="00640AEB"/>
    <w:rsid w:val="00640D5F"/>
    <w:rsid w:val="0064123A"/>
    <w:rsid w:val="00641318"/>
    <w:rsid w:val="00641469"/>
    <w:rsid w:val="006418F6"/>
    <w:rsid w:val="00641B5F"/>
    <w:rsid w:val="00641D3B"/>
    <w:rsid w:val="00641EAC"/>
    <w:rsid w:val="00641EBF"/>
    <w:rsid w:val="006422E3"/>
    <w:rsid w:val="0064256F"/>
    <w:rsid w:val="0064277E"/>
    <w:rsid w:val="0064286D"/>
    <w:rsid w:val="00642B5B"/>
    <w:rsid w:val="00642C3C"/>
    <w:rsid w:val="00642CDD"/>
    <w:rsid w:val="00642FB1"/>
    <w:rsid w:val="006432A9"/>
    <w:rsid w:val="00643662"/>
    <w:rsid w:val="006438BD"/>
    <w:rsid w:val="00643D20"/>
    <w:rsid w:val="00643DF1"/>
    <w:rsid w:val="0064420D"/>
    <w:rsid w:val="00644549"/>
    <w:rsid w:val="006446CE"/>
    <w:rsid w:val="00644AD8"/>
    <w:rsid w:val="00644B7B"/>
    <w:rsid w:val="00644D67"/>
    <w:rsid w:val="00645122"/>
    <w:rsid w:val="0064516A"/>
    <w:rsid w:val="0064540E"/>
    <w:rsid w:val="00645442"/>
    <w:rsid w:val="0064562A"/>
    <w:rsid w:val="00645A73"/>
    <w:rsid w:val="00645A9F"/>
    <w:rsid w:val="00645B3B"/>
    <w:rsid w:val="00645F31"/>
    <w:rsid w:val="0064650F"/>
    <w:rsid w:val="00646C6B"/>
    <w:rsid w:val="00646F06"/>
    <w:rsid w:val="006471DC"/>
    <w:rsid w:val="0064723A"/>
    <w:rsid w:val="00647314"/>
    <w:rsid w:val="00647582"/>
    <w:rsid w:val="006477D1"/>
    <w:rsid w:val="0064789A"/>
    <w:rsid w:val="00647B66"/>
    <w:rsid w:val="00647DD7"/>
    <w:rsid w:val="00647E37"/>
    <w:rsid w:val="00647E8A"/>
    <w:rsid w:val="0065020E"/>
    <w:rsid w:val="0065046E"/>
    <w:rsid w:val="006505CF"/>
    <w:rsid w:val="0065096B"/>
    <w:rsid w:val="00650AB6"/>
    <w:rsid w:val="00650C5E"/>
    <w:rsid w:val="00650FC3"/>
    <w:rsid w:val="00651010"/>
    <w:rsid w:val="00651072"/>
    <w:rsid w:val="006510D4"/>
    <w:rsid w:val="006511AA"/>
    <w:rsid w:val="00651B0B"/>
    <w:rsid w:val="00651BE9"/>
    <w:rsid w:val="00651F14"/>
    <w:rsid w:val="006520EF"/>
    <w:rsid w:val="006526B7"/>
    <w:rsid w:val="006527DF"/>
    <w:rsid w:val="00652C54"/>
    <w:rsid w:val="00652E6F"/>
    <w:rsid w:val="006535D9"/>
    <w:rsid w:val="006536F2"/>
    <w:rsid w:val="00654098"/>
    <w:rsid w:val="006542AD"/>
    <w:rsid w:val="006543BD"/>
    <w:rsid w:val="006545F0"/>
    <w:rsid w:val="006548E0"/>
    <w:rsid w:val="006553E6"/>
    <w:rsid w:val="00655519"/>
    <w:rsid w:val="00655A94"/>
    <w:rsid w:val="00656264"/>
    <w:rsid w:val="006562DA"/>
    <w:rsid w:val="00656408"/>
    <w:rsid w:val="00656550"/>
    <w:rsid w:val="0065667C"/>
    <w:rsid w:val="00656A55"/>
    <w:rsid w:val="00656AE1"/>
    <w:rsid w:val="00656E85"/>
    <w:rsid w:val="00656EC1"/>
    <w:rsid w:val="00657004"/>
    <w:rsid w:val="00657038"/>
    <w:rsid w:val="00657394"/>
    <w:rsid w:val="0065743E"/>
    <w:rsid w:val="00657999"/>
    <w:rsid w:val="00657A0F"/>
    <w:rsid w:val="00657A57"/>
    <w:rsid w:val="00657D74"/>
    <w:rsid w:val="00657E99"/>
    <w:rsid w:val="0066034E"/>
    <w:rsid w:val="0066050C"/>
    <w:rsid w:val="00660563"/>
    <w:rsid w:val="0066082B"/>
    <w:rsid w:val="006608B2"/>
    <w:rsid w:val="006609EC"/>
    <w:rsid w:val="00661193"/>
    <w:rsid w:val="006612B8"/>
    <w:rsid w:val="00661600"/>
    <w:rsid w:val="006618BF"/>
    <w:rsid w:val="00661D24"/>
    <w:rsid w:val="0066234E"/>
    <w:rsid w:val="00662487"/>
    <w:rsid w:val="00662C69"/>
    <w:rsid w:val="00662F94"/>
    <w:rsid w:val="0066331D"/>
    <w:rsid w:val="006634AB"/>
    <w:rsid w:val="00663C1D"/>
    <w:rsid w:val="00663D20"/>
    <w:rsid w:val="00663D6B"/>
    <w:rsid w:val="00664036"/>
    <w:rsid w:val="00664147"/>
    <w:rsid w:val="006642C8"/>
    <w:rsid w:val="0066432D"/>
    <w:rsid w:val="0066440E"/>
    <w:rsid w:val="006649DB"/>
    <w:rsid w:val="00664A37"/>
    <w:rsid w:val="00664B31"/>
    <w:rsid w:val="00664C1D"/>
    <w:rsid w:val="00664CB7"/>
    <w:rsid w:val="00664EAA"/>
    <w:rsid w:val="00664FB1"/>
    <w:rsid w:val="00665005"/>
    <w:rsid w:val="00665393"/>
    <w:rsid w:val="00665A08"/>
    <w:rsid w:val="00665A44"/>
    <w:rsid w:val="00665E86"/>
    <w:rsid w:val="00665F9A"/>
    <w:rsid w:val="0066602A"/>
    <w:rsid w:val="006664F3"/>
    <w:rsid w:val="0066667F"/>
    <w:rsid w:val="006668CD"/>
    <w:rsid w:val="00666BA7"/>
    <w:rsid w:val="006675A0"/>
    <w:rsid w:val="00667B14"/>
    <w:rsid w:val="00667E01"/>
    <w:rsid w:val="006701B4"/>
    <w:rsid w:val="0067035F"/>
    <w:rsid w:val="00670494"/>
    <w:rsid w:val="00670759"/>
    <w:rsid w:val="006708F5"/>
    <w:rsid w:val="00670A3B"/>
    <w:rsid w:val="00670A9A"/>
    <w:rsid w:val="00670BE8"/>
    <w:rsid w:val="0067123B"/>
    <w:rsid w:val="00671399"/>
    <w:rsid w:val="006713C9"/>
    <w:rsid w:val="006719D6"/>
    <w:rsid w:val="006720A9"/>
    <w:rsid w:val="006722EF"/>
    <w:rsid w:val="0067236F"/>
    <w:rsid w:val="00672417"/>
    <w:rsid w:val="00672418"/>
    <w:rsid w:val="00672502"/>
    <w:rsid w:val="00672503"/>
    <w:rsid w:val="00672554"/>
    <w:rsid w:val="00672829"/>
    <w:rsid w:val="00672C5B"/>
    <w:rsid w:val="0067300D"/>
    <w:rsid w:val="0067305B"/>
    <w:rsid w:val="006735B1"/>
    <w:rsid w:val="006737C6"/>
    <w:rsid w:val="00673BAC"/>
    <w:rsid w:val="00673EC4"/>
    <w:rsid w:val="00673EEF"/>
    <w:rsid w:val="00673F99"/>
    <w:rsid w:val="006741F4"/>
    <w:rsid w:val="00674214"/>
    <w:rsid w:val="006743D5"/>
    <w:rsid w:val="0067448B"/>
    <w:rsid w:val="006744F5"/>
    <w:rsid w:val="0067470F"/>
    <w:rsid w:val="006747A9"/>
    <w:rsid w:val="00674873"/>
    <w:rsid w:val="00674FD5"/>
    <w:rsid w:val="006751B5"/>
    <w:rsid w:val="006751F4"/>
    <w:rsid w:val="00675A7E"/>
    <w:rsid w:val="00675E2B"/>
    <w:rsid w:val="00676089"/>
    <w:rsid w:val="00676250"/>
    <w:rsid w:val="00676278"/>
    <w:rsid w:val="006763AF"/>
    <w:rsid w:val="006765A7"/>
    <w:rsid w:val="006767E2"/>
    <w:rsid w:val="00676DB8"/>
    <w:rsid w:val="00676E3B"/>
    <w:rsid w:val="00677071"/>
    <w:rsid w:val="00677745"/>
    <w:rsid w:val="006779E9"/>
    <w:rsid w:val="00680191"/>
    <w:rsid w:val="006806C4"/>
    <w:rsid w:val="006807A7"/>
    <w:rsid w:val="006808C8"/>
    <w:rsid w:val="0068103E"/>
    <w:rsid w:val="0068109B"/>
    <w:rsid w:val="00681186"/>
    <w:rsid w:val="006811AB"/>
    <w:rsid w:val="0068163B"/>
    <w:rsid w:val="0068171E"/>
    <w:rsid w:val="00681DFD"/>
    <w:rsid w:val="00681F81"/>
    <w:rsid w:val="00682094"/>
    <w:rsid w:val="0068211A"/>
    <w:rsid w:val="00682197"/>
    <w:rsid w:val="00682257"/>
    <w:rsid w:val="006825AD"/>
    <w:rsid w:val="00682AB2"/>
    <w:rsid w:val="00682C1B"/>
    <w:rsid w:val="00682DD2"/>
    <w:rsid w:val="00682E12"/>
    <w:rsid w:val="00682E2A"/>
    <w:rsid w:val="0068357D"/>
    <w:rsid w:val="006836EE"/>
    <w:rsid w:val="00683AF1"/>
    <w:rsid w:val="00683D54"/>
    <w:rsid w:val="00684220"/>
    <w:rsid w:val="00684B05"/>
    <w:rsid w:val="00684F39"/>
    <w:rsid w:val="006852A3"/>
    <w:rsid w:val="006854DB"/>
    <w:rsid w:val="0068550C"/>
    <w:rsid w:val="006856DA"/>
    <w:rsid w:val="006858B2"/>
    <w:rsid w:val="0068597C"/>
    <w:rsid w:val="00685AD0"/>
    <w:rsid w:val="00685B3B"/>
    <w:rsid w:val="00685C3B"/>
    <w:rsid w:val="00685EFA"/>
    <w:rsid w:val="00686239"/>
    <w:rsid w:val="006863AB"/>
    <w:rsid w:val="00686A08"/>
    <w:rsid w:val="00686D61"/>
    <w:rsid w:val="0068722B"/>
    <w:rsid w:val="006875B5"/>
    <w:rsid w:val="0068770D"/>
    <w:rsid w:val="00687F09"/>
    <w:rsid w:val="0069001E"/>
    <w:rsid w:val="0069008A"/>
    <w:rsid w:val="006910C4"/>
    <w:rsid w:val="0069125F"/>
    <w:rsid w:val="00691289"/>
    <w:rsid w:val="006912BC"/>
    <w:rsid w:val="006912C8"/>
    <w:rsid w:val="0069137B"/>
    <w:rsid w:val="00691C0A"/>
    <w:rsid w:val="00691C42"/>
    <w:rsid w:val="00691D29"/>
    <w:rsid w:val="00691EFA"/>
    <w:rsid w:val="00691FBC"/>
    <w:rsid w:val="00692511"/>
    <w:rsid w:val="00692821"/>
    <w:rsid w:val="006929D0"/>
    <w:rsid w:val="006932AE"/>
    <w:rsid w:val="00693C3D"/>
    <w:rsid w:val="00694152"/>
    <w:rsid w:val="00694930"/>
    <w:rsid w:val="00694AFC"/>
    <w:rsid w:val="00694B6E"/>
    <w:rsid w:val="00694F25"/>
    <w:rsid w:val="00694FDC"/>
    <w:rsid w:val="006952F6"/>
    <w:rsid w:val="00695308"/>
    <w:rsid w:val="006968B3"/>
    <w:rsid w:val="00696B86"/>
    <w:rsid w:val="00696C0E"/>
    <w:rsid w:val="00696DFA"/>
    <w:rsid w:val="00697056"/>
    <w:rsid w:val="006971E0"/>
    <w:rsid w:val="006972BB"/>
    <w:rsid w:val="00697307"/>
    <w:rsid w:val="00697661"/>
    <w:rsid w:val="00697829"/>
    <w:rsid w:val="00697A9A"/>
    <w:rsid w:val="00697BA0"/>
    <w:rsid w:val="00697FDA"/>
    <w:rsid w:val="00697FE2"/>
    <w:rsid w:val="006A0181"/>
    <w:rsid w:val="006A05D4"/>
    <w:rsid w:val="006A0B47"/>
    <w:rsid w:val="006A1015"/>
    <w:rsid w:val="006A1162"/>
    <w:rsid w:val="006A1221"/>
    <w:rsid w:val="006A133D"/>
    <w:rsid w:val="006A139E"/>
    <w:rsid w:val="006A1895"/>
    <w:rsid w:val="006A1B4D"/>
    <w:rsid w:val="006A227A"/>
    <w:rsid w:val="006A2460"/>
    <w:rsid w:val="006A254A"/>
    <w:rsid w:val="006A2916"/>
    <w:rsid w:val="006A30D9"/>
    <w:rsid w:val="006A3246"/>
    <w:rsid w:val="006A34A5"/>
    <w:rsid w:val="006A3538"/>
    <w:rsid w:val="006A382A"/>
    <w:rsid w:val="006A3855"/>
    <w:rsid w:val="006A3AD5"/>
    <w:rsid w:val="006A3BAA"/>
    <w:rsid w:val="006A3C38"/>
    <w:rsid w:val="006A3E74"/>
    <w:rsid w:val="006A462A"/>
    <w:rsid w:val="006A4AAF"/>
    <w:rsid w:val="006A4D57"/>
    <w:rsid w:val="006A535F"/>
    <w:rsid w:val="006A547D"/>
    <w:rsid w:val="006A54CC"/>
    <w:rsid w:val="006A5538"/>
    <w:rsid w:val="006A5765"/>
    <w:rsid w:val="006A5FFB"/>
    <w:rsid w:val="006A640B"/>
    <w:rsid w:val="006A646A"/>
    <w:rsid w:val="006A6676"/>
    <w:rsid w:val="006A7398"/>
    <w:rsid w:val="006A74A6"/>
    <w:rsid w:val="006A7A58"/>
    <w:rsid w:val="006A7F2E"/>
    <w:rsid w:val="006A7F3D"/>
    <w:rsid w:val="006B0380"/>
    <w:rsid w:val="006B0470"/>
    <w:rsid w:val="006B04BA"/>
    <w:rsid w:val="006B07FE"/>
    <w:rsid w:val="006B083D"/>
    <w:rsid w:val="006B0A3A"/>
    <w:rsid w:val="006B0C40"/>
    <w:rsid w:val="006B0D08"/>
    <w:rsid w:val="006B10E0"/>
    <w:rsid w:val="006B11E6"/>
    <w:rsid w:val="006B1204"/>
    <w:rsid w:val="006B14D9"/>
    <w:rsid w:val="006B1BF2"/>
    <w:rsid w:val="006B1D58"/>
    <w:rsid w:val="006B21BE"/>
    <w:rsid w:val="006B22E2"/>
    <w:rsid w:val="006B253D"/>
    <w:rsid w:val="006B2618"/>
    <w:rsid w:val="006B27B3"/>
    <w:rsid w:val="006B2E24"/>
    <w:rsid w:val="006B33CF"/>
    <w:rsid w:val="006B3643"/>
    <w:rsid w:val="006B39D4"/>
    <w:rsid w:val="006B3A11"/>
    <w:rsid w:val="006B3F6E"/>
    <w:rsid w:val="006B428F"/>
    <w:rsid w:val="006B430C"/>
    <w:rsid w:val="006B466F"/>
    <w:rsid w:val="006B4672"/>
    <w:rsid w:val="006B4B3A"/>
    <w:rsid w:val="006B5027"/>
    <w:rsid w:val="006B5786"/>
    <w:rsid w:val="006B5D34"/>
    <w:rsid w:val="006B5DEE"/>
    <w:rsid w:val="006B5E3A"/>
    <w:rsid w:val="006B60AF"/>
    <w:rsid w:val="006B6224"/>
    <w:rsid w:val="006B6954"/>
    <w:rsid w:val="006B6ACF"/>
    <w:rsid w:val="006B6D9F"/>
    <w:rsid w:val="006B7181"/>
    <w:rsid w:val="006B71D7"/>
    <w:rsid w:val="006B7355"/>
    <w:rsid w:val="006B73F6"/>
    <w:rsid w:val="006B76DE"/>
    <w:rsid w:val="006B7766"/>
    <w:rsid w:val="006B7D70"/>
    <w:rsid w:val="006B7DD9"/>
    <w:rsid w:val="006B7FDB"/>
    <w:rsid w:val="006C00CB"/>
    <w:rsid w:val="006C031D"/>
    <w:rsid w:val="006C06BF"/>
    <w:rsid w:val="006C0700"/>
    <w:rsid w:val="006C1442"/>
    <w:rsid w:val="006C1A0F"/>
    <w:rsid w:val="006C1AD7"/>
    <w:rsid w:val="006C22C2"/>
    <w:rsid w:val="006C2354"/>
    <w:rsid w:val="006C2377"/>
    <w:rsid w:val="006C2626"/>
    <w:rsid w:val="006C2A7F"/>
    <w:rsid w:val="006C2B6D"/>
    <w:rsid w:val="006C2BDD"/>
    <w:rsid w:val="006C2CD1"/>
    <w:rsid w:val="006C2F91"/>
    <w:rsid w:val="006C302B"/>
    <w:rsid w:val="006C3195"/>
    <w:rsid w:val="006C35B6"/>
    <w:rsid w:val="006C3617"/>
    <w:rsid w:val="006C365A"/>
    <w:rsid w:val="006C37A6"/>
    <w:rsid w:val="006C3ABC"/>
    <w:rsid w:val="006C3C72"/>
    <w:rsid w:val="006C3E23"/>
    <w:rsid w:val="006C3E4E"/>
    <w:rsid w:val="006C4028"/>
    <w:rsid w:val="006C4033"/>
    <w:rsid w:val="006C4281"/>
    <w:rsid w:val="006C42B7"/>
    <w:rsid w:val="006C4361"/>
    <w:rsid w:val="006C459D"/>
    <w:rsid w:val="006C45C2"/>
    <w:rsid w:val="006C462B"/>
    <w:rsid w:val="006C4751"/>
    <w:rsid w:val="006C4A10"/>
    <w:rsid w:val="006C4AF6"/>
    <w:rsid w:val="006C507A"/>
    <w:rsid w:val="006C5757"/>
    <w:rsid w:val="006C594B"/>
    <w:rsid w:val="006C5FE5"/>
    <w:rsid w:val="006C61CE"/>
    <w:rsid w:val="006C655B"/>
    <w:rsid w:val="006C6722"/>
    <w:rsid w:val="006C6BF6"/>
    <w:rsid w:val="006C6DA2"/>
    <w:rsid w:val="006C6E96"/>
    <w:rsid w:val="006C722F"/>
    <w:rsid w:val="006C7361"/>
    <w:rsid w:val="006D0071"/>
    <w:rsid w:val="006D01E2"/>
    <w:rsid w:val="006D0299"/>
    <w:rsid w:val="006D02CF"/>
    <w:rsid w:val="006D0526"/>
    <w:rsid w:val="006D05E8"/>
    <w:rsid w:val="006D0B66"/>
    <w:rsid w:val="006D0CAF"/>
    <w:rsid w:val="006D12F7"/>
    <w:rsid w:val="006D1395"/>
    <w:rsid w:val="006D13E7"/>
    <w:rsid w:val="006D150B"/>
    <w:rsid w:val="006D1600"/>
    <w:rsid w:val="006D16A8"/>
    <w:rsid w:val="006D194C"/>
    <w:rsid w:val="006D1978"/>
    <w:rsid w:val="006D1BF1"/>
    <w:rsid w:val="006D1FA4"/>
    <w:rsid w:val="006D225C"/>
    <w:rsid w:val="006D2950"/>
    <w:rsid w:val="006D2B24"/>
    <w:rsid w:val="006D2CCA"/>
    <w:rsid w:val="006D3036"/>
    <w:rsid w:val="006D32D8"/>
    <w:rsid w:val="006D3526"/>
    <w:rsid w:val="006D35AF"/>
    <w:rsid w:val="006D387A"/>
    <w:rsid w:val="006D3AF8"/>
    <w:rsid w:val="006D3B05"/>
    <w:rsid w:val="006D40E0"/>
    <w:rsid w:val="006D447C"/>
    <w:rsid w:val="006D477C"/>
    <w:rsid w:val="006D4BC0"/>
    <w:rsid w:val="006D4CF1"/>
    <w:rsid w:val="006D4EF0"/>
    <w:rsid w:val="006D5019"/>
    <w:rsid w:val="006D5395"/>
    <w:rsid w:val="006D54AC"/>
    <w:rsid w:val="006D5513"/>
    <w:rsid w:val="006D59C4"/>
    <w:rsid w:val="006D5AE6"/>
    <w:rsid w:val="006D5C39"/>
    <w:rsid w:val="006D5C52"/>
    <w:rsid w:val="006D5E54"/>
    <w:rsid w:val="006D60C4"/>
    <w:rsid w:val="006D63CF"/>
    <w:rsid w:val="006D653E"/>
    <w:rsid w:val="006D65E0"/>
    <w:rsid w:val="006D662B"/>
    <w:rsid w:val="006D6795"/>
    <w:rsid w:val="006D696B"/>
    <w:rsid w:val="006D6B4B"/>
    <w:rsid w:val="006D6C53"/>
    <w:rsid w:val="006D7543"/>
    <w:rsid w:val="006D757C"/>
    <w:rsid w:val="006D7B3B"/>
    <w:rsid w:val="006E0305"/>
    <w:rsid w:val="006E04D9"/>
    <w:rsid w:val="006E0890"/>
    <w:rsid w:val="006E0CE1"/>
    <w:rsid w:val="006E0DF6"/>
    <w:rsid w:val="006E15BA"/>
    <w:rsid w:val="006E1780"/>
    <w:rsid w:val="006E1DD7"/>
    <w:rsid w:val="006E1EAF"/>
    <w:rsid w:val="006E20E4"/>
    <w:rsid w:val="006E222D"/>
    <w:rsid w:val="006E22BD"/>
    <w:rsid w:val="006E235B"/>
    <w:rsid w:val="006E25FF"/>
    <w:rsid w:val="006E2719"/>
    <w:rsid w:val="006E2834"/>
    <w:rsid w:val="006E2919"/>
    <w:rsid w:val="006E2DEC"/>
    <w:rsid w:val="006E2EE6"/>
    <w:rsid w:val="006E2FF2"/>
    <w:rsid w:val="006E30AA"/>
    <w:rsid w:val="006E3136"/>
    <w:rsid w:val="006E321B"/>
    <w:rsid w:val="006E324E"/>
    <w:rsid w:val="006E3301"/>
    <w:rsid w:val="006E33D9"/>
    <w:rsid w:val="006E3464"/>
    <w:rsid w:val="006E38BB"/>
    <w:rsid w:val="006E3B2D"/>
    <w:rsid w:val="006E401B"/>
    <w:rsid w:val="006E4109"/>
    <w:rsid w:val="006E4189"/>
    <w:rsid w:val="006E4483"/>
    <w:rsid w:val="006E4494"/>
    <w:rsid w:val="006E48FE"/>
    <w:rsid w:val="006E4908"/>
    <w:rsid w:val="006E4C36"/>
    <w:rsid w:val="006E527D"/>
    <w:rsid w:val="006E5580"/>
    <w:rsid w:val="006E574A"/>
    <w:rsid w:val="006E5776"/>
    <w:rsid w:val="006E5939"/>
    <w:rsid w:val="006E59C7"/>
    <w:rsid w:val="006E5C99"/>
    <w:rsid w:val="006E5E3F"/>
    <w:rsid w:val="006E5E6E"/>
    <w:rsid w:val="006E5FD5"/>
    <w:rsid w:val="006E61C6"/>
    <w:rsid w:val="006E65A6"/>
    <w:rsid w:val="006E6612"/>
    <w:rsid w:val="006E669B"/>
    <w:rsid w:val="006E67CB"/>
    <w:rsid w:val="006E690A"/>
    <w:rsid w:val="006E709B"/>
    <w:rsid w:val="006E7583"/>
    <w:rsid w:val="006E7DF4"/>
    <w:rsid w:val="006F0317"/>
    <w:rsid w:val="006F05DB"/>
    <w:rsid w:val="006F095C"/>
    <w:rsid w:val="006F0C4B"/>
    <w:rsid w:val="006F0DF2"/>
    <w:rsid w:val="006F0F7A"/>
    <w:rsid w:val="006F11B8"/>
    <w:rsid w:val="006F12A6"/>
    <w:rsid w:val="006F180E"/>
    <w:rsid w:val="006F1B55"/>
    <w:rsid w:val="006F1C67"/>
    <w:rsid w:val="006F1D46"/>
    <w:rsid w:val="006F21FF"/>
    <w:rsid w:val="006F23C0"/>
    <w:rsid w:val="006F2B6B"/>
    <w:rsid w:val="006F303C"/>
    <w:rsid w:val="006F3088"/>
    <w:rsid w:val="006F3628"/>
    <w:rsid w:val="006F372B"/>
    <w:rsid w:val="006F39E1"/>
    <w:rsid w:val="006F3C41"/>
    <w:rsid w:val="006F3D18"/>
    <w:rsid w:val="006F3DE7"/>
    <w:rsid w:val="006F3FE7"/>
    <w:rsid w:val="006F4019"/>
    <w:rsid w:val="006F412F"/>
    <w:rsid w:val="006F4283"/>
    <w:rsid w:val="006F4592"/>
    <w:rsid w:val="006F496F"/>
    <w:rsid w:val="006F4B1E"/>
    <w:rsid w:val="006F4B6F"/>
    <w:rsid w:val="006F52F7"/>
    <w:rsid w:val="006F535A"/>
    <w:rsid w:val="006F5666"/>
    <w:rsid w:val="006F56E1"/>
    <w:rsid w:val="006F5814"/>
    <w:rsid w:val="006F58C7"/>
    <w:rsid w:val="006F5916"/>
    <w:rsid w:val="006F5B23"/>
    <w:rsid w:val="006F5D13"/>
    <w:rsid w:val="006F5DC0"/>
    <w:rsid w:val="006F6099"/>
    <w:rsid w:val="006F6235"/>
    <w:rsid w:val="006F6308"/>
    <w:rsid w:val="006F6B54"/>
    <w:rsid w:val="006F6E57"/>
    <w:rsid w:val="006F6FA4"/>
    <w:rsid w:val="006F6FF1"/>
    <w:rsid w:val="006F709B"/>
    <w:rsid w:val="006F7114"/>
    <w:rsid w:val="006F71D3"/>
    <w:rsid w:val="006F72BC"/>
    <w:rsid w:val="006F72FA"/>
    <w:rsid w:val="006F7879"/>
    <w:rsid w:val="006F7C90"/>
    <w:rsid w:val="006F7D7E"/>
    <w:rsid w:val="006F7DAB"/>
    <w:rsid w:val="006F7DDE"/>
    <w:rsid w:val="006F7EB3"/>
    <w:rsid w:val="00700032"/>
    <w:rsid w:val="00700069"/>
    <w:rsid w:val="007002F9"/>
    <w:rsid w:val="007005EE"/>
    <w:rsid w:val="0070064D"/>
    <w:rsid w:val="0070065E"/>
    <w:rsid w:val="007006BE"/>
    <w:rsid w:val="007008E2"/>
    <w:rsid w:val="00700988"/>
    <w:rsid w:val="00700A32"/>
    <w:rsid w:val="00700AEE"/>
    <w:rsid w:val="00700CB5"/>
    <w:rsid w:val="00700D19"/>
    <w:rsid w:val="0070123C"/>
    <w:rsid w:val="00701680"/>
    <w:rsid w:val="007019CE"/>
    <w:rsid w:val="00701ABF"/>
    <w:rsid w:val="00701B86"/>
    <w:rsid w:val="00701F81"/>
    <w:rsid w:val="0070207C"/>
    <w:rsid w:val="007021B8"/>
    <w:rsid w:val="00702200"/>
    <w:rsid w:val="007022CB"/>
    <w:rsid w:val="007022F3"/>
    <w:rsid w:val="0070255E"/>
    <w:rsid w:val="00702599"/>
    <w:rsid w:val="007025BA"/>
    <w:rsid w:val="007025E6"/>
    <w:rsid w:val="00702821"/>
    <w:rsid w:val="00702E07"/>
    <w:rsid w:val="00702FB3"/>
    <w:rsid w:val="007031FC"/>
    <w:rsid w:val="007033A1"/>
    <w:rsid w:val="00703607"/>
    <w:rsid w:val="007037B9"/>
    <w:rsid w:val="00703F7B"/>
    <w:rsid w:val="00703F88"/>
    <w:rsid w:val="007044B8"/>
    <w:rsid w:val="00704521"/>
    <w:rsid w:val="0070478F"/>
    <w:rsid w:val="007048E7"/>
    <w:rsid w:val="00704A33"/>
    <w:rsid w:val="0070559A"/>
    <w:rsid w:val="0070568A"/>
    <w:rsid w:val="00705709"/>
    <w:rsid w:val="00705890"/>
    <w:rsid w:val="00705C3F"/>
    <w:rsid w:val="00705D5F"/>
    <w:rsid w:val="00705DB5"/>
    <w:rsid w:val="00705DC1"/>
    <w:rsid w:val="007061A7"/>
    <w:rsid w:val="00706341"/>
    <w:rsid w:val="00706751"/>
    <w:rsid w:val="00706787"/>
    <w:rsid w:val="0070698A"/>
    <w:rsid w:val="00706B3D"/>
    <w:rsid w:val="00706DE7"/>
    <w:rsid w:val="00706F2F"/>
    <w:rsid w:val="007072AC"/>
    <w:rsid w:val="00707315"/>
    <w:rsid w:val="007073B6"/>
    <w:rsid w:val="007078D1"/>
    <w:rsid w:val="00707976"/>
    <w:rsid w:val="00707A70"/>
    <w:rsid w:val="00707EB7"/>
    <w:rsid w:val="00707FED"/>
    <w:rsid w:val="007107A7"/>
    <w:rsid w:val="00710803"/>
    <w:rsid w:val="00710F52"/>
    <w:rsid w:val="00710F97"/>
    <w:rsid w:val="00711B6C"/>
    <w:rsid w:val="00711BDB"/>
    <w:rsid w:val="00711D2F"/>
    <w:rsid w:val="00711D49"/>
    <w:rsid w:val="007120E8"/>
    <w:rsid w:val="00712185"/>
    <w:rsid w:val="0071236C"/>
    <w:rsid w:val="007123BC"/>
    <w:rsid w:val="0071244B"/>
    <w:rsid w:val="00712698"/>
    <w:rsid w:val="00712B8C"/>
    <w:rsid w:val="00712DFC"/>
    <w:rsid w:val="00712E74"/>
    <w:rsid w:val="007134FE"/>
    <w:rsid w:val="00713504"/>
    <w:rsid w:val="00713841"/>
    <w:rsid w:val="00713AC1"/>
    <w:rsid w:val="00713B3F"/>
    <w:rsid w:val="00714612"/>
    <w:rsid w:val="00714B2E"/>
    <w:rsid w:val="00714C02"/>
    <w:rsid w:val="00714C79"/>
    <w:rsid w:val="00714E0D"/>
    <w:rsid w:val="00714F58"/>
    <w:rsid w:val="00715044"/>
    <w:rsid w:val="0071541A"/>
    <w:rsid w:val="00715481"/>
    <w:rsid w:val="00715498"/>
    <w:rsid w:val="00716033"/>
    <w:rsid w:val="007161FD"/>
    <w:rsid w:val="00716231"/>
    <w:rsid w:val="0071695C"/>
    <w:rsid w:val="00716A68"/>
    <w:rsid w:val="00716AF5"/>
    <w:rsid w:val="00716B0C"/>
    <w:rsid w:val="00716C8B"/>
    <w:rsid w:val="00717223"/>
    <w:rsid w:val="007172FE"/>
    <w:rsid w:val="007173BC"/>
    <w:rsid w:val="007173EE"/>
    <w:rsid w:val="00717474"/>
    <w:rsid w:val="00717633"/>
    <w:rsid w:val="00717F2E"/>
    <w:rsid w:val="00717F80"/>
    <w:rsid w:val="00720146"/>
    <w:rsid w:val="007204A6"/>
    <w:rsid w:val="00720AA5"/>
    <w:rsid w:val="00720AAD"/>
    <w:rsid w:val="00720EDE"/>
    <w:rsid w:val="00720F27"/>
    <w:rsid w:val="0072126C"/>
    <w:rsid w:val="0072128D"/>
    <w:rsid w:val="00721878"/>
    <w:rsid w:val="007218D8"/>
    <w:rsid w:val="0072225F"/>
    <w:rsid w:val="00722A3A"/>
    <w:rsid w:val="00722B46"/>
    <w:rsid w:val="00722D77"/>
    <w:rsid w:val="00722E51"/>
    <w:rsid w:val="007230A6"/>
    <w:rsid w:val="007232C2"/>
    <w:rsid w:val="0072392D"/>
    <w:rsid w:val="00723BB2"/>
    <w:rsid w:val="00723CBE"/>
    <w:rsid w:val="00723F66"/>
    <w:rsid w:val="0072405C"/>
    <w:rsid w:val="0072424D"/>
    <w:rsid w:val="007242AB"/>
    <w:rsid w:val="007242B2"/>
    <w:rsid w:val="007247A8"/>
    <w:rsid w:val="007251B9"/>
    <w:rsid w:val="007252C1"/>
    <w:rsid w:val="00725338"/>
    <w:rsid w:val="007254BC"/>
    <w:rsid w:val="007255EE"/>
    <w:rsid w:val="0072560C"/>
    <w:rsid w:val="007256D1"/>
    <w:rsid w:val="007256EF"/>
    <w:rsid w:val="007258E8"/>
    <w:rsid w:val="00725AFB"/>
    <w:rsid w:val="00725EB1"/>
    <w:rsid w:val="00725EFE"/>
    <w:rsid w:val="007262A6"/>
    <w:rsid w:val="00726524"/>
    <w:rsid w:val="007265AF"/>
    <w:rsid w:val="00726791"/>
    <w:rsid w:val="0072696F"/>
    <w:rsid w:val="00726BC0"/>
    <w:rsid w:val="00726ECA"/>
    <w:rsid w:val="00727790"/>
    <w:rsid w:val="007300D3"/>
    <w:rsid w:val="00730105"/>
    <w:rsid w:val="00730702"/>
    <w:rsid w:val="00730E01"/>
    <w:rsid w:val="007310F6"/>
    <w:rsid w:val="00731223"/>
    <w:rsid w:val="007314BE"/>
    <w:rsid w:val="00731585"/>
    <w:rsid w:val="00731933"/>
    <w:rsid w:val="00731A4C"/>
    <w:rsid w:val="00731C5F"/>
    <w:rsid w:val="007320B7"/>
    <w:rsid w:val="0073233B"/>
    <w:rsid w:val="007325D5"/>
    <w:rsid w:val="00732895"/>
    <w:rsid w:val="007328AD"/>
    <w:rsid w:val="00732A5E"/>
    <w:rsid w:val="00732F19"/>
    <w:rsid w:val="00732FBC"/>
    <w:rsid w:val="00733034"/>
    <w:rsid w:val="00733146"/>
    <w:rsid w:val="00733B98"/>
    <w:rsid w:val="00733CC9"/>
    <w:rsid w:val="00733E6A"/>
    <w:rsid w:val="00733E81"/>
    <w:rsid w:val="00734439"/>
    <w:rsid w:val="0073476A"/>
    <w:rsid w:val="007349ED"/>
    <w:rsid w:val="00734C82"/>
    <w:rsid w:val="00734DAC"/>
    <w:rsid w:val="00734EBF"/>
    <w:rsid w:val="00734FF1"/>
    <w:rsid w:val="007354CD"/>
    <w:rsid w:val="00735755"/>
    <w:rsid w:val="00735D59"/>
    <w:rsid w:val="00735F1A"/>
    <w:rsid w:val="007362B2"/>
    <w:rsid w:val="007363D4"/>
    <w:rsid w:val="007366E6"/>
    <w:rsid w:val="007369D4"/>
    <w:rsid w:val="00736F0D"/>
    <w:rsid w:val="007370BA"/>
    <w:rsid w:val="007370ED"/>
    <w:rsid w:val="007372C8"/>
    <w:rsid w:val="00737315"/>
    <w:rsid w:val="007375D1"/>
    <w:rsid w:val="0073760D"/>
    <w:rsid w:val="00737B8B"/>
    <w:rsid w:val="00737E38"/>
    <w:rsid w:val="007400E7"/>
    <w:rsid w:val="00740155"/>
    <w:rsid w:val="00740296"/>
    <w:rsid w:val="00740624"/>
    <w:rsid w:val="0074078C"/>
    <w:rsid w:val="007407A5"/>
    <w:rsid w:val="00740920"/>
    <w:rsid w:val="00740DE3"/>
    <w:rsid w:val="00741280"/>
    <w:rsid w:val="0074151A"/>
    <w:rsid w:val="007416BC"/>
    <w:rsid w:val="007417F0"/>
    <w:rsid w:val="007418A6"/>
    <w:rsid w:val="0074192E"/>
    <w:rsid w:val="00741C93"/>
    <w:rsid w:val="007420D6"/>
    <w:rsid w:val="00742469"/>
    <w:rsid w:val="00742506"/>
    <w:rsid w:val="007428E7"/>
    <w:rsid w:val="00742A9A"/>
    <w:rsid w:val="00742F04"/>
    <w:rsid w:val="0074322C"/>
    <w:rsid w:val="007432E7"/>
    <w:rsid w:val="00743322"/>
    <w:rsid w:val="00743366"/>
    <w:rsid w:val="007435BB"/>
    <w:rsid w:val="00743806"/>
    <w:rsid w:val="00743C81"/>
    <w:rsid w:val="00743EF0"/>
    <w:rsid w:val="00744649"/>
    <w:rsid w:val="00744857"/>
    <w:rsid w:val="00744B8E"/>
    <w:rsid w:val="00744CA6"/>
    <w:rsid w:val="00744D47"/>
    <w:rsid w:val="00744DAA"/>
    <w:rsid w:val="00744EAC"/>
    <w:rsid w:val="00744F17"/>
    <w:rsid w:val="0074514F"/>
    <w:rsid w:val="007451BB"/>
    <w:rsid w:val="0074520F"/>
    <w:rsid w:val="00745672"/>
    <w:rsid w:val="007456B5"/>
    <w:rsid w:val="007457E1"/>
    <w:rsid w:val="00745877"/>
    <w:rsid w:val="007459B7"/>
    <w:rsid w:val="00745D89"/>
    <w:rsid w:val="00746341"/>
    <w:rsid w:val="0074657A"/>
    <w:rsid w:val="00746604"/>
    <w:rsid w:val="00746AD2"/>
    <w:rsid w:val="00746AE4"/>
    <w:rsid w:val="00746F63"/>
    <w:rsid w:val="00746FBC"/>
    <w:rsid w:val="007471CC"/>
    <w:rsid w:val="007472AA"/>
    <w:rsid w:val="00747368"/>
    <w:rsid w:val="00747461"/>
    <w:rsid w:val="007475C4"/>
    <w:rsid w:val="00747A5A"/>
    <w:rsid w:val="00747B8C"/>
    <w:rsid w:val="00747C73"/>
    <w:rsid w:val="00747CB8"/>
    <w:rsid w:val="00747E6F"/>
    <w:rsid w:val="007500B0"/>
    <w:rsid w:val="007504C6"/>
    <w:rsid w:val="0075077E"/>
    <w:rsid w:val="00750AAD"/>
    <w:rsid w:val="00750C68"/>
    <w:rsid w:val="00750DDA"/>
    <w:rsid w:val="00750F3A"/>
    <w:rsid w:val="00750F82"/>
    <w:rsid w:val="00751061"/>
    <w:rsid w:val="00751094"/>
    <w:rsid w:val="007511F3"/>
    <w:rsid w:val="00751589"/>
    <w:rsid w:val="007516F6"/>
    <w:rsid w:val="00751714"/>
    <w:rsid w:val="0075179C"/>
    <w:rsid w:val="007517B4"/>
    <w:rsid w:val="00751804"/>
    <w:rsid w:val="00751A7C"/>
    <w:rsid w:val="00751A81"/>
    <w:rsid w:val="00751B82"/>
    <w:rsid w:val="00751B9E"/>
    <w:rsid w:val="00751C1F"/>
    <w:rsid w:val="00751DB7"/>
    <w:rsid w:val="00751DD3"/>
    <w:rsid w:val="00752240"/>
    <w:rsid w:val="007524E9"/>
    <w:rsid w:val="007526ED"/>
    <w:rsid w:val="00752CDB"/>
    <w:rsid w:val="00752F5C"/>
    <w:rsid w:val="00753488"/>
    <w:rsid w:val="00753619"/>
    <w:rsid w:val="00753687"/>
    <w:rsid w:val="0075368C"/>
    <w:rsid w:val="007537C9"/>
    <w:rsid w:val="00753ACE"/>
    <w:rsid w:val="00753DF8"/>
    <w:rsid w:val="00753EC3"/>
    <w:rsid w:val="00753F8A"/>
    <w:rsid w:val="007540CD"/>
    <w:rsid w:val="007542B9"/>
    <w:rsid w:val="007542C8"/>
    <w:rsid w:val="007543D1"/>
    <w:rsid w:val="007543F7"/>
    <w:rsid w:val="007545B4"/>
    <w:rsid w:val="007545CA"/>
    <w:rsid w:val="007548C6"/>
    <w:rsid w:val="00755222"/>
    <w:rsid w:val="007556F6"/>
    <w:rsid w:val="007558FC"/>
    <w:rsid w:val="00755B21"/>
    <w:rsid w:val="0075631B"/>
    <w:rsid w:val="0075665C"/>
    <w:rsid w:val="00756C8B"/>
    <w:rsid w:val="00756E87"/>
    <w:rsid w:val="007573E7"/>
    <w:rsid w:val="0075752C"/>
    <w:rsid w:val="007579FA"/>
    <w:rsid w:val="00757B83"/>
    <w:rsid w:val="00757DA1"/>
    <w:rsid w:val="00757F7B"/>
    <w:rsid w:val="007607E1"/>
    <w:rsid w:val="00760DA1"/>
    <w:rsid w:val="007613CB"/>
    <w:rsid w:val="0076159B"/>
    <w:rsid w:val="007616DD"/>
    <w:rsid w:val="007618D5"/>
    <w:rsid w:val="007619A1"/>
    <w:rsid w:val="00761F2D"/>
    <w:rsid w:val="00762056"/>
    <w:rsid w:val="0076257D"/>
    <w:rsid w:val="0076285D"/>
    <w:rsid w:val="0076285F"/>
    <w:rsid w:val="00762983"/>
    <w:rsid w:val="00762A06"/>
    <w:rsid w:val="00762A61"/>
    <w:rsid w:val="00762B2F"/>
    <w:rsid w:val="00762EA8"/>
    <w:rsid w:val="00762FA8"/>
    <w:rsid w:val="00763323"/>
    <w:rsid w:val="0076335E"/>
    <w:rsid w:val="0076349E"/>
    <w:rsid w:val="00763611"/>
    <w:rsid w:val="00763A9F"/>
    <w:rsid w:val="0076405A"/>
    <w:rsid w:val="00764358"/>
    <w:rsid w:val="00764451"/>
    <w:rsid w:val="0076460E"/>
    <w:rsid w:val="007646DD"/>
    <w:rsid w:val="007648D0"/>
    <w:rsid w:val="007650C8"/>
    <w:rsid w:val="00765128"/>
    <w:rsid w:val="00765280"/>
    <w:rsid w:val="00765659"/>
    <w:rsid w:val="00765E84"/>
    <w:rsid w:val="0076655F"/>
    <w:rsid w:val="00766560"/>
    <w:rsid w:val="00766934"/>
    <w:rsid w:val="00766A90"/>
    <w:rsid w:val="007675CB"/>
    <w:rsid w:val="0076795E"/>
    <w:rsid w:val="00767C35"/>
    <w:rsid w:val="00767FCC"/>
    <w:rsid w:val="0077019B"/>
    <w:rsid w:val="007702B7"/>
    <w:rsid w:val="0077032A"/>
    <w:rsid w:val="00770514"/>
    <w:rsid w:val="0077060C"/>
    <w:rsid w:val="00770D02"/>
    <w:rsid w:val="00770E00"/>
    <w:rsid w:val="00770F4D"/>
    <w:rsid w:val="00771013"/>
    <w:rsid w:val="00771329"/>
    <w:rsid w:val="00771657"/>
    <w:rsid w:val="0077175A"/>
    <w:rsid w:val="00772073"/>
    <w:rsid w:val="007722BC"/>
    <w:rsid w:val="00772539"/>
    <w:rsid w:val="00772910"/>
    <w:rsid w:val="007729A6"/>
    <w:rsid w:val="007729DE"/>
    <w:rsid w:val="00772D20"/>
    <w:rsid w:val="007730C0"/>
    <w:rsid w:val="00773386"/>
    <w:rsid w:val="007733BA"/>
    <w:rsid w:val="00773480"/>
    <w:rsid w:val="00773723"/>
    <w:rsid w:val="00773F11"/>
    <w:rsid w:val="0077448D"/>
    <w:rsid w:val="00774A90"/>
    <w:rsid w:val="00774B25"/>
    <w:rsid w:val="00774C3A"/>
    <w:rsid w:val="00774DCC"/>
    <w:rsid w:val="00775146"/>
    <w:rsid w:val="0077553B"/>
    <w:rsid w:val="0077578A"/>
    <w:rsid w:val="00775890"/>
    <w:rsid w:val="00775961"/>
    <w:rsid w:val="00775D59"/>
    <w:rsid w:val="00775DC0"/>
    <w:rsid w:val="00775F1B"/>
    <w:rsid w:val="00776096"/>
    <w:rsid w:val="0077659C"/>
    <w:rsid w:val="0077664C"/>
    <w:rsid w:val="007768A8"/>
    <w:rsid w:val="007769E6"/>
    <w:rsid w:val="00776DB2"/>
    <w:rsid w:val="00776F1D"/>
    <w:rsid w:val="00777187"/>
    <w:rsid w:val="0077745A"/>
    <w:rsid w:val="0077789C"/>
    <w:rsid w:val="007805D2"/>
    <w:rsid w:val="00780894"/>
    <w:rsid w:val="00780A18"/>
    <w:rsid w:val="00780C4D"/>
    <w:rsid w:val="00780E33"/>
    <w:rsid w:val="00780EE3"/>
    <w:rsid w:val="00781718"/>
    <w:rsid w:val="00781857"/>
    <w:rsid w:val="00781A11"/>
    <w:rsid w:val="00781B47"/>
    <w:rsid w:val="00781BB5"/>
    <w:rsid w:val="00782442"/>
    <w:rsid w:val="00782642"/>
    <w:rsid w:val="0078284E"/>
    <w:rsid w:val="00782B22"/>
    <w:rsid w:val="00782CAE"/>
    <w:rsid w:val="00782D16"/>
    <w:rsid w:val="00782FDB"/>
    <w:rsid w:val="00783617"/>
    <w:rsid w:val="00783719"/>
    <w:rsid w:val="0078386E"/>
    <w:rsid w:val="00783B7F"/>
    <w:rsid w:val="00783D04"/>
    <w:rsid w:val="00783E3C"/>
    <w:rsid w:val="007840C5"/>
    <w:rsid w:val="007842DB"/>
    <w:rsid w:val="0078496C"/>
    <w:rsid w:val="007849DC"/>
    <w:rsid w:val="00784D4C"/>
    <w:rsid w:val="00785057"/>
    <w:rsid w:val="00785381"/>
    <w:rsid w:val="00785954"/>
    <w:rsid w:val="00785A38"/>
    <w:rsid w:val="00785E0B"/>
    <w:rsid w:val="00785FBD"/>
    <w:rsid w:val="007866E6"/>
    <w:rsid w:val="00786720"/>
    <w:rsid w:val="00786DBB"/>
    <w:rsid w:val="00786DD2"/>
    <w:rsid w:val="00786FEC"/>
    <w:rsid w:val="007871E3"/>
    <w:rsid w:val="00787547"/>
    <w:rsid w:val="00787548"/>
    <w:rsid w:val="00787819"/>
    <w:rsid w:val="00787ADD"/>
    <w:rsid w:val="00787E39"/>
    <w:rsid w:val="00787ECC"/>
    <w:rsid w:val="007901A3"/>
    <w:rsid w:val="0079064A"/>
    <w:rsid w:val="007906A6"/>
    <w:rsid w:val="007908EB"/>
    <w:rsid w:val="007911BD"/>
    <w:rsid w:val="00791236"/>
    <w:rsid w:val="00791299"/>
    <w:rsid w:val="007913B4"/>
    <w:rsid w:val="00791B46"/>
    <w:rsid w:val="00791D9C"/>
    <w:rsid w:val="00791F0B"/>
    <w:rsid w:val="007922D5"/>
    <w:rsid w:val="00792457"/>
    <w:rsid w:val="0079255D"/>
    <w:rsid w:val="00792914"/>
    <w:rsid w:val="00792926"/>
    <w:rsid w:val="00792F7C"/>
    <w:rsid w:val="0079336F"/>
    <w:rsid w:val="00793864"/>
    <w:rsid w:val="00793D40"/>
    <w:rsid w:val="0079417E"/>
    <w:rsid w:val="0079419C"/>
    <w:rsid w:val="007946BB"/>
    <w:rsid w:val="00794A8A"/>
    <w:rsid w:val="00794FBD"/>
    <w:rsid w:val="0079500B"/>
    <w:rsid w:val="007955F3"/>
    <w:rsid w:val="007955FA"/>
    <w:rsid w:val="00795850"/>
    <w:rsid w:val="00795B57"/>
    <w:rsid w:val="00795D9D"/>
    <w:rsid w:val="00795E72"/>
    <w:rsid w:val="007962A6"/>
    <w:rsid w:val="00796341"/>
    <w:rsid w:val="007967F3"/>
    <w:rsid w:val="00796879"/>
    <w:rsid w:val="00796A7F"/>
    <w:rsid w:val="00796F18"/>
    <w:rsid w:val="007972EF"/>
    <w:rsid w:val="0079738D"/>
    <w:rsid w:val="00797B8B"/>
    <w:rsid w:val="00797D42"/>
    <w:rsid w:val="00797DE9"/>
    <w:rsid w:val="00797EFE"/>
    <w:rsid w:val="00797F75"/>
    <w:rsid w:val="00797F7B"/>
    <w:rsid w:val="007A0658"/>
    <w:rsid w:val="007A0703"/>
    <w:rsid w:val="007A0B90"/>
    <w:rsid w:val="007A0D70"/>
    <w:rsid w:val="007A0DD6"/>
    <w:rsid w:val="007A0FB6"/>
    <w:rsid w:val="007A102F"/>
    <w:rsid w:val="007A1580"/>
    <w:rsid w:val="007A16B3"/>
    <w:rsid w:val="007A17E5"/>
    <w:rsid w:val="007A1CBB"/>
    <w:rsid w:val="007A1CED"/>
    <w:rsid w:val="007A2590"/>
    <w:rsid w:val="007A2680"/>
    <w:rsid w:val="007A2C7C"/>
    <w:rsid w:val="007A2E01"/>
    <w:rsid w:val="007A2EB8"/>
    <w:rsid w:val="007A2FC0"/>
    <w:rsid w:val="007A31B8"/>
    <w:rsid w:val="007A385D"/>
    <w:rsid w:val="007A3B35"/>
    <w:rsid w:val="007A411A"/>
    <w:rsid w:val="007A45C2"/>
    <w:rsid w:val="007A484C"/>
    <w:rsid w:val="007A4C14"/>
    <w:rsid w:val="007A4DF0"/>
    <w:rsid w:val="007A4DF3"/>
    <w:rsid w:val="007A594B"/>
    <w:rsid w:val="007A5AFA"/>
    <w:rsid w:val="007A5D75"/>
    <w:rsid w:val="007A5DC3"/>
    <w:rsid w:val="007A5E36"/>
    <w:rsid w:val="007A6554"/>
    <w:rsid w:val="007A6720"/>
    <w:rsid w:val="007A6B1F"/>
    <w:rsid w:val="007A6C9B"/>
    <w:rsid w:val="007A6DA1"/>
    <w:rsid w:val="007A6DDA"/>
    <w:rsid w:val="007A7185"/>
    <w:rsid w:val="007A7708"/>
    <w:rsid w:val="007A7A48"/>
    <w:rsid w:val="007A7B57"/>
    <w:rsid w:val="007A7BD7"/>
    <w:rsid w:val="007A7C02"/>
    <w:rsid w:val="007A7D65"/>
    <w:rsid w:val="007B0120"/>
    <w:rsid w:val="007B0407"/>
    <w:rsid w:val="007B056B"/>
    <w:rsid w:val="007B06D0"/>
    <w:rsid w:val="007B082F"/>
    <w:rsid w:val="007B0903"/>
    <w:rsid w:val="007B0A54"/>
    <w:rsid w:val="007B0D50"/>
    <w:rsid w:val="007B129D"/>
    <w:rsid w:val="007B15CD"/>
    <w:rsid w:val="007B1787"/>
    <w:rsid w:val="007B1BE7"/>
    <w:rsid w:val="007B1E8B"/>
    <w:rsid w:val="007B21F1"/>
    <w:rsid w:val="007B2BF5"/>
    <w:rsid w:val="007B2E6D"/>
    <w:rsid w:val="007B2FAE"/>
    <w:rsid w:val="007B301D"/>
    <w:rsid w:val="007B3269"/>
    <w:rsid w:val="007B34BF"/>
    <w:rsid w:val="007B4C28"/>
    <w:rsid w:val="007B5027"/>
    <w:rsid w:val="007B5094"/>
    <w:rsid w:val="007B50EC"/>
    <w:rsid w:val="007B519F"/>
    <w:rsid w:val="007B5200"/>
    <w:rsid w:val="007B5248"/>
    <w:rsid w:val="007B53AF"/>
    <w:rsid w:val="007B55C8"/>
    <w:rsid w:val="007B566D"/>
    <w:rsid w:val="007B58D9"/>
    <w:rsid w:val="007B5B10"/>
    <w:rsid w:val="007B5CFF"/>
    <w:rsid w:val="007B5F07"/>
    <w:rsid w:val="007B6107"/>
    <w:rsid w:val="007B63D5"/>
    <w:rsid w:val="007B6464"/>
    <w:rsid w:val="007B64C7"/>
    <w:rsid w:val="007B6601"/>
    <w:rsid w:val="007B678C"/>
    <w:rsid w:val="007B6CC3"/>
    <w:rsid w:val="007B6FDA"/>
    <w:rsid w:val="007B6FDB"/>
    <w:rsid w:val="007B71E9"/>
    <w:rsid w:val="007B756B"/>
    <w:rsid w:val="007B7805"/>
    <w:rsid w:val="007B7AD3"/>
    <w:rsid w:val="007B7D05"/>
    <w:rsid w:val="007B7E30"/>
    <w:rsid w:val="007B7FF3"/>
    <w:rsid w:val="007C0706"/>
    <w:rsid w:val="007C09C4"/>
    <w:rsid w:val="007C0A81"/>
    <w:rsid w:val="007C0DEA"/>
    <w:rsid w:val="007C0F37"/>
    <w:rsid w:val="007C0F6D"/>
    <w:rsid w:val="007C10A4"/>
    <w:rsid w:val="007C128E"/>
    <w:rsid w:val="007C129E"/>
    <w:rsid w:val="007C168C"/>
    <w:rsid w:val="007C168F"/>
    <w:rsid w:val="007C1A01"/>
    <w:rsid w:val="007C1B7B"/>
    <w:rsid w:val="007C1C76"/>
    <w:rsid w:val="007C2175"/>
    <w:rsid w:val="007C227F"/>
    <w:rsid w:val="007C2406"/>
    <w:rsid w:val="007C2732"/>
    <w:rsid w:val="007C29D3"/>
    <w:rsid w:val="007C2DC3"/>
    <w:rsid w:val="007C2E57"/>
    <w:rsid w:val="007C31A0"/>
    <w:rsid w:val="007C341C"/>
    <w:rsid w:val="007C3476"/>
    <w:rsid w:val="007C3739"/>
    <w:rsid w:val="007C37C1"/>
    <w:rsid w:val="007C3D70"/>
    <w:rsid w:val="007C3DDF"/>
    <w:rsid w:val="007C3E08"/>
    <w:rsid w:val="007C3E86"/>
    <w:rsid w:val="007C4205"/>
    <w:rsid w:val="007C4724"/>
    <w:rsid w:val="007C49AF"/>
    <w:rsid w:val="007C4B0E"/>
    <w:rsid w:val="007C4F8E"/>
    <w:rsid w:val="007C5017"/>
    <w:rsid w:val="007C56FF"/>
    <w:rsid w:val="007C5B22"/>
    <w:rsid w:val="007C5DF3"/>
    <w:rsid w:val="007C62BB"/>
    <w:rsid w:val="007C6E6F"/>
    <w:rsid w:val="007C718C"/>
    <w:rsid w:val="007C75FC"/>
    <w:rsid w:val="007C7883"/>
    <w:rsid w:val="007C7A6D"/>
    <w:rsid w:val="007C7A89"/>
    <w:rsid w:val="007C7ADF"/>
    <w:rsid w:val="007C7C3E"/>
    <w:rsid w:val="007C7DD3"/>
    <w:rsid w:val="007D0438"/>
    <w:rsid w:val="007D062C"/>
    <w:rsid w:val="007D0671"/>
    <w:rsid w:val="007D06A6"/>
    <w:rsid w:val="007D0A13"/>
    <w:rsid w:val="007D0A6C"/>
    <w:rsid w:val="007D0E82"/>
    <w:rsid w:val="007D10E4"/>
    <w:rsid w:val="007D14A3"/>
    <w:rsid w:val="007D156F"/>
    <w:rsid w:val="007D1801"/>
    <w:rsid w:val="007D20CA"/>
    <w:rsid w:val="007D213A"/>
    <w:rsid w:val="007D216C"/>
    <w:rsid w:val="007D21BB"/>
    <w:rsid w:val="007D2484"/>
    <w:rsid w:val="007D26A1"/>
    <w:rsid w:val="007D2823"/>
    <w:rsid w:val="007D288C"/>
    <w:rsid w:val="007D28B2"/>
    <w:rsid w:val="007D28E6"/>
    <w:rsid w:val="007D290E"/>
    <w:rsid w:val="007D2CDB"/>
    <w:rsid w:val="007D3090"/>
    <w:rsid w:val="007D3341"/>
    <w:rsid w:val="007D36C1"/>
    <w:rsid w:val="007D3865"/>
    <w:rsid w:val="007D3941"/>
    <w:rsid w:val="007D4390"/>
    <w:rsid w:val="007D4426"/>
    <w:rsid w:val="007D467F"/>
    <w:rsid w:val="007D4971"/>
    <w:rsid w:val="007D4A85"/>
    <w:rsid w:val="007D4B15"/>
    <w:rsid w:val="007D4C90"/>
    <w:rsid w:val="007D4D5D"/>
    <w:rsid w:val="007D4DBC"/>
    <w:rsid w:val="007D4F8A"/>
    <w:rsid w:val="007D5956"/>
    <w:rsid w:val="007D63FB"/>
    <w:rsid w:val="007D64F0"/>
    <w:rsid w:val="007D683B"/>
    <w:rsid w:val="007D6AC3"/>
    <w:rsid w:val="007D6B02"/>
    <w:rsid w:val="007D7139"/>
    <w:rsid w:val="007D72DA"/>
    <w:rsid w:val="007D7322"/>
    <w:rsid w:val="007D73D3"/>
    <w:rsid w:val="007D774B"/>
    <w:rsid w:val="007D7A89"/>
    <w:rsid w:val="007E0087"/>
    <w:rsid w:val="007E0400"/>
    <w:rsid w:val="007E062C"/>
    <w:rsid w:val="007E06F3"/>
    <w:rsid w:val="007E0B1C"/>
    <w:rsid w:val="007E0BBA"/>
    <w:rsid w:val="007E0C5A"/>
    <w:rsid w:val="007E0E26"/>
    <w:rsid w:val="007E0E37"/>
    <w:rsid w:val="007E0E88"/>
    <w:rsid w:val="007E1032"/>
    <w:rsid w:val="007E1320"/>
    <w:rsid w:val="007E1350"/>
    <w:rsid w:val="007E1352"/>
    <w:rsid w:val="007E1582"/>
    <w:rsid w:val="007E1AB1"/>
    <w:rsid w:val="007E1D5E"/>
    <w:rsid w:val="007E1FF4"/>
    <w:rsid w:val="007E23F3"/>
    <w:rsid w:val="007E246F"/>
    <w:rsid w:val="007E26A2"/>
    <w:rsid w:val="007E28F0"/>
    <w:rsid w:val="007E3204"/>
    <w:rsid w:val="007E36D2"/>
    <w:rsid w:val="007E3874"/>
    <w:rsid w:val="007E3F5B"/>
    <w:rsid w:val="007E4177"/>
    <w:rsid w:val="007E4386"/>
    <w:rsid w:val="007E4618"/>
    <w:rsid w:val="007E47EF"/>
    <w:rsid w:val="007E495D"/>
    <w:rsid w:val="007E49DA"/>
    <w:rsid w:val="007E4BA6"/>
    <w:rsid w:val="007E4BF8"/>
    <w:rsid w:val="007E4D9F"/>
    <w:rsid w:val="007E4E61"/>
    <w:rsid w:val="007E4F07"/>
    <w:rsid w:val="007E4F48"/>
    <w:rsid w:val="007E50C9"/>
    <w:rsid w:val="007E523E"/>
    <w:rsid w:val="007E5267"/>
    <w:rsid w:val="007E5600"/>
    <w:rsid w:val="007E5933"/>
    <w:rsid w:val="007E5A36"/>
    <w:rsid w:val="007E5A57"/>
    <w:rsid w:val="007E5A5E"/>
    <w:rsid w:val="007E643E"/>
    <w:rsid w:val="007E66D9"/>
    <w:rsid w:val="007E68D6"/>
    <w:rsid w:val="007E6E60"/>
    <w:rsid w:val="007E717C"/>
    <w:rsid w:val="007E72F0"/>
    <w:rsid w:val="007E7612"/>
    <w:rsid w:val="007E7693"/>
    <w:rsid w:val="007E76F1"/>
    <w:rsid w:val="007E7C22"/>
    <w:rsid w:val="007E7D38"/>
    <w:rsid w:val="007F031A"/>
    <w:rsid w:val="007F0356"/>
    <w:rsid w:val="007F067E"/>
    <w:rsid w:val="007F07B8"/>
    <w:rsid w:val="007F0E8E"/>
    <w:rsid w:val="007F115A"/>
    <w:rsid w:val="007F127F"/>
    <w:rsid w:val="007F1286"/>
    <w:rsid w:val="007F1300"/>
    <w:rsid w:val="007F133A"/>
    <w:rsid w:val="007F1EFC"/>
    <w:rsid w:val="007F2163"/>
    <w:rsid w:val="007F21AA"/>
    <w:rsid w:val="007F22AA"/>
    <w:rsid w:val="007F2402"/>
    <w:rsid w:val="007F26B5"/>
    <w:rsid w:val="007F26C0"/>
    <w:rsid w:val="007F28EF"/>
    <w:rsid w:val="007F2D70"/>
    <w:rsid w:val="007F2F2F"/>
    <w:rsid w:val="007F2FC5"/>
    <w:rsid w:val="007F3853"/>
    <w:rsid w:val="007F38E0"/>
    <w:rsid w:val="007F38F3"/>
    <w:rsid w:val="007F3984"/>
    <w:rsid w:val="007F399B"/>
    <w:rsid w:val="007F3A0F"/>
    <w:rsid w:val="007F3B48"/>
    <w:rsid w:val="007F3D02"/>
    <w:rsid w:val="007F3E06"/>
    <w:rsid w:val="007F41E8"/>
    <w:rsid w:val="007F420B"/>
    <w:rsid w:val="007F4AB7"/>
    <w:rsid w:val="007F4AFB"/>
    <w:rsid w:val="007F4CF9"/>
    <w:rsid w:val="007F50D9"/>
    <w:rsid w:val="007F50F0"/>
    <w:rsid w:val="007F5264"/>
    <w:rsid w:val="007F5808"/>
    <w:rsid w:val="007F5D8C"/>
    <w:rsid w:val="007F6398"/>
    <w:rsid w:val="007F63E1"/>
    <w:rsid w:val="007F6A03"/>
    <w:rsid w:val="007F6C71"/>
    <w:rsid w:val="007F749B"/>
    <w:rsid w:val="007F74CC"/>
    <w:rsid w:val="007F7875"/>
    <w:rsid w:val="007F7936"/>
    <w:rsid w:val="007F7A9D"/>
    <w:rsid w:val="007F7AEC"/>
    <w:rsid w:val="007F7AF5"/>
    <w:rsid w:val="007F7B0D"/>
    <w:rsid w:val="007F7C19"/>
    <w:rsid w:val="007F7EF8"/>
    <w:rsid w:val="007F7F2F"/>
    <w:rsid w:val="0080056F"/>
    <w:rsid w:val="008008D1"/>
    <w:rsid w:val="00801114"/>
    <w:rsid w:val="00801178"/>
    <w:rsid w:val="008018D1"/>
    <w:rsid w:val="008018E6"/>
    <w:rsid w:val="00801C39"/>
    <w:rsid w:val="00801CA1"/>
    <w:rsid w:val="00802225"/>
    <w:rsid w:val="00802397"/>
    <w:rsid w:val="008025F7"/>
    <w:rsid w:val="00802B03"/>
    <w:rsid w:val="00802BA2"/>
    <w:rsid w:val="00802D0F"/>
    <w:rsid w:val="00802E13"/>
    <w:rsid w:val="00802EE1"/>
    <w:rsid w:val="00803002"/>
    <w:rsid w:val="008031BD"/>
    <w:rsid w:val="008032EB"/>
    <w:rsid w:val="00803443"/>
    <w:rsid w:val="00803855"/>
    <w:rsid w:val="00803B40"/>
    <w:rsid w:val="00803E18"/>
    <w:rsid w:val="00803E98"/>
    <w:rsid w:val="0080433C"/>
    <w:rsid w:val="00804399"/>
    <w:rsid w:val="008044BF"/>
    <w:rsid w:val="008045B1"/>
    <w:rsid w:val="008047EE"/>
    <w:rsid w:val="00804E3D"/>
    <w:rsid w:val="00804E8E"/>
    <w:rsid w:val="00804EEE"/>
    <w:rsid w:val="00804F67"/>
    <w:rsid w:val="00805441"/>
    <w:rsid w:val="00805724"/>
    <w:rsid w:val="00805938"/>
    <w:rsid w:val="00805A46"/>
    <w:rsid w:val="00805B0A"/>
    <w:rsid w:val="00805B11"/>
    <w:rsid w:val="00805CD1"/>
    <w:rsid w:val="00806B41"/>
    <w:rsid w:val="00807013"/>
    <w:rsid w:val="00807390"/>
    <w:rsid w:val="0080746F"/>
    <w:rsid w:val="0080762E"/>
    <w:rsid w:val="00810010"/>
    <w:rsid w:val="008100AC"/>
    <w:rsid w:val="00810184"/>
    <w:rsid w:val="008108C5"/>
    <w:rsid w:val="00810A39"/>
    <w:rsid w:val="00810B4B"/>
    <w:rsid w:val="0081117D"/>
    <w:rsid w:val="0081118E"/>
    <w:rsid w:val="008112D9"/>
    <w:rsid w:val="008113B0"/>
    <w:rsid w:val="008114E5"/>
    <w:rsid w:val="00811981"/>
    <w:rsid w:val="00811985"/>
    <w:rsid w:val="00811BF9"/>
    <w:rsid w:val="00811DF2"/>
    <w:rsid w:val="00812227"/>
    <w:rsid w:val="00812256"/>
    <w:rsid w:val="008124C4"/>
    <w:rsid w:val="0081250A"/>
    <w:rsid w:val="0081271B"/>
    <w:rsid w:val="00812892"/>
    <w:rsid w:val="008128EB"/>
    <w:rsid w:val="00812D33"/>
    <w:rsid w:val="008131B2"/>
    <w:rsid w:val="00813504"/>
    <w:rsid w:val="008137CD"/>
    <w:rsid w:val="0081393A"/>
    <w:rsid w:val="008139B5"/>
    <w:rsid w:val="00813ABC"/>
    <w:rsid w:val="00813BB1"/>
    <w:rsid w:val="00813D0A"/>
    <w:rsid w:val="0081432B"/>
    <w:rsid w:val="00814374"/>
    <w:rsid w:val="008143A0"/>
    <w:rsid w:val="008143EE"/>
    <w:rsid w:val="0081448A"/>
    <w:rsid w:val="008146AC"/>
    <w:rsid w:val="0081488A"/>
    <w:rsid w:val="00814C8B"/>
    <w:rsid w:val="008152E4"/>
    <w:rsid w:val="00815307"/>
    <w:rsid w:val="0081538A"/>
    <w:rsid w:val="00815846"/>
    <w:rsid w:val="0081586F"/>
    <w:rsid w:val="0081592E"/>
    <w:rsid w:val="00815957"/>
    <w:rsid w:val="00815BAE"/>
    <w:rsid w:val="008160A1"/>
    <w:rsid w:val="008160A5"/>
    <w:rsid w:val="0081653D"/>
    <w:rsid w:val="008169F4"/>
    <w:rsid w:val="00816BD8"/>
    <w:rsid w:val="008173BD"/>
    <w:rsid w:val="008175B1"/>
    <w:rsid w:val="00817655"/>
    <w:rsid w:val="00817BF6"/>
    <w:rsid w:val="00817FB5"/>
    <w:rsid w:val="008201EC"/>
    <w:rsid w:val="00820478"/>
    <w:rsid w:val="008207BE"/>
    <w:rsid w:val="008209F9"/>
    <w:rsid w:val="00820D22"/>
    <w:rsid w:val="00820FB4"/>
    <w:rsid w:val="00821381"/>
    <w:rsid w:val="0082159D"/>
    <w:rsid w:val="0082181C"/>
    <w:rsid w:val="00821B14"/>
    <w:rsid w:val="00821CE4"/>
    <w:rsid w:val="00821DC5"/>
    <w:rsid w:val="0082215C"/>
    <w:rsid w:val="008224CB"/>
    <w:rsid w:val="00822623"/>
    <w:rsid w:val="0082306B"/>
    <w:rsid w:val="00823354"/>
    <w:rsid w:val="00823AAA"/>
    <w:rsid w:val="00823AB0"/>
    <w:rsid w:val="00823F09"/>
    <w:rsid w:val="008245AC"/>
    <w:rsid w:val="0082462D"/>
    <w:rsid w:val="008247F7"/>
    <w:rsid w:val="00824B32"/>
    <w:rsid w:val="00824C7C"/>
    <w:rsid w:val="00824D1C"/>
    <w:rsid w:val="008251DF"/>
    <w:rsid w:val="008252DB"/>
    <w:rsid w:val="008254D5"/>
    <w:rsid w:val="00825511"/>
    <w:rsid w:val="0082559F"/>
    <w:rsid w:val="0082640E"/>
    <w:rsid w:val="008265B4"/>
    <w:rsid w:val="00826914"/>
    <w:rsid w:val="008270D5"/>
    <w:rsid w:val="0082718D"/>
    <w:rsid w:val="00827696"/>
    <w:rsid w:val="00827736"/>
    <w:rsid w:val="00827A19"/>
    <w:rsid w:val="00827AAF"/>
    <w:rsid w:val="00827B5C"/>
    <w:rsid w:val="00827B9B"/>
    <w:rsid w:val="00827BB1"/>
    <w:rsid w:val="00827D71"/>
    <w:rsid w:val="00827E04"/>
    <w:rsid w:val="00827F95"/>
    <w:rsid w:val="00827FFC"/>
    <w:rsid w:val="00830291"/>
    <w:rsid w:val="00830693"/>
    <w:rsid w:val="008309AD"/>
    <w:rsid w:val="008309B6"/>
    <w:rsid w:val="00830A92"/>
    <w:rsid w:val="00830B3F"/>
    <w:rsid w:val="00830F48"/>
    <w:rsid w:val="0083144A"/>
    <w:rsid w:val="008316DD"/>
    <w:rsid w:val="00831AF8"/>
    <w:rsid w:val="00831B29"/>
    <w:rsid w:val="00831B49"/>
    <w:rsid w:val="00831C88"/>
    <w:rsid w:val="0083201E"/>
    <w:rsid w:val="00832094"/>
    <w:rsid w:val="0083239B"/>
    <w:rsid w:val="00832470"/>
    <w:rsid w:val="00832810"/>
    <w:rsid w:val="00832D72"/>
    <w:rsid w:val="00832E3E"/>
    <w:rsid w:val="00832F49"/>
    <w:rsid w:val="00832FF6"/>
    <w:rsid w:val="008335F4"/>
    <w:rsid w:val="00833866"/>
    <w:rsid w:val="0083390C"/>
    <w:rsid w:val="00833E71"/>
    <w:rsid w:val="008340A7"/>
    <w:rsid w:val="008341BA"/>
    <w:rsid w:val="008344F0"/>
    <w:rsid w:val="00834C6F"/>
    <w:rsid w:val="00834FF6"/>
    <w:rsid w:val="00835033"/>
    <w:rsid w:val="008350C3"/>
    <w:rsid w:val="0083555E"/>
    <w:rsid w:val="00835668"/>
    <w:rsid w:val="00835C9C"/>
    <w:rsid w:val="00835DDD"/>
    <w:rsid w:val="00835E2D"/>
    <w:rsid w:val="0083614E"/>
    <w:rsid w:val="0083645B"/>
    <w:rsid w:val="008365C3"/>
    <w:rsid w:val="00836759"/>
    <w:rsid w:val="00836CC8"/>
    <w:rsid w:val="008373B6"/>
    <w:rsid w:val="0083783D"/>
    <w:rsid w:val="008378DA"/>
    <w:rsid w:val="00837904"/>
    <w:rsid w:val="00837A13"/>
    <w:rsid w:val="00837E20"/>
    <w:rsid w:val="00837E93"/>
    <w:rsid w:val="00837FE9"/>
    <w:rsid w:val="008403F6"/>
    <w:rsid w:val="008405F9"/>
    <w:rsid w:val="008406DF"/>
    <w:rsid w:val="008408CD"/>
    <w:rsid w:val="00840924"/>
    <w:rsid w:val="008409B0"/>
    <w:rsid w:val="00840A7F"/>
    <w:rsid w:val="00840D34"/>
    <w:rsid w:val="00841058"/>
    <w:rsid w:val="0084194D"/>
    <w:rsid w:val="008419B0"/>
    <w:rsid w:val="00841D75"/>
    <w:rsid w:val="00841E9A"/>
    <w:rsid w:val="0084222A"/>
    <w:rsid w:val="00842467"/>
    <w:rsid w:val="008425CA"/>
    <w:rsid w:val="00842787"/>
    <w:rsid w:val="00842C78"/>
    <w:rsid w:val="00842C85"/>
    <w:rsid w:val="00842EFF"/>
    <w:rsid w:val="00842FBC"/>
    <w:rsid w:val="00843232"/>
    <w:rsid w:val="00843300"/>
    <w:rsid w:val="00843822"/>
    <w:rsid w:val="00843943"/>
    <w:rsid w:val="00843A0B"/>
    <w:rsid w:val="00844125"/>
    <w:rsid w:val="008443E4"/>
    <w:rsid w:val="0084447A"/>
    <w:rsid w:val="0084490E"/>
    <w:rsid w:val="00844A11"/>
    <w:rsid w:val="00844A92"/>
    <w:rsid w:val="00844C58"/>
    <w:rsid w:val="00844FEA"/>
    <w:rsid w:val="00845096"/>
    <w:rsid w:val="00845591"/>
    <w:rsid w:val="0084626D"/>
    <w:rsid w:val="008463B2"/>
    <w:rsid w:val="0084658E"/>
    <w:rsid w:val="00846726"/>
    <w:rsid w:val="008469BA"/>
    <w:rsid w:val="00847185"/>
    <w:rsid w:val="0084730E"/>
    <w:rsid w:val="0084767F"/>
    <w:rsid w:val="00847DAF"/>
    <w:rsid w:val="008503AD"/>
    <w:rsid w:val="0085043B"/>
    <w:rsid w:val="0085098E"/>
    <w:rsid w:val="00850EE1"/>
    <w:rsid w:val="008516C0"/>
    <w:rsid w:val="00851780"/>
    <w:rsid w:val="00851D24"/>
    <w:rsid w:val="00851E3B"/>
    <w:rsid w:val="00851F03"/>
    <w:rsid w:val="00851F62"/>
    <w:rsid w:val="00851F9C"/>
    <w:rsid w:val="00851FFA"/>
    <w:rsid w:val="00852022"/>
    <w:rsid w:val="00852107"/>
    <w:rsid w:val="008521E8"/>
    <w:rsid w:val="008521F5"/>
    <w:rsid w:val="00852898"/>
    <w:rsid w:val="00852903"/>
    <w:rsid w:val="00852B96"/>
    <w:rsid w:val="00852CC8"/>
    <w:rsid w:val="008530DA"/>
    <w:rsid w:val="008530E0"/>
    <w:rsid w:val="0085320F"/>
    <w:rsid w:val="00853369"/>
    <w:rsid w:val="00853883"/>
    <w:rsid w:val="00853A0F"/>
    <w:rsid w:val="00853B39"/>
    <w:rsid w:val="00853EE5"/>
    <w:rsid w:val="0085409B"/>
    <w:rsid w:val="00854324"/>
    <w:rsid w:val="008543D7"/>
    <w:rsid w:val="008549E8"/>
    <w:rsid w:val="00854C6F"/>
    <w:rsid w:val="00855112"/>
    <w:rsid w:val="00855184"/>
    <w:rsid w:val="008555E3"/>
    <w:rsid w:val="008556CB"/>
    <w:rsid w:val="00855752"/>
    <w:rsid w:val="00855A1F"/>
    <w:rsid w:val="00855AA8"/>
    <w:rsid w:val="0085647D"/>
    <w:rsid w:val="00856681"/>
    <w:rsid w:val="008567B7"/>
    <w:rsid w:val="00856D71"/>
    <w:rsid w:val="00856FA4"/>
    <w:rsid w:val="008571D7"/>
    <w:rsid w:val="00857B10"/>
    <w:rsid w:val="00857C08"/>
    <w:rsid w:val="00857CB0"/>
    <w:rsid w:val="00857F8B"/>
    <w:rsid w:val="00857F8E"/>
    <w:rsid w:val="0086024E"/>
    <w:rsid w:val="008603D0"/>
    <w:rsid w:val="008604E2"/>
    <w:rsid w:val="00860994"/>
    <w:rsid w:val="00860AAE"/>
    <w:rsid w:val="00860AD2"/>
    <w:rsid w:val="00860C05"/>
    <w:rsid w:val="00860CEA"/>
    <w:rsid w:val="00860D5D"/>
    <w:rsid w:val="00860F6A"/>
    <w:rsid w:val="00861126"/>
    <w:rsid w:val="008613AC"/>
    <w:rsid w:val="00861702"/>
    <w:rsid w:val="00861887"/>
    <w:rsid w:val="00861D29"/>
    <w:rsid w:val="00861D87"/>
    <w:rsid w:val="00862C18"/>
    <w:rsid w:val="00862D27"/>
    <w:rsid w:val="00862DAA"/>
    <w:rsid w:val="00862FEF"/>
    <w:rsid w:val="008631D3"/>
    <w:rsid w:val="00863537"/>
    <w:rsid w:val="00863765"/>
    <w:rsid w:val="008637D9"/>
    <w:rsid w:val="00863CE3"/>
    <w:rsid w:val="00863E9F"/>
    <w:rsid w:val="00864876"/>
    <w:rsid w:val="00864FEA"/>
    <w:rsid w:val="0086527B"/>
    <w:rsid w:val="0086527F"/>
    <w:rsid w:val="0086542E"/>
    <w:rsid w:val="00865B3F"/>
    <w:rsid w:val="00865E12"/>
    <w:rsid w:val="0086600A"/>
    <w:rsid w:val="008660E8"/>
    <w:rsid w:val="00866113"/>
    <w:rsid w:val="0086616C"/>
    <w:rsid w:val="0086645F"/>
    <w:rsid w:val="008666C9"/>
    <w:rsid w:val="008667B9"/>
    <w:rsid w:val="008669CF"/>
    <w:rsid w:val="00866E10"/>
    <w:rsid w:val="00867076"/>
    <w:rsid w:val="008673C5"/>
    <w:rsid w:val="00867A41"/>
    <w:rsid w:val="00867ACE"/>
    <w:rsid w:val="00871146"/>
    <w:rsid w:val="00871369"/>
    <w:rsid w:val="008716D8"/>
    <w:rsid w:val="00871E03"/>
    <w:rsid w:val="00871E53"/>
    <w:rsid w:val="008723C3"/>
    <w:rsid w:val="00872A5B"/>
    <w:rsid w:val="00872D20"/>
    <w:rsid w:val="0087324B"/>
    <w:rsid w:val="00873282"/>
    <w:rsid w:val="00873554"/>
    <w:rsid w:val="0087396E"/>
    <w:rsid w:val="00873A07"/>
    <w:rsid w:val="00873A7E"/>
    <w:rsid w:val="00873D03"/>
    <w:rsid w:val="00873E1A"/>
    <w:rsid w:val="00873F4C"/>
    <w:rsid w:val="00874046"/>
    <w:rsid w:val="00874553"/>
    <w:rsid w:val="00874785"/>
    <w:rsid w:val="0087494E"/>
    <w:rsid w:val="00874AEC"/>
    <w:rsid w:val="008751E5"/>
    <w:rsid w:val="0087568C"/>
    <w:rsid w:val="008756C0"/>
    <w:rsid w:val="00875720"/>
    <w:rsid w:val="00875BD9"/>
    <w:rsid w:val="00876070"/>
    <w:rsid w:val="00876339"/>
    <w:rsid w:val="00876361"/>
    <w:rsid w:val="00876542"/>
    <w:rsid w:val="008766D2"/>
    <w:rsid w:val="0087686C"/>
    <w:rsid w:val="00876E4B"/>
    <w:rsid w:val="00876F00"/>
    <w:rsid w:val="008772A9"/>
    <w:rsid w:val="00877445"/>
    <w:rsid w:val="00877A85"/>
    <w:rsid w:val="00877AEF"/>
    <w:rsid w:val="00877DF8"/>
    <w:rsid w:val="00877E55"/>
    <w:rsid w:val="008809ED"/>
    <w:rsid w:val="00880BB6"/>
    <w:rsid w:val="00880D1A"/>
    <w:rsid w:val="00880F26"/>
    <w:rsid w:val="008813B6"/>
    <w:rsid w:val="008819C0"/>
    <w:rsid w:val="00881B17"/>
    <w:rsid w:val="00881CC2"/>
    <w:rsid w:val="00882897"/>
    <w:rsid w:val="00882EE6"/>
    <w:rsid w:val="008831C3"/>
    <w:rsid w:val="008835B1"/>
    <w:rsid w:val="00883BFB"/>
    <w:rsid w:val="00883E1E"/>
    <w:rsid w:val="00883E2D"/>
    <w:rsid w:val="00884060"/>
    <w:rsid w:val="008840C5"/>
    <w:rsid w:val="0088421C"/>
    <w:rsid w:val="00884299"/>
    <w:rsid w:val="008849E5"/>
    <w:rsid w:val="00884AF3"/>
    <w:rsid w:val="00884CCF"/>
    <w:rsid w:val="00884F2A"/>
    <w:rsid w:val="008850BB"/>
    <w:rsid w:val="00885158"/>
    <w:rsid w:val="00885383"/>
    <w:rsid w:val="00885809"/>
    <w:rsid w:val="008859A4"/>
    <w:rsid w:val="008862C5"/>
    <w:rsid w:val="00886686"/>
    <w:rsid w:val="00886AF7"/>
    <w:rsid w:val="00886EBE"/>
    <w:rsid w:val="00887153"/>
    <w:rsid w:val="0088722B"/>
    <w:rsid w:val="008872BA"/>
    <w:rsid w:val="00887425"/>
    <w:rsid w:val="008875BA"/>
    <w:rsid w:val="00887602"/>
    <w:rsid w:val="00887B4F"/>
    <w:rsid w:val="00887BEF"/>
    <w:rsid w:val="00887E80"/>
    <w:rsid w:val="0089010C"/>
    <w:rsid w:val="00890120"/>
    <w:rsid w:val="0089016C"/>
    <w:rsid w:val="008902E6"/>
    <w:rsid w:val="008908A0"/>
    <w:rsid w:val="008909CF"/>
    <w:rsid w:val="00890AD8"/>
    <w:rsid w:val="00890AE7"/>
    <w:rsid w:val="00890F40"/>
    <w:rsid w:val="00890F7F"/>
    <w:rsid w:val="008913F7"/>
    <w:rsid w:val="00891526"/>
    <w:rsid w:val="0089196E"/>
    <w:rsid w:val="00891B21"/>
    <w:rsid w:val="00891CA0"/>
    <w:rsid w:val="00891DC8"/>
    <w:rsid w:val="00891DCF"/>
    <w:rsid w:val="00892524"/>
    <w:rsid w:val="008925E9"/>
    <w:rsid w:val="0089276B"/>
    <w:rsid w:val="00892B73"/>
    <w:rsid w:val="00892E9C"/>
    <w:rsid w:val="0089327A"/>
    <w:rsid w:val="00893B1A"/>
    <w:rsid w:val="00893B2E"/>
    <w:rsid w:val="00893C55"/>
    <w:rsid w:val="00893FCA"/>
    <w:rsid w:val="008942A9"/>
    <w:rsid w:val="00894509"/>
    <w:rsid w:val="008946C6"/>
    <w:rsid w:val="00894848"/>
    <w:rsid w:val="008948C0"/>
    <w:rsid w:val="00894C3F"/>
    <w:rsid w:val="00894E7F"/>
    <w:rsid w:val="00894F44"/>
    <w:rsid w:val="0089509F"/>
    <w:rsid w:val="00895701"/>
    <w:rsid w:val="00895A7C"/>
    <w:rsid w:val="00895DDB"/>
    <w:rsid w:val="00895EAC"/>
    <w:rsid w:val="0089604F"/>
    <w:rsid w:val="0089646C"/>
    <w:rsid w:val="008968A4"/>
    <w:rsid w:val="00896A52"/>
    <w:rsid w:val="00896BD7"/>
    <w:rsid w:val="00896D22"/>
    <w:rsid w:val="00897004"/>
    <w:rsid w:val="008970AA"/>
    <w:rsid w:val="00897543"/>
    <w:rsid w:val="00897760"/>
    <w:rsid w:val="00897847"/>
    <w:rsid w:val="0089785A"/>
    <w:rsid w:val="008979E0"/>
    <w:rsid w:val="00897A01"/>
    <w:rsid w:val="00897AEE"/>
    <w:rsid w:val="00897B13"/>
    <w:rsid w:val="00897DC7"/>
    <w:rsid w:val="00897FB6"/>
    <w:rsid w:val="008A020D"/>
    <w:rsid w:val="008A0409"/>
    <w:rsid w:val="008A0A95"/>
    <w:rsid w:val="008A0BC8"/>
    <w:rsid w:val="008A1393"/>
    <w:rsid w:val="008A13FC"/>
    <w:rsid w:val="008A141D"/>
    <w:rsid w:val="008A1446"/>
    <w:rsid w:val="008A1482"/>
    <w:rsid w:val="008A14CA"/>
    <w:rsid w:val="008A15B8"/>
    <w:rsid w:val="008A1728"/>
    <w:rsid w:val="008A1770"/>
    <w:rsid w:val="008A17C7"/>
    <w:rsid w:val="008A1B43"/>
    <w:rsid w:val="008A1D8E"/>
    <w:rsid w:val="008A1FA5"/>
    <w:rsid w:val="008A202E"/>
    <w:rsid w:val="008A22EA"/>
    <w:rsid w:val="008A2685"/>
    <w:rsid w:val="008A2C04"/>
    <w:rsid w:val="008A2C0D"/>
    <w:rsid w:val="008A3029"/>
    <w:rsid w:val="008A3217"/>
    <w:rsid w:val="008A359B"/>
    <w:rsid w:val="008A3D6A"/>
    <w:rsid w:val="008A3F4D"/>
    <w:rsid w:val="008A3F99"/>
    <w:rsid w:val="008A4188"/>
    <w:rsid w:val="008A43EA"/>
    <w:rsid w:val="008A4692"/>
    <w:rsid w:val="008A4799"/>
    <w:rsid w:val="008A4992"/>
    <w:rsid w:val="008A4BC8"/>
    <w:rsid w:val="008A4C4D"/>
    <w:rsid w:val="008A4F6A"/>
    <w:rsid w:val="008A577A"/>
    <w:rsid w:val="008A582D"/>
    <w:rsid w:val="008A5906"/>
    <w:rsid w:val="008A5923"/>
    <w:rsid w:val="008A5AEB"/>
    <w:rsid w:val="008A5FFB"/>
    <w:rsid w:val="008A623D"/>
    <w:rsid w:val="008A6316"/>
    <w:rsid w:val="008A6360"/>
    <w:rsid w:val="008A65E3"/>
    <w:rsid w:val="008A660B"/>
    <w:rsid w:val="008A68D8"/>
    <w:rsid w:val="008A6EF9"/>
    <w:rsid w:val="008A70CF"/>
    <w:rsid w:val="008A726D"/>
    <w:rsid w:val="008A7304"/>
    <w:rsid w:val="008A7514"/>
    <w:rsid w:val="008A7AC2"/>
    <w:rsid w:val="008A7E21"/>
    <w:rsid w:val="008A7F8E"/>
    <w:rsid w:val="008B0727"/>
    <w:rsid w:val="008B08ED"/>
    <w:rsid w:val="008B17C2"/>
    <w:rsid w:val="008B1849"/>
    <w:rsid w:val="008B189B"/>
    <w:rsid w:val="008B1A0B"/>
    <w:rsid w:val="008B2186"/>
    <w:rsid w:val="008B258F"/>
    <w:rsid w:val="008B264A"/>
    <w:rsid w:val="008B28A9"/>
    <w:rsid w:val="008B2919"/>
    <w:rsid w:val="008B3918"/>
    <w:rsid w:val="008B39AA"/>
    <w:rsid w:val="008B39DE"/>
    <w:rsid w:val="008B3A5F"/>
    <w:rsid w:val="008B3AAA"/>
    <w:rsid w:val="008B3C95"/>
    <w:rsid w:val="008B4007"/>
    <w:rsid w:val="008B42D8"/>
    <w:rsid w:val="008B4342"/>
    <w:rsid w:val="008B463E"/>
    <w:rsid w:val="008B4787"/>
    <w:rsid w:val="008B4843"/>
    <w:rsid w:val="008B4E06"/>
    <w:rsid w:val="008B4FB7"/>
    <w:rsid w:val="008B5086"/>
    <w:rsid w:val="008B5113"/>
    <w:rsid w:val="008B5378"/>
    <w:rsid w:val="008B57DC"/>
    <w:rsid w:val="008B59E3"/>
    <w:rsid w:val="008B5AC2"/>
    <w:rsid w:val="008B5CD5"/>
    <w:rsid w:val="008B5CFC"/>
    <w:rsid w:val="008B5EB1"/>
    <w:rsid w:val="008B62B5"/>
    <w:rsid w:val="008B6B24"/>
    <w:rsid w:val="008B6B84"/>
    <w:rsid w:val="008B6CBB"/>
    <w:rsid w:val="008B6F3B"/>
    <w:rsid w:val="008B7094"/>
    <w:rsid w:val="008B72E2"/>
    <w:rsid w:val="008B78EF"/>
    <w:rsid w:val="008B7C13"/>
    <w:rsid w:val="008C0226"/>
    <w:rsid w:val="008C0524"/>
    <w:rsid w:val="008C05C8"/>
    <w:rsid w:val="008C076B"/>
    <w:rsid w:val="008C078E"/>
    <w:rsid w:val="008C0A29"/>
    <w:rsid w:val="008C0C21"/>
    <w:rsid w:val="008C0CD4"/>
    <w:rsid w:val="008C0ED0"/>
    <w:rsid w:val="008C1179"/>
    <w:rsid w:val="008C121B"/>
    <w:rsid w:val="008C12A6"/>
    <w:rsid w:val="008C17D7"/>
    <w:rsid w:val="008C19A8"/>
    <w:rsid w:val="008C1E5E"/>
    <w:rsid w:val="008C22ED"/>
    <w:rsid w:val="008C2725"/>
    <w:rsid w:val="008C2D05"/>
    <w:rsid w:val="008C2EA3"/>
    <w:rsid w:val="008C2EC3"/>
    <w:rsid w:val="008C30A1"/>
    <w:rsid w:val="008C33EE"/>
    <w:rsid w:val="008C3442"/>
    <w:rsid w:val="008C3BB5"/>
    <w:rsid w:val="008C3EF1"/>
    <w:rsid w:val="008C4276"/>
    <w:rsid w:val="008C4906"/>
    <w:rsid w:val="008C4C20"/>
    <w:rsid w:val="008C4D36"/>
    <w:rsid w:val="008C4DF5"/>
    <w:rsid w:val="008C4EFC"/>
    <w:rsid w:val="008C50A0"/>
    <w:rsid w:val="008C50E3"/>
    <w:rsid w:val="008C512C"/>
    <w:rsid w:val="008C51B7"/>
    <w:rsid w:val="008C521E"/>
    <w:rsid w:val="008C542A"/>
    <w:rsid w:val="008C5667"/>
    <w:rsid w:val="008C59CC"/>
    <w:rsid w:val="008C5ABC"/>
    <w:rsid w:val="008C5DE9"/>
    <w:rsid w:val="008C61FD"/>
    <w:rsid w:val="008C624B"/>
    <w:rsid w:val="008C6521"/>
    <w:rsid w:val="008C68E3"/>
    <w:rsid w:val="008C6EA6"/>
    <w:rsid w:val="008C738C"/>
    <w:rsid w:val="008C7708"/>
    <w:rsid w:val="008C7750"/>
    <w:rsid w:val="008C7BB9"/>
    <w:rsid w:val="008C7D73"/>
    <w:rsid w:val="008D02BD"/>
    <w:rsid w:val="008D02F6"/>
    <w:rsid w:val="008D04EC"/>
    <w:rsid w:val="008D0722"/>
    <w:rsid w:val="008D0BB9"/>
    <w:rsid w:val="008D0D19"/>
    <w:rsid w:val="008D12B6"/>
    <w:rsid w:val="008D1436"/>
    <w:rsid w:val="008D177B"/>
    <w:rsid w:val="008D1952"/>
    <w:rsid w:val="008D2012"/>
    <w:rsid w:val="008D2024"/>
    <w:rsid w:val="008D202F"/>
    <w:rsid w:val="008D2557"/>
    <w:rsid w:val="008D25A1"/>
    <w:rsid w:val="008D2654"/>
    <w:rsid w:val="008D2A85"/>
    <w:rsid w:val="008D2BAD"/>
    <w:rsid w:val="008D2C7A"/>
    <w:rsid w:val="008D2DB7"/>
    <w:rsid w:val="008D30E8"/>
    <w:rsid w:val="008D314B"/>
    <w:rsid w:val="008D314E"/>
    <w:rsid w:val="008D31E6"/>
    <w:rsid w:val="008D3422"/>
    <w:rsid w:val="008D3572"/>
    <w:rsid w:val="008D3752"/>
    <w:rsid w:val="008D3B15"/>
    <w:rsid w:val="008D40DD"/>
    <w:rsid w:val="008D421E"/>
    <w:rsid w:val="008D45DB"/>
    <w:rsid w:val="008D46CF"/>
    <w:rsid w:val="008D47C2"/>
    <w:rsid w:val="008D4A1D"/>
    <w:rsid w:val="008D4A45"/>
    <w:rsid w:val="008D4DEA"/>
    <w:rsid w:val="008D517B"/>
    <w:rsid w:val="008D599A"/>
    <w:rsid w:val="008D59D3"/>
    <w:rsid w:val="008D5B27"/>
    <w:rsid w:val="008D5E73"/>
    <w:rsid w:val="008D60F4"/>
    <w:rsid w:val="008D6726"/>
    <w:rsid w:val="008D6932"/>
    <w:rsid w:val="008D6C3E"/>
    <w:rsid w:val="008D7404"/>
    <w:rsid w:val="008D76F6"/>
    <w:rsid w:val="008D7700"/>
    <w:rsid w:val="008D79FD"/>
    <w:rsid w:val="008D7D09"/>
    <w:rsid w:val="008D7E0E"/>
    <w:rsid w:val="008D7E11"/>
    <w:rsid w:val="008E018C"/>
    <w:rsid w:val="008E03ED"/>
    <w:rsid w:val="008E044D"/>
    <w:rsid w:val="008E057D"/>
    <w:rsid w:val="008E07CC"/>
    <w:rsid w:val="008E0A5D"/>
    <w:rsid w:val="008E0BC8"/>
    <w:rsid w:val="008E0DF2"/>
    <w:rsid w:val="008E0E26"/>
    <w:rsid w:val="008E13AE"/>
    <w:rsid w:val="008E15C0"/>
    <w:rsid w:val="008E1786"/>
    <w:rsid w:val="008E1B07"/>
    <w:rsid w:val="008E1B48"/>
    <w:rsid w:val="008E1C18"/>
    <w:rsid w:val="008E2026"/>
    <w:rsid w:val="008E206B"/>
    <w:rsid w:val="008E26EF"/>
    <w:rsid w:val="008E27CC"/>
    <w:rsid w:val="008E2945"/>
    <w:rsid w:val="008E2A1A"/>
    <w:rsid w:val="008E2BED"/>
    <w:rsid w:val="008E2FA2"/>
    <w:rsid w:val="008E319F"/>
    <w:rsid w:val="008E3342"/>
    <w:rsid w:val="008E3468"/>
    <w:rsid w:val="008E375E"/>
    <w:rsid w:val="008E377C"/>
    <w:rsid w:val="008E3D29"/>
    <w:rsid w:val="008E41A1"/>
    <w:rsid w:val="008E44A8"/>
    <w:rsid w:val="008E44AB"/>
    <w:rsid w:val="008E468F"/>
    <w:rsid w:val="008E46E4"/>
    <w:rsid w:val="008E46EA"/>
    <w:rsid w:val="008E476B"/>
    <w:rsid w:val="008E49B1"/>
    <w:rsid w:val="008E4A0D"/>
    <w:rsid w:val="008E4E94"/>
    <w:rsid w:val="008E50D4"/>
    <w:rsid w:val="008E576C"/>
    <w:rsid w:val="008E57A1"/>
    <w:rsid w:val="008E599F"/>
    <w:rsid w:val="008E5A94"/>
    <w:rsid w:val="008E5DE7"/>
    <w:rsid w:val="008E5ED6"/>
    <w:rsid w:val="008E6016"/>
    <w:rsid w:val="008E63D4"/>
    <w:rsid w:val="008E6553"/>
    <w:rsid w:val="008E680D"/>
    <w:rsid w:val="008E68AF"/>
    <w:rsid w:val="008E68DD"/>
    <w:rsid w:val="008E6985"/>
    <w:rsid w:val="008E6D0F"/>
    <w:rsid w:val="008E6D25"/>
    <w:rsid w:val="008E70C2"/>
    <w:rsid w:val="008E715A"/>
    <w:rsid w:val="008E718B"/>
    <w:rsid w:val="008E72A8"/>
    <w:rsid w:val="008E7710"/>
    <w:rsid w:val="008E7929"/>
    <w:rsid w:val="008E7A17"/>
    <w:rsid w:val="008E7C1E"/>
    <w:rsid w:val="008E7C6F"/>
    <w:rsid w:val="008E7D1E"/>
    <w:rsid w:val="008F0165"/>
    <w:rsid w:val="008F036C"/>
    <w:rsid w:val="008F0420"/>
    <w:rsid w:val="008F069A"/>
    <w:rsid w:val="008F0723"/>
    <w:rsid w:val="008F0822"/>
    <w:rsid w:val="008F0B15"/>
    <w:rsid w:val="008F0CBB"/>
    <w:rsid w:val="008F0D96"/>
    <w:rsid w:val="008F0FEF"/>
    <w:rsid w:val="008F130E"/>
    <w:rsid w:val="008F16D1"/>
    <w:rsid w:val="008F1791"/>
    <w:rsid w:val="008F1879"/>
    <w:rsid w:val="008F1C64"/>
    <w:rsid w:val="008F1C9E"/>
    <w:rsid w:val="008F1DDC"/>
    <w:rsid w:val="008F1DF0"/>
    <w:rsid w:val="008F1E99"/>
    <w:rsid w:val="008F1EE0"/>
    <w:rsid w:val="008F1FA1"/>
    <w:rsid w:val="008F211F"/>
    <w:rsid w:val="008F212A"/>
    <w:rsid w:val="008F24A0"/>
    <w:rsid w:val="008F252B"/>
    <w:rsid w:val="008F29ED"/>
    <w:rsid w:val="008F2B79"/>
    <w:rsid w:val="008F36D4"/>
    <w:rsid w:val="008F375C"/>
    <w:rsid w:val="008F386F"/>
    <w:rsid w:val="008F3BFA"/>
    <w:rsid w:val="008F3D3E"/>
    <w:rsid w:val="008F3EA2"/>
    <w:rsid w:val="008F3F87"/>
    <w:rsid w:val="008F415C"/>
    <w:rsid w:val="008F4667"/>
    <w:rsid w:val="008F49A7"/>
    <w:rsid w:val="008F525E"/>
    <w:rsid w:val="008F546C"/>
    <w:rsid w:val="008F549F"/>
    <w:rsid w:val="008F5896"/>
    <w:rsid w:val="008F5A95"/>
    <w:rsid w:val="008F5CD9"/>
    <w:rsid w:val="008F5D21"/>
    <w:rsid w:val="008F5DF8"/>
    <w:rsid w:val="008F6092"/>
    <w:rsid w:val="008F6399"/>
    <w:rsid w:val="008F66ED"/>
    <w:rsid w:val="008F6811"/>
    <w:rsid w:val="008F6CEC"/>
    <w:rsid w:val="008F7298"/>
    <w:rsid w:val="008F768D"/>
    <w:rsid w:val="008F798F"/>
    <w:rsid w:val="008F7B7F"/>
    <w:rsid w:val="008F7BFD"/>
    <w:rsid w:val="008F7E78"/>
    <w:rsid w:val="008F7F32"/>
    <w:rsid w:val="0090007F"/>
    <w:rsid w:val="009002C0"/>
    <w:rsid w:val="009002CF"/>
    <w:rsid w:val="00900335"/>
    <w:rsid w:val="00900CB8"/>
    <w:rsid w:val="00900F82"/>
    <w:rsid w:val="00901080"/>
    <w:rsid w:val="0090142C"/>
    <w:rsid w:val="0090167B"/>
    <w:rsid w:val="0090182B"/>
    <w:rsid w:val="0090191A"/>
    <w:rsid w:val="00901A90"/>
    <w:rsid w:val="00901B2B"/>
    <w:rsid w:val="00901C95"/>
    <w:rsid w:val="009021AF"/>
    <w:rsid w:val="009023C6"/>
    <w:rsid w:val="00902683"/>
    <w:rsid w:val="009026FF"/>
    <w:rsid w:val="0090275B"/>
    <w:rsid w:val="009029F8"/>
    <w:rsid w:val="00902B0D"/>
    <w:rsid w:val="00902F2F"/>
    <w:rsid w:val="009031D2"/>
    <w:rsid w:val="009031F1"/>
    <w:rsid w:val="00903573"/>
    <w:rsid w:val="009035F6"/>
    <w:rsid w:val="0090372D"/>
    <w:rsid w:val="00903C1E"/>
    <w:rsid w:val="00903F8E"/>
    <w:rsid w:val="0090463B"/>
    <w:rsid w:val="009046A4"/>
    <w:rsid w:val="0090493C"/>
    <w:rsid w:val="00904D03"/>
    <w:rsid w:val="0090509E"/>
    <w:rsid w:val="009054A4"/>
    <w:rsid w:val="00905570"/>
    <w:rsid w:val="00905616"/>
    <w:rsid w:val="00905893"/>
    <w:rsid w:val="00905A2D"/>
    <w:rsid w:val="00905A90"/>
    <w:rsid w:val="00905E3A"/>
    <w:rsid w:val="009065F0"/>
    <w:rsid w:val="009066DB"/>
    <w:rsid w:val="009066E7"/>
    <w:rsid w:val="00906D8B"/>
    <w:rsid w:val="00906DAC"/>
    <w:rsid w:val="00906FEC"/>
    <w:rsid w:val="0090719A"/>
    <w:rsid w:val="00910231"/>
    <w:rsid w:val="0091051F"/>
    <w:rsid w:val="00910619"/>
    <w:rsid w:val="00910848"/>
    <w:rsid w:val="0091095C"/>
    <w:rsid w:val="009109F3"/>
    <w:rsid w:val="00910D7B"/>
    <w:rsid w:val="00910F08"/>
    <w:rsid w:val="0091104B"/>
    <w:rsid w:val="00911620"/>
    <w:rsid w:val="0091164F"/>
    <w:rsid w:val="0091189C"/>
    <w:rsid w:val="0091190B"/>
    <w:rsid w:val="0091195A"/>
    <w:rsid w:val="00911A04"/>
    <w:rsid w:val="00911A9E"/>
    <w:rsid w:val="00911ACE"/>
    <w:rsid w:val="00911CAA"/>
    <w:rsid w:val="00911D36"/>
    <w:rsid w:val="00911EAA"/>
    <w:rsid w:val="00912156"/>
    <w:rsid w:val="00912569"/>
    <w:rsid w:val="009125AB"/>
    <w:rsid w:val="0091267C"/>
    <w:rsid w:val="00912E37"/>
    <w:rsid w:val="00912EF4"/>
    <w:rsid w:val="0091319D"/>
    <w:rsid w:val="009131E7"/>
    <w:rsid w:val="009134B2"/>
    <w:rsid w:val="009138DC"/>
    <w:rsid w:val="00913997"/>
    <w:rsid w:val="00913FC9"/>
    <w:rsid w:val="00914015"/>
    <w:rsid w:val="009141DA"/>
    <w:rsid w:val="0091422A"/>
    <w:rsid w:val="009142D7"/>
    <w:rsid w:val="009146C1"/>
    <w:rsid w:val="00914839"/>
    <w:rsid w:val="00914C17"/>
    <w:rsid w:val="00914FFB"/>
    <w:rsid w:val="00915228"/>
    <w:rsid w:val="00915312"/>
    <w:rsid w:val="009162FC"/>
    <w:rsid w:val="0091665D"/>
    <w:rsid w:val="00916B08"/>
    <w:rsid w:val="00916D16"/>
    <w:rsid w:val="00916E59"/>
    <w:rsid w:val="00916FC2"/>
    <w:rsid w:val="00917125"/>
    <w:rsid w:val="0091726B"/>
    <w:rsid w:val="009173E6"/>
    <w:rsid w:val="00917804"/>
    <w:rsid w:val="00917A11"/>
    <w:rsid w:val="00917FE5"/>
    <w:rsid w:val="00920B06"/>
    <w:rsid w:val="00920C57"/>
    <w:rsid w:val="00920CA3"/>
    <w:rsid w:val="0092101F"/>
    <w:rsid w:val="00921115"/>
    <w:rsid w:val="00921200"/>
    <w:rsid w:val="00921915"/>
    <w:rsid w:val="009219F7"/>
    <w:rsid w:val="00921C6F"/>
    <w:rsid w:val="00922083"/>
    <w:rsid w:val="00922467"/>
    <w:rsid w:val="0092252A"/>
    <w:rsid w:val="00922945"/>
    <w:rsid w:val="009229C2"/>
    <w:rsid w:val="00922D7F"/>
    <w:rsid w:val="00922EA2"/>
    <w:rsid w:val="00922ED8"/>
    <w:rsid w:val="00922F29"/>
    <w:rsid w:val="00923047"/>
    <w:rsid w:val="00923997"/>
    <w:rsid w:val="00923A24"/>
    <w:rsid w:val="00923C91"/>
    <w:rsid w:val="00923FF2"/>
    <w:rsid w:val="00924121"/>
    <w:rsid w:val="0092441D"/>
    <w:rsid w:val="009247DA"/>
    <w:rsid w:val="0092506E"/>
    <w:rsid w:val="00925326"/>
    <w:rsid w:val="009255C7"/>
    <w:rsid w:val="009256BA"/>
    <w:rsid w:val="00925811"/>
    <w:rsid w:val="00925A94"/>
    <w:rsid w:val="00925AD7"/>
    <w:rsid w:val="00925BEE"/>
    <w:rsid w:val="00925DDA"/>
    <w:rsid w:val="00925E60"/>
    <w:rsid w:val="0092616E"/>
    <w:rsid w:val="0092659D"/>
    <w:rsid w:val="00926689"/>
    <w:rsid w:val="00927033"/>
    <w:rsid w:val="009270BB"/>
    <w:rsid w:val="009272A2"/>
    <w:rsid w:val="00927335"/>
    <w:rsid w:val="009275E2"/>
    <w:rsid w:val="00927A7E"/>
    <w:rsid w:val="00927AA7"/>
    <w:rsid w:val="009300D3"/>
    <w:rsid w:val="00930B7E"/>
    <w:rsid w:val="00931222"/>
    <w:rsid w:val="00931274"/>
    <w:rsid w:val="009318B0"/>
    <w:rsid w:val="00931B10"/>
    <w:rsid w:val="00931B90"/>
    <w:rsid w:val="00931F6F"/>
    <w:rsid w:val="00932806"/>
    <w:rsid w:val="009328CF"/>
    <w:rsid w:val="00932CB6"/>
    <w:rsid w:val="00933180"/>
    <w:rsid w:val="00933370"/>
    <w:rsid w:val="009334FE"/>
    <w:rsid w:val="00933802"/>
    <w:rsid w:val="00933813"/>
    <w:rsid w:val="00933D39"/>
    <w:rsid w:val="009340FC"/>
    <w:rsid w:val="00934141"/>
    <w:rsid w:val="0093430E"/>
    <w:rsid w:val="00934390"/>
    <w:rsid w:val="00934822"/>
    <w:rsid w:val="00934908"/>
    <w:rsid w:val="0093493B"/>
    <w:rsid w:val="00934AE3"/>
    <w:rsid w:val="00934F43"/>
    <w:rsid w:val="00934FAC"/>
    <w:rsid w:val="009354D3"/>
    <w:rsid w:val="009354E0"/>
    <w:rsid w:val="009357BF"/>
    <w:rsid w:val="00935958"/>
    <w:rsid w:val="00935963"/>
    <w:rsid w:val="00935C8F"/>
    <w:rsid w:val="00935DEC"/>
    <w:rsid w:val="009360CD"/>
    <w:rsid w:val="00936255"/>
    <w:rsid w:val="009362B2"/>
    <w:rsid w:val="00936448"/>
    <w:rsid w:val="00936729"/>
    <w:rsid w:val="00936865"/>
    <w:rsid w:val="00936F33"/>
    <w:rsid w:val="009371A7"/>
    <w:rsid w:val="009371F8"/>
    <w:rsid w:val="00937403"/>
    <w:rsid w:val="009374ED"/>
    <w:rsid w:val="009377B2"/>
    <w:rsid w:val="00937A38"/>
    <w:rsid w:val="00937F22"/>
    <w:rsid w:val="00940831"/>
    <w:rsid w:val="00940A66"/>
    <w:rsid w:val="00940B95"/>
    <w:rsid w:val="00940D75"/>
    <w:rsid w:val="00940D95"/>
    <w:rsid w:val="00940DA4"/>
    <w:rsid w:val="00940E49"/>
    <w:rsid w:val="00941489"/>
    <w:rsid w:val="009415C1"/>
    <w:rsid w:val="00941606"/>
    <w:rsid w:val="009418C3"/>
    <w:rsid w:val="00941C50"/>
    <w:rsid w:val="009420C5"/>
    <w:rsid w:val="00942207"/>
    <w:rsid w:val="00942340"/>
    <w:rsid w:val="00942500"/>
    <w:rsid w:val="00942592"/>
    <w:rsid w:val="00942A67"/>
    <w:rsid w:val="00942E96"/>
    <w:rsid w:val="00943242"/>
    <w:rsid w:val="00943B39"/>
    <w:rsid w:val="00943D3C"/>
    <w:rsid w:val="00943D64"/>
    <w:rsid w:val="00943E71"/>
    <w:rsid w:val="00944076"/>
    <w:rsid w:val="00944989"/>
    <w:rsid w:val="0094513B"/>
    <w:rsid w:val="00945204"/>
    <w:rsid w:val="00945717"/>
    <w:rsid w:val="00945845"/>
    <w:rsid w:val="009458CD"/>
    <w:rsid w:val="00945915"/>
    <w:rsid w:val="00945A57"/>
    <w:rsid w:val="00945C80"/>
    <w:rsid w:val="00945DBE"/>
    <w:rsid w:val="009461DB"/>
    <w:rsid w:val="009462FD"/>
    <w:rsid w:val="00946461"/>
    <w:rsid w:val="009465A1"/>
    <w:rsid w:val="00946622"/>
    <w:rsid w:val="00946A93"/>
    <w:rsid w:val="00946B2E"/>
    <w:rsid w:val="00946B62"/>
    <w:rsid w:val="00946B90"/>
    <w:rsid w:val="00946E87"/>
    <w:rsid w:val="00947266"/>
    <w:rsid w:val="009472DD"/>
    <w:rsid w:val="0094732E"/>
    <w:rsid w:val="009479EF"/>
    <w:rsid w:val="00947B10"/>
    <w:rsid w:val="00947B68"/>
    <w:rsid w:val="00947EE2"/>
    <w:rsid w:val="00947EF5"/>
    <w:rsid w:val="009501FB"/>
    <w:rsid w:val="00950479"/>
    <w:rsid w:val="009506F6"/>
    <w:rsid w:val="00950B60"/>
    <w:rsid w:val="00950D20"/>
    <w:rsid w:val="00950D6E"/>
    <w:rsid w:val="00951233"/>
    <w:rsid w:val="00951234"/>
    <w:rsid w:val="009514CF"/>
    <w:rsid w:val="00951820"/>
    <w:rsid w:val="00951832"/>
    <w:rsid w:val="00951AC4"/>
    <w:rsid w:val="0095210A"/>
    <w:rsid w:val="009522F3"/>
    <w:rsid w:val="00952969"/>
    <w:rsid w:val="009529A0"/>
    <w:rsid w:val="00952D17"/>
    <w:rsid w:val="00952FEB"/>
    <w:rsid w:val="00953130"/>
    <w:rsid w:val="00953256"/>
    <w:rsid w:val="0095327B"/>
    <w:rsid w:val="0095351F"/>
    <w:rsid w:val="0095388A"/>
    <w:rsid w:val="00953DB2"/>
    <w:rsid w:val="009542E1"/>
    <w:rsid w:val="00954549"/>
    <w:rsid w:val="009545E4"/>
    <w:rsid w:val="0095466C"/>
    <w:rsid w:val="00954ABB"/>
    <w:rsid w:val="00954C23"/>
    <w:rsid w:val="00954C97"/>
    <w:rsid w:val="00955238"/>
    <w:rsid w:val="009552A3"/>
    <w:rsid w:val="00955475"/>
    <w:rsid w:val="009557CB"/>
    <w:rsid w:val="0095582B"/>
    <w:rsid w:val="00955C31"/>
    <w:rsid w:val="0095601C"/>
    <w:rsid w:val="009560C9"/>
    <w:rsid w:val="0095633C"/>
    <w:rsid w:val="0095636E"/>
    <w:rsid w:val="009569AF"/>
    <w:rsid w:val="00956C5F"/>
    <w:rsid w:val="00956DA3"/>
    <w:rsid w:val="00956DD9"/>
    <w:rsid w:val="00956EBA"/>
    <w:rsid w:val="009577F1"/>
    <w:rsid w:val="00957949"/>
    <w:rsid w:val="00957AB8"/>
    <w:rsid w:val="00957ACB"/>
    <w:rsid w:val="00957DB2"/>
    <w:rsid w:val="00960156"/>
    <w:rsid w:val="00960255"/>
    <w:rsid w:val="0096078F"/>
    <w:rsid w:val="009609D0"/>
    <w:rsid w:val="00960BDE"/>
    <w:rsid w:val="00960D2E"/>
    <w:rsid w:val="00960F93"/>
    <w:rsid w:val="0096120E"/>
    <w:rsid w:val="009613CE"/>
    <w:rsid w:val="009614CD"/>
    <w:rsid w:val="0096192B"/>
    <w:rsid w:val="00961998"/>
    <w:rsid w:val="00961A4B"/>
    <w:rsid w:val="00961AD1"/>
    <w:rsid w:val="00961BBB"/>
    <w:rsid w:val="00961F8A"/>
    <w:rsid w:val="009620CD"/>
    <w:rsid w:val="009624D3"/>
    <w:rsid w:val="00962F48"/>
    <w:rsid w:val="00963025"/>
    <w:rsid w:val="0096302C"/>
    <w:rsid w:val="00963058"/>
    <w:rsid w:val="009633BA"/>
    <w:rsid w:val="00963BF8"/>
    <w:rsid w:val="00963D6E"/>
    <w:rsid w:val="00963E2F"/>
    <w:rsid w:val="0096419D"/>
    <w:rsid w:val="00964224"/>
    <w:rsid w:val="009644A3"/>
    <w:rsid w:val="00964AAC"/>
    <w:rsid w:val="00964AAE"/>
    <w:rsid w:val="00964AD0"/>
    <w:rsid w:val="00964B6B"/>
    <w:rsid w:val="00964BA6"/>
    <w:rsid w:val="00964ED3"/>
    <w:rsid w:val="00964F14"/>
    <w:rsid w:val="00964FA4"/>
    <w:rsid w:val="00965248"/>
    <w:rsid w:val="009655C9"/>
    <w:rsid w:val="00965880"/>
    <w:rsid w:val="00965A72"/>
    <w:rsid w:val="00965AA3"/>
    <w:rsid w:val="00965BE5"/>
    <w:rsid w:val="00965CAB"/>
    <w:rsid w:val="00965FD6"/>
    <w:rsid w:val="00966437"/>
    <w:rsid w:val="00966516"/>
    <w:rsid w:val="0096655A"/>
    <w:rsid w:val="0096658F"/>
    <w:rsid w:val="009665CA"/>
    <w:rsid w:val="009665E9"/>
    <w:rsid w:val="0096660A"/>
    <w:rsid w:val="00966A76"/>
    <w:rsid w:val="00966AD3"/>
    <w:rsid w:val="00966AFD"/>
    <w:rsid w:val="00966B03"/>
    <w:rsid w:val="00966ED6"/>
    <w:rsid w:val="0096707A"/>
    <w:rsid w:val="0096738F"/>
    <w:rsid w:val="00967396"/>
    <w:rsid w:val="00967C33"/>
    <w:rsid w:val="00967C87"/>
    <w:rsid w:val="00967DFA"/>
    <w:rsid w:val="009701CE"/>
    <w:rsid w:val="0097044F"/>
    <w:rsid w:val="00970690"/>
    <w:rsid w:val="0097084B"/>
    <w:rsid w:val="00970FC9"/>
    <w:rsid w:val="00971271"/>
    <w:rsid w:val="009717B4"/>
    <w:rsid w:val="0097189B"/>
    <w:rsid w:val="009718D2"/>
    <w:rsid w:val="00971ECF"/>
    <w:rsid w:val="00971FCC"/>
    <w:rsid w:val="009721BF"/>
    <w:rsid w:val="00972526"/>
    <w:rsid w:val="009726CA"/>
    <w:rsid w:val="00972753"/>
    <w:rsid w:val="00972777"/>
    <w:rsid w:val="00972A8E"/>
    <w:rsid w:val="009731E5"/>
    <w:rsid w:val="0097357F"/>
    <w:rsid w:val="00973626"/>
    <w:rsid w:val="0097394F"/>
    <w:rsid w:val="00973A28"/>
    <w:rsid w:val="00973E44"/>
    <w:rsid w:val="0097400F"/>
    <w:rsid w:val="0097404E"/>
    <w:rsid w:val="009742EC"/>
    <w:rsid w:val="00974542"/>
    <w:rsid w:val="009747B6"/>
    <w:rsid w:val="00974AC8"/>
    <w:rsid w:val="00974D25"/>
    <w:rsid w:val="00974DB1"/>
    <w:rsid w:val="00974E81"/>
    <w:rsid w:val="0097505A"/>
    <w:rsid w:val="00975273"/>
    <w:rsid w:val="009752A9"/>
    <w:rsid w:val="00975809"/>
    <w:rsid w:val="00975C3C"/>
    <w:rsid w:val="00975F04"/>
    <w:rsid w:val="0097659A"/>
    <w:rsid w:val="009765E4"/>
    <w:rsid w:val="00976EF4"/>
    <w:rsid w:val="00976F61"/>
    <w:rsid w:val="0097720F"/>
    <w:rsid w:val="0097759A"/>
    <w:rsid w:val="009779CB"/>
    <w:rsid w:val="00977B92"/>
    <w:rsid w:val="00977BFB"/>
    <w:rsid w:val="00977CA7"/>
    <w:rsid w:val="00977E90"/>
    <w:rsid w:val="0098007E"/>
    <w:rsid w:val="00980091"/>
    <w:rsid w:val="009800D9"/>
    <w:rsid w:val="00980222"/>
    <w:rsid w:val="009802F6"/>
    <w:rsid w:val="009806AA"/>
    <w:rsid w:val="00980C1E"/>
    <w:rsid w:val="00980D36"/>
    <w:rsid w:val="00980E19"/>
    <w:rsid w:val="0098102C"/>
    <w:rsid w:val="0098120C"/>
    <w:rsid w:val="0098140E"/>
    <w:rsid w:val="0098193D"/>
    <w:rsid w:val="0098196E"/>
    <w:rsid w:val="0098199A"/>
    <w:rsid w:val="00982AF4"/>
    <w:rsid w:val="00982C45"/>
    <w:rsid w:val="009830BD"/>
    <w:rsid w:val="0098311B"/>
    <w:rsid w:val="009836DF"/>
    <w:rsid w:val="00983A0D"/>
    <w:rsid w:val="00983ADC"/>
    <w:rsid w:val="00983D82"/>
    <w:rsid w:val="00983E4D"/>
    <w:rsid w:val="00983E60"/>
    <w:rsid w:val="00983F90"/>
    <w:rsid w:val="009843EA"/>
    <w:rsid w:val="00984423"/>
    <w:rsid w:val="00984A6D"/>
    <w:rsid w:val="00984AB9"/>
    <w:rsid w:val="00984C78"/>
    <w:rsid w:val="009850D9"/>
    <w:rsid w:val="009850E6"/>
    <w:rsid w:val="009854FC"/>
    <w:rsid w:val="00985BFC"/>
    <w:rsid w:val="00985C51"/>
    <w:rsid w:val="009860C6"/>
    <w:rsid w:val="0098610F"/>
    <w:rsid w:val="009861D7"/>
    <w:rsid w:val="0098624B"/>
    <w:rsid w:val="009862A2"/>
    <w:rsid w:val="0098641A"/>
    <w:rsid w:val="0098692A"/>
    <w:rsid w:val="009875C0"/>
    <w:rsid w:val="009877A0"/>
    <w:rsid w:val="00987831"/>
    <w:rsid w:val="0098799D"/>
    <w:rsid w:val="00987F83"/>
    <w:rsid w:val="00990115"/>
    <w:rsid w:val="009902DA"/>
    <w:rsid w:val="00990BE4"/>
    <w:rsid w:val="00990F8C"/>
    <w:rsid w:val="00991077"/>
    <w:rsid w:val="009911E4"/>
    <w:rsid w:val="00991651"/>
    <w:rsid w:val="00991B4E"/>
    <w:rsid w:val="00991ECE"/>
    <w:rsid w:val="009921EB"/>
    <w:rsid w:val="0099228E"/>
    <w:rsid w:val="00992489"/>
    <w:rsid w:val="00992529"/>
    <w:rsid w:val="009927F3"/>
    <w:rsid w:val="0099311B"/>
    <w:rsid w:val="0099338D"/>
    <w:rsid w:val="00993662"/>
    <w:rsid w:val="00993865"/>
    <w:rsid w:val="00993B0F"/>
    <w:rsid w:val="00993C4C"/>
    <w:rsid w:val="00993F0C"/>
    <w:rsid w:val="00993FE0"/>
    <w:rsid w:val="00994B26"/>
    <w:rsid w:val="00994D29"/>
    <w:rsid w:val="00994EDA"/>
    <w:rsid w:val="00994EF1"/>
    <w:rsid w:val="00995147"/>
    <w:rsid w:val="00995306"/>
    <w:rsid w:val="0099537F"/>
    <w:rsid w:val="00995735"/>
    <w:rsid w:val="009957D6"/>
    <w:rsid w:val="00995B2A"/>
    <w:rsid w:val="00995C97"/>
    <w:rsid w:val="00996050"/>
    <w:rsid w:val="00996104"/>
    <w:rsid w:val="00996134"/>
    <w:rsid w:val="00996363"/>
    <w:rsid w:val="009963F7"/>
    <w:rsid w:val="00996410"/>
    <w:rsid w:val="0099653A"/>
    <w:rsid w:val="00996731"/>
    <w:rsid w:val="00996C1E"/>
    <w:rsid w:val="00996C71"/>
    <w:rsid w:val="00996EF0"/>
    <w:rsid w:val="00997074"/>
    <w:rsid w:val="009973F0"/>
    <w:rsid w:val="00997494"/>
    <w:rsid w:val="00997511"/>
    <w:rsid w:val="0099775B"/>
    <w:rsid w:val="00997895"/>
    <w:rsid w:val="00997BA8"/>
    <w:rsid w:val="00997BF3"/>
    <w:rsid w:val="00997C73"/>
    <w:rsid w:val="00997CE2"/>
    <w:rsid w:val="00997D5F"/>
    <w:rsid w:val="009A0284"/>
    <w:rsid w:val="009A02E6"/>
    <w:rsid w:val="009A0BEF"/>
    <w:rsid w:val="009A0FCC"/>
    <w:rsid w:val="009A1550"/>
    <w:rsid w:val="009A1652"/>
    <w:rsid w:val="009A1720"/>
    <w:rsid w:val="009A19A2"/>
    <w:rsid w:val="009A1E47"/>
    <w:rsid w:val="009A1EE4"/>
    <w:rsid w:val="009A1F19"/>
    <w:rsid w:val="009A2073"/>
    <w:rsid w:val="009A20AB"/>
    <w:rsid w:val="009A23F0"/>
    <w:rsid w:val="009A251A"/>
    <w:rsid w:val="009A26BC"/>
    <w:rsid w:val="009A272C"/>
    <w:rsid w:val="009A2C5D"/>
    <w:rsid w:val="009A2D42"/>
    <w:rsid w:val="009A32AE"/>
    <w:rsid w:val="009A3A98"/>
    <w:rsid w:val="009A3B9F"/>
    <w:rsid w:val="009A3E11"/>
    <w:rsid w:val="009A3F80"/>
    <w:rsid w:val="009A467D"/>
    <w:rsid w:val="009A4793"/>
    <w:rsid w:val="009A4DD8"/>
    <w:rsid w:val="009A510A"/>
    <w:rsid w:val="009A517C"/>
    <w:rsid w:val="009A530A"/>
    <w:rsid w:val="009A53C5"/>
    <w:rsid w:val="009A5445"/>
    <w:rsid w:val="009A5510"/>
    <w:rsid w:val="009A57A0"/>
    <w:rsid w:val="009A5A32"/>
    <w:rsid w:val="009A5A3F"/>
    <w:rsid w:val="009A5BAF"/>
    <w:rsid w:val="009A5CFE"/>
    <w:rsid w:val="009A6232"/>
    <w:rsid w:val="009A6A13"/>
    <w:rsid w:val="009A6B67"/>
    <w:rsid w:val="009A6C40"/>
    <w:rsid w:val="009A6EF1"/>
    <w:rsid w:val="009A6F26"/>
    <w:rsid w:val="009A71AC"/>
    <w:rsid w:val="009A7229"/>
    <w:rsid w:val="009A722C"/>
    <w:rsid w:val="009A73B4"/>
    <w:rsid w:val="009A74D1"/>
    <w:rsid w:val="009A759C"/>
    <w:rsid w:val="009A784A"/>
    <w:rsid w:val="009A7C20"/>
    <w:rsid w:val="009A7E48"/>
    <w:rsid w:val="009B002F"/>
    <w:rsid w:val="009B00FC"/>
    <w:rsid w:val="009B0338"/>
    <w:rsid w:val="009B056F"/>
    <w:rsid w:val="009B07A5"/>
    <w:rsid w:val="009B0880"/>
    <w:rsid w:val="009B08B9"/>
    <w:rsid w:val="009B0C01"/>
    <w:rsid w:val="009B0F11"/>
    <w:rsid w:val="009B15E1"/>
    <w:rsid w:val="009B15EB"/>
    <w:rsid w:val="009B1603"/>
    <w:rsid w:val="009B1605"/>
    <w:rsid w:val="009B178F"/>
    <w:rsid w:val="009B18F4"/>
    <w:rsid w:val="009B1943"/>
    <w:rsid w:val="009B1D87"/>
    <w:rsid w:val="009B1DD9"/>
    <w:rsid w:val="009B1DF4"/>
    <w:rsid w:val="009B1E84"/>
    <w:rsid w:val="009B1F2A"/>
    <w:rsid w:val="009B1F4A"/>
    <w:rsid w:val="009B20E7"/>
    <w:rsid w:val="009B2356"/>
    <w:rsid w:val="009B281B"/>
    <w:rsid w:val="009B28BD"/>
    <w:rsid w:val="009B2B9A"/>
    <w:rsid w:val="009B2C9D"/>
    <w:rsid w:val="009B3459"/>
    <w:rsid w:val="009B3491"/>
    <w:rsid w:val="009B379E"/>
    <w:rsid w:val="009B3CF9"/>
    <w:rsid w:val="009B41C5"/>
    <w:rsid w:val="009B46BF"/>
    <w:rsid w:val="009B489F"/>
    <w:rsid w:val="009B4A10"/>
    <w:rsid w:val="009B4C23"/>
    <w:rsid w:val="009B4DB4"/>
    <w:rsid w:val="009B4ECD"/>
    <w:rsid w:val="009B4F94"/>
    <w:rsid w:val="009B52BE"/>
    <w:rsid w:val="009B5568"/>
    <w:rsid w:val="009B5594"/>
    <w:rsid w:val="009B5A49"/>
    <w:rsid w:val="009B5BE1"/>
    <w:rsid w:val="009B5CB0"/>
    <w:rsid w:val="009B5DAD"/>
    <w:rsid w:val="009B5E86"/>
    <w:rsid w:val="009B5E92"/>
    <w:rsid w:val="009B6026"/>
    <w:rsid w:val="009B609C"/>
    <w:rsid w:val="009B636E"/>
    <w:rsid w:val="009B63E3"/>
    <w:rsid w:val="009B6437"/>
    <w:rsid w:val="009B6805"/>
    <w:rsid w:val="009B6890"/>
    <w:rsid w:val="009B68E4"/>
    <w:rsid w:val="009B6C69"/>
    <w:rsid w:val="009B6D4C"/>
    <w:rsid w:val="009B6E8E"/>
    <w:rsid w:val="009B6FFE"/>
    <w:rsid w:val="009B700A"/>
    <w:rsid w:val="009B7381"/>
    <w:rsid w:val="009B7482"/>
    <w:rsid w:val="009B74F3"/>
    <w:rsid w:val="009C00FE"/>
    <w:rsid w:val="009C01E5"/>
    <w:rsid w:val="009C0277"/>
    <w:rsid w:val="009C0EE4"/>
    <w:rsid w:val="009C14F4"/>
    <w:rsid w:val="009C167D"/>
    <w:rsid w:val="009C17B6"/>
    <w:rsid w:val="009C181C"/>
    <w:rsid w:val="009C1886"/>
    <w:rsid w:val="009C1C39"/>
    <w:rsid w:val="009C1D7B"/>
    <w:rsid w:val="009C1FED"/>
    <w:rsid w:val="009C2237"/>
    <w:rsid w:val="009C25F4"/>
    <w:rsid w:val="009C265A"/>
    <w:rsid w:val="009C2718"/>
    <w:rsid w:val="009C2751"/>
    <w:rsid w:val="009C2B7D"/>
    <w:rsid w:val="009C2C9C"/>
    <w:rsid w:val="009C2CC2"/>
    <w:rsid w:val="009C2CDC"/>
    <w:rsid w:val="009C2F63"/>
    <w:rsid w:val="009C3136"/>
    <w:rsid w:val="009C340E"/>
    <w:rsid w:val="009C3442"/>
    <w:rsid w:val="009C362B"/>
    <w:rsid w:val="009C3678"/>
    <w:rsid w:val="009C389E"/>
    <w:rsid w:val="009C39EE"/>
    <w:rsid w:val="009C3DCD"/>
    <w:rsid w:val="009C418F"/>
    <w:rsid w:val="009C41F0"/>
    <w:rsid w:val="009C42F9"/>
    <w:rsid w:val="009C461C"/>
    <w:rsid w:val="009C4645"/>
    <w:rsid w:val="009C4991"/>
    <w:rsid w:val="009C4C43"/>
    <w:rsid w:val="009C4F78"/>
    <w:rsid w:val="009C525B"/>
    <w:rsid w:val="009C5339"/>
    <w:rsid w:val="009C53FC"/>
    <w:rsid w:val="009C582B"/>
    <w:rsid w:val="009C5848"/>
    <w:rsid w:val="009C5900"/>
    <w:rsid w:val="009C5F10"/>
    <w:rsid w:val="009C65B1"/>
    <w:rsid w:val="009C69D3"/>
    <w:rsid w:val="009C6BF6"/>
    <w:rsid w:val="009C6F5D"/>
    <w:rsid w:val="009C6FB1"/>
    <w:rsid w:val="009C7675"/>
    <w:rsid w:val="009C7C08"/>
    <w:rsid w:val="009C7D95"/>
    <w:rsid w:val="009D0334"/>
    <w:rsid w:val="009D067A"/>
    <w:rsid w:val="009D0949"/>
    <w:rsid w:val="009D0E9D"/>
    <w:rsid w:val="009D11AF"/>
    <w:rsid w:val="009D123D"/>
    <w:rsid w:val="009D1267"/>
    <w:rsid w:val="009D148C"/>
    <w:rsid w:val="009D1614"/>
    <w:rsid w:val="009D1650"/>
    <w:rsid w:val="009D17A5"/>
    <w:rsid w:val="009D184E"/>
    <w:rsid w:val="009D1A0F"/>
    <w:rsid w:val="009D1D4A"/>
    <w:rsid w:val="009D1E09"/>
    <w:rsid w:val="009D1FFB"/>
    <w:rsid w:val="009D20F9"/>
    <w:rsid w:val="009D280F"/>
    <w:rsid w:val="009D2966"/>
    <w:rsid w:val="009D2D92"/>
    <w:rsid w:val="009D3349"/>
    <w:rsid w:val="009D3886"/>
    <w:rsid w:val="009D391D"/>
    <w:rsid w:val="009D3C2C"/>
    <w:rsid w:val="009D3C35"/>
    <w:rsid w:val="009D3CD7"/>
    <w:rsid w:val="009D4023"/>
    <w:rsid w:val="009D40E8"/>
    <w:rsid w:val="009D4246"/>
    <w:rsid w:val="009D4255"/>
    <w:rsid w:val="009D4279"/>
    <w:rsid w:val="009D44E4"/>
    <w:rsid w:val="009D4878"/>
    <w:rsid w:val="009D4C44"/>
    <w:rsid w:val="009D4EEC"/>
    <w:rsid w:val="009D4F01"/>
    <w:rsid w:val="009D53F6"/>
    <w:rsid w:val="009D5442"/>
    <w:rsid w:val="009D558B"/>
    <w:rsid w:val="009D5796"/>
    <w:rsid w:val="009D5DAE"/>
    <w:rsid w:val="009D6CD0"/>
    <w:rsid w:val="009D6EB4"/>
    <w:rsid w:val="009D7177"/>
    <w:rsid w:val="009D71C7"/>
    <w:rsid w:val="009D7B0F"/>
    <w:rsid w:val="009D7B38"/>
    <w:rsid w:val="009E0018"/>
    <w:rsid w:val="009E0043"/>
    <w:rsid w:val="009E00F8"/>
    <w:rsid w:val="009E049A"/>
    <w:rsid w:val="009E0505"/>
    <w:rsid w:val="009E0517"/>
    <w:rsid w:val="009E0569"/>
    <w:rsid w:val="009E07A3"/>
    <w:rsid w:val="009E0ABF"/>
    <w:rsid w:val="009E0AFA"/>
    <w:rsid w:val="009E0E58"/>
    <w:rsid w:val="009E0FAE"/>
    <w:rsid w:val="009E11A8"/>
    <w:rsid w:val="009E1C39"/>
    <w:rsid w:val="009E1C3B"/>
    <w:rsid w:val="009E1DF0"/>
    <w:rsid w:val="009E267F"/>
    <w:rsid w:val="009E2EEF"/>
    <w:rsid w:val="009E31F9"/>
    <w:rsid w:val="009E33E9"/>
    <w:rsid w:val="009E34D4"/>
    <w:rsid w:val="009E3676"/>
    <w:rsid w:val="009E3AAF"/>
    <w:rsid w:val="009E3CEC"/>
    <w:rsid w:val="009E3F46"/>
    <w:rsid w:val="009E406B"/>
    <w:rsid w:val="009E468C"/>
    <w:rsid w:val="009E4C20"/>
    <w:rsid w:val="009E5047"/>
    <w:rsid w:val="009E5055"/>
    <w:rsid w:val="009E5AF0"/>
    <w:rsid w:val="009E5CDE"/>
    <w:rsid w:val="009E5D1E"/>
    <w:rsid w:val="009E64F7"/>
    <w:rsid w:val="009E6B8E"/>
    <w:rsid w:val="009E6BF2"/>
    <w:rsid w:val="009E6F3C"/>
    <w:rsid w:val="009E6F64"/>
    <w:rsid w:val="009E7137"/>
    <w:rsid w:val="009E7190"/>
    <w:rsid w:val="009E7195"/>
    <w:rsid w:val="009E71FE"/>
    <w:rsid w:val="009E7595"/>
    <w:rsid w:val="009E768B"/>
    <w:rsid w:val="009E7799"/>
    <w:rsid w:val="009E77D9"/>
    <w:rsid w:val="009E7B71"/>
    <w:rsid w:val="009E7B7A"/>
    <w:rsid w:val="009F0357"/>
    <w:rsid w:val="009F06FC"/>
    <w:rsid w:val="009F0803"/>
    <w:rsid w:val="009F08E1"/>
    <w:rsid w:val="009F08F0"/>
    <w:rsid w:val="009F11EA"/>
    <w:rsid w:val="009F1705"/>
    <w:rsid w:val="009F1869"/>
    <w:rsid w:val="009F1A06"/>
    <w:rsid w:val="009F21B1"/>
    <w:rsid w:val="009F2216"/>
    <w:rsid w:val="009F28D8"/>
    <w:rsid w:val="009F2E52"/>
    <w:rsid w:val="009F2E69"/>
    <w:rsid w:val="009F2F74"/>
    <w:rsid w:val="009F3460"/>
    <w:rsid w:val="009F3772"/>
    <w:rsid w:val="009F38AB"/>
    <w:rsid w:val="009F40EC"/>
    <w:rsid w:val="009F4181"/>
    <w:rsid w:val="009F4541"/>
    <w:rsid w:val="009F48FC"/>
    <w:rsid w:val="009F4E7E"/>
    <w:rsid w:val="009F5380"/>
    <w:rsid w:val="009F5897"/>
    <w:rsid w:val="009F59AF"/>
    <w:rsid w:val="009F5A5A"/>
    <w:rsid w:val="009F5D10"/>
    <w:rsid w:val="009F606F"/>
    <w:rsid w:val="009F6414"/>
    <w:rsid w:val="009F6C3D"/>
    <w:rsid w:val="009F6DD9"/>
    <w:rsid w:val="009F6E91"/>
    <w:rsid w:val="009F72BE"/>
    <w:rsid w:val="009F744B"/>
    <w:rsid w:val="009F75DD"/>
    <w:rsid w:val="009F79B2"/>
    <w:rsid w:val="009F79EE"/>
    <w:rsid w:val="009F7E6B"/>
    <w:rsid w:val="009F7F0A"/>
    <w:rsid w:val="00A000BD"/>
    <w:rsid w:val="00A0080E"/>
    <w:rsid w:val="00A0085C"/>
    <w:rsid w:val="00A0099A"/>
    <w:rsid w:val="00A009F6"/>
    <w:rsid w:val="00A00AD2"/>
    <w:rsid w:val="00A00FE7"/>
    <w:rsid w:val="00A0130E"/>
    <w:rsid w:val="00A013F0"/>
    <w:rsid w:val="00A015DC"/>
    <w:rsid w:val="00A01607"/>
    <w:rsid w:val="00A018C1"/>
    <w:rsid w:val="00A01F10"/>
    <w:rsid w:val="00A02221"/>
    <w:rsid w:val="00A023B8"/>
    <w:rsid w:val="00A02489"/>
    <w:rsid w:val="00A02A03"/>
    <w:rsid w:val="00A02BAA"/>
    <w:rsid w:val="00A03028"/>
    <w:rsid w:val="00A031F5"/>
    <w:rsid w:val="00A0345A"/>
    <w:rsid w:val="00A0346F"/>
    <w:rsid w:val="00A036CE"/>
    <w:rsid w:val="00A03C3B"/>
    <w:rsid w:val="00A041E7"/>
    <w:rsid w:val="00A0462A"/>
    <w:rsid w:val="00A04661"/>
    <w:rsid w:val="00A0475D"/>
    <w:rsid w:val="00A047F4"/>
    <w:rsid w:val="00A049C7"/>
    <w:rsid w:val="00A04A62"/>
    <w:rsid w:val="00A04F94"/>
    <w:rsid w:val="00A05284"/>
    <w:rsid w:val="00A052C2"/>
    <w:rsid w:val="00A057FA"/>
    <w:rsid w:val="00A05935"/>
    <w:rsid w:val="00A05966"/>
    <w:rsid w:val="00A05AD0"/>
    <w:rsid w:val="00A05B70"/>
    <w:rsid w:val="00A05CCD"/>
    <w:rsid w:val="00A05DC7"/>
    <w:rsid w:val="00A060C5"/>
    <w:rsid w:val="00A06385"/>
    <w:rsid w:val="00A06C4B"/>
    <w:rsid w:val="00A06D05"/>
    <w:rsid w:val="00A0742B"/>
    <w:rsid w:val="00A074A4"/>
    <w:rsid w:val="00A07676"/>
    <w:rsid w:val="00A07BAA"/>
    <w:rsid w:val="00A07C9E"/>
    <w:rsid w:val="00A07CD3"/>
    <w:rsid w:val="00A07F55"/>
    <w:rsid w:val="00A1012D"/>
    <w:rsid w:val="00A1020A"/>
    <w:rsid w:val="00A103DA"/>
    <w:rsid w:val="00A105A9"/>
    <w:rsid w:val="00A1088B"/>
    <w:rsid w:val="00A10B48"/>
    <w:rsid w:val="00A114EE"/>
    <w:rsid w:val="00A11606"/>
    <w:rsid w:val="00A1174E"/>
    <w:rsid w:val="00A12333"/>
    <w:rsid w:val="00A12828"/>
    <w:rsid w:val="00A1287D"/>
    <w:rsid w:val="00A136D0"/>
    <w:rsid w:val="00A136F8"/>
    <w:rsid w:val="00A13788"/>
    <w:rsid w:val="00A139FF"/>
    <w:rsid w:val="00A13BF0"/>
    <w:rsid w:val="00A13EAE"/>
    <w:rsid w:val="00A1421F"/>
    <w:rsid w:val="00A14254"/>
    <w:rsid w:val="00A14432"/>
    <w:rsid w:val="00A144DF"/>
    <w:rsid w:val="00A148B4"/>
    <w:rsid w:val="00A14D36"/>
    <w:rsid w:val="00A14F47"/>
    <w:rsid w:val="00A14F5E"/>
    <w:rsid w:val="00A15198"/>
    <w:rsid w:val="00A1525F"/>
    <w:rsid w:val="00A158E7"/>
    <w:rsid w:val="00A1595F"/>
    <w:rsid w:val="00A15A3A"/>
    <w:rsid w:val="00A15DD2"/>
    <w:rsid w:val="00A15E43"/>
    <w:rsid w:val="00A16016"/>
    <w:rsid w:val="00A16AB8"/>
    <w:rsid w:val="00A16F15"/>
    <w:rsid w:val="00A170FA"/>
    <w:rsid w:val="00A17278"/>
    <w:rsid w:val="00A175F0"/>
    <w:rsid w:val="00A17983"/>
    <w:rsid w:val="00A17A1A"/>
    <w:rsid w:val="00A17A57"/>
    <w:rsid w:val="00A17B73"/>
    <w:rsid w:val="00A17F15"/>
    <w:rsid w:val="00A200A1"/>
    <w:rsid w:val="00A201C9"/>
    <w:rsid w:val="00A20288"/>
    <w:rsid w:val="00A2058B"/>
    <w:rsid w:val="00A20593"/>
    <w:rsid w:val="00A206CA"/>
    <w:rsid w:val="00A20739"/>
    <w:rsid w:val="00A208CA"/>
    <w:rsid w:val="00A20C8A"/>
    <w:rsid w:val="00A20ECA"/>
    <w:rsid w:val="00A20F66"/>
    <w:rsid w:val="00A214A1"/>
    <w:rsid w:val="00A215FC"/>
    <w:rsid w:val="00A216B0"/>
    <w:rsid w:val="00A21CCC"/>
    <w:rsid w:val="00A21EC4"/>
    <w:rsid w:val="00A220CA"/>
    <w:rsid w:val="00A22118"/>
    <w:rsid w:val="00A222A2"/>
    <w:rsid w:val="00A22779"/>
    <w:rsid w:val="00A229CB"/>
    <w:rsid w:val="00A22ED8"/>
    <w:rsid w:val="00A2307D"/>
    <w:rsid w:val="00A2322C"/>
    <w:rsid w:val="00A23AD5"/>
    <w:rsid w:val="00A23D63"/>
    <w:rsid w:val="00A23F31"/>
    <w:rsid w:val="00A2415E"/>
    <w:rsid w:val="00A24299"/>
    <w:rsid w:val="00A242F6"/>
    <w:rsid w:val="00A244E0"/>
    <w:rsid w:val="00A246DE"/>
    <w:rsid w:val="00A247D1"/>
    <w:rsid w:val="00A2480A"/>
    <w:rsid w:val="00A24936"/>
    <w:rsid w:val="00A24B1F"/>
    <w:rsid w:val="00A24C0B"/>
    <w:rsid w:val="00A24C36"/>
    <w:rsid w:val="00A24F22"/>
    <w:rsid w:val="00A24FCF"/>
    <w:rsid w:val="00A253EC"/>
    <w:rsid w:val="00A253ED"/>
    <w:rsid w:val="00A2561E"/>
    <w:rsid w:val="00A2562E"/>
    <w:rsid w:val="00A2591F"/>
    <w:rsid w:val="00A25C9D"/>
    <w:rsid w:val="00A26218"/>
    <w:rsid w:val="00A26806"/>
    <w:rsid w:val="00A26B7D"/>
    <w:rsid w:val="00A26BA8"/>
    <w:rsid w:val="00A26E46"/>
    <w:rsid w:val="00A2707A"/>
    <w:rsid w:val="00A27374"/>
    <w:rsid w:val="00A27588"/>
    <w:rsid w:val="00A2759E"/>
    <w:rsid w:val="00A2777B"/>
    <w:rsid w:val="00A27BEC"/>
    <w:rsid w:val="00A27DA8"/>
    <w:rsid w:val="00A27DB7"/>
    <w:rsid w:val="00A27E95"/>
    <w:rsid w:val="00A305A6"/>
    <w:rsid w:val="00A3083B"/>
    <w:rsid w:val="00A30C5C"/>
    <w:rsid w:val="00A31119"/>
    <w:rsid w:val="00A3140B"/>
    <w:rsid w:val="00A3161A"/>
    <w:rsid w:val="00A3185C"/>
    <w:rsid w:val="00A3186E"/>
    <w:rsid w:val="00A31A84"/>
    <w:rsid w:val="00A31C09"/>
    <w:rsid w:val="00A31C13"/>
    <w:rsid w:val="00A31D73"/>
    <w:rsid w:val="00A31D97"/>
    <w:rsid w:val="00A31E83"/>
    <w:rsid w:val="00A32138"/>
    <w:rsid w:val="00A328E8"/>
    <w:rsid w:val="00A32AD2"/>
    <w:rsid w:val="00A32EBD"/>
    <w:rsid w:val="00A33370"/>
    <w:rsid w:val="00A33556"/>
    <w:rsid w:val="00A33896"/>
    <w:rsid w:val="00A33C22"/>
    <w:rsid w:val="00A33CC3"/>
    <w:rsid w:val="00A34348"/>
    <w:rsid w:val="00A346FB"/>
    <w:rsid w:val="00A34919"/>
    <w:rsid w:val="00A34AE2"/>
    <w:rsid w:val="00A34CD5"/>
    <w:rsid w:val="00A34E73"/>
    <w:rsid w:val="00A352DD"/>
    <w:rsid w:val="00A355C1"/>
    <w:rsid w:val="00A35963"/>
    <w:rsid w:val="00A35B6B"/>
    <w:rsid w:val="00A35F12"/>
    <w:rsid w:val="00A36031"/>
    <w:rsid w:val="00A36189"/>
    <w:rsid w:val="00A3622A"/>
    <w:rsid w:val="00A36353"/>
    <w:rsid w:val="00A368B3"/>
    <w:rsid w:val="00A369FF"/>
    <w:rsid w:val="00A36DA7"/>
    <w:rsid w:val="00A3726D"/>
    <w:rsid w:val="00A37593"/>
    <w:rsid w:val="00A375F2"/>
    <w:rsid w:val="00A402C7"/>
    <w:rsid w:val="00A40370"/>
    <w:rsid w:val="00A405AF"/>
    <w:rsid w:val="00A40797"/>
    <w:rsid w:val="00A40840"/>
    <w:rsid w:val="00A4091C"/>
    <w:rsid w:val="00A40BA1"/>
    <w:rsid w:val="00A40C37"/>
    <w:rsid w:val="00A40EF7"/>
    <w:rsid w:val="00A41023"/>
    <w:rsid w:val="00A4119B"/>
    <w:rsid w:val="00A41283"/>
    <w:rsid w:val="00A415F9"/>
    <w:rsid w:val="00A416EB"/>
    <w:rsid w:val="00A4183D"/>
    <w:rsid w:val="00A41AC8"/>
    <w:rsid w:val="00A41C7D"/>
    <w:rsid w:val="00A41F1C"/>
    <w:rsid w:val="00A42109"/>
    <w:rsid w:val="00A42765"/>
    <w:rsid w:val="00A42BBE"/>
    <w:rsid w:val="00A43081"/>
    <w:rsid w:val="00A433E5"/>
    <w:rsid w:val="00A43953"/>
    <w:rsid w:val="00A439CF"/>
    <w:rsid w:val="00A43B16"/>
    <w:rsid w:val="00A43B4B"/>
    <w:rsid w:val="00A43D58"/>
    <w:rsid w:val="00A43D60"/>
    <w:rsid w:val="00A442CC"/>
    <w:rsid w:val="00A4469C"/>
    <w:rsid w:val="00A4480D"/>
    <w:rsid w:val="00A44B89"/>
    <w:rsid w:val="00A44C4D"/>
    <w:rsid w:val="00A4503C"/>
    <w:rsid w:val="00A4507A"/>
    <w:rsid w:val="00A450A4"/>
    <w:rsid w:val="00A4583F"/>
    <w:rsid w:val="00A45DFB"/>
    <w:rsid w:val="00A4603B"/>
    <w:rsid w:val="00A4606F"/>
    <w:rsid w:val="00A460AC"/>
    <w:rsid w:val="00A463DD"/>
    <w:rsid w:val="00A4652D"/>
    <w:rsid w:val="00A46925"/>
    <w:rsid w:val="00A469DD"/>
    <w:rsid w:val="00A46CC2"/>
    <w:rsid w:val="00A46D5A"/>
    <w:rsid w:val="00A4708E"/>
    <w:rsid w:val="00A472F5"/>
    <w:rsid w:val="00A47A45"/>
    <w:rsid w:val="00A47BCD"/>
    <w:rsid w:val="00A47C63"/>
    <w:rsid w:val="00A501D4"/>
    <w:rsid w:val="00A5022F"/>
    <w:rsid w:val="00A50281"/>
    <w:rsid w:val="00A5050B"/>
    <w:rsid w:val="00A5074E"/>
    <w:rsid w:val="00A50795"/>
    <w:rsid w:val="00A50B99"/>
    <w:rsid w:val="00A50C56"/>
    <w:rsid w:val="00A51014"/>
    <w:rsid w:val="00A51120"/>
    <w:rsid w:val="00A51222"/>
    <w:rsid w:val="00A51631"/>
    <w:rsid w:val="00A51680"/>
    <w:rsid w:val="00A519CC"/>
    <w:rsid w:val="00A51B69"/>
    <w:rsid w:val="00A51EFC"/>
    <w:rsid w:val="00A5240F"/>
    <w:rsid w:val="00A5263F"/>
    <w:rsid w:val="00A528C2"/>
    <w:rsid w:val="00A52A11"/>
    <w:rsid w:val="00A52EF5"/>
    <w:rsid w:val="00A52F78"/>
    <w:rsid w:val="00A536C7"/>
    <w:rsid w:val="00A53769"/>
    <w:rsid w:val="00A54168"/>
    <w:rsid w:val="00A543E0"/>
    <w:rsid w:val="00A54475"/>
    <w:rsid w:val="00A54B94"/>
    <w:rsid w:val="00A54F60"/>
    <w:rsid w:val="00A55144"/>
    <w:rsid w:val="00A552E1"/>
    <w:rsid w:val="00A55BCE"/>
    <w:rsid w:val="00A55F11"/>
    <w:rsid w:val="00A560EA"/>
    <w:rsid w:val="00A562D5"/>
    <w:rsid w:val="00A5638B"/>
    <w:rsid w:val="00A56595"/>
    <w:rsid w:val="00A5678E"/>
    <w:rsid w:val="00A56BE9"/>
    <w:rsid w:val="00A57129"/>
    <w:rsid w:val="00A5715F"/>
    <w:rsid w:val="00A57407"/>
    <w:rsid w:val="00A57790"/>
    <w:rsid w:val="00A57B82"/>
    <w:rsid w:val="00A57EE9"/>
    <w:rsid w:val="00A57EF7"/>
    <w:rsid w:val="00A601D5"/>
    <w:rsid w:val="00A603D6"/>
    <w:rsid w:val="00A60611"/>
    <w:rsid w:val="00A60CB3"/>
    <w:rsid w:val="00A614FC"/>
    <w:rsid w:val="00A6150E"/>
    <w:rsid w:val="00A618DB"/>
    <w:rsid w:val="00A61953"/>
    <w:rsid w:val="00A61C8E"/>
    <w:rsid w:val="00A61EB1"/>
    <w:rsid w:val="00A621C6"/>
    <w:rsid w:val="00A621EA"/>
    <w:rsid w:val="00A627AC"/>
    <w:rsid w:val="00A62A75"/>
    <w:rsid w:val="00A62B14"/>
    <w:rsid w:val="00A62EE8"/>
    <w:rsid w:val="00A63030"/>
    <w:rsid w:val="00A63129"/>
    <w:rsid w:val="00A63409"/>
    <w:rsid w:val="00A63698"/>
    <w:rsid w:val="00A6371E"/>
    <w:rsid w:val="00A63751"/>
    <w:rsid w:val="00A638B5"/>
    <w:rsid w:val="00A638CB"/>
    <w:rsid w:val="00A63B56"/>
    <w:rsid w:val="00A63EB8"/>
    <w:rsid w:val="00A64367"/>
    <w:rsid w:val="00A646FA"/>
    <w:rsid w:val="00A64730"/>
    <w:rsid w:val="00A6480D"/>
    <w:rsid w:val="00A648AB"/>
    <w:rsid w:val="00A649FF"/>
    <w:rsid w:val="00A64A5D"/>
    <w:rsid w:val="00A64F45"/>
    <w:rsid w:val="00A65067"/>
    <w:rsid w:val="00A6538C"/>
    <w:rsid w:val="00A654A7"/>
    <w:rsid w:val="00A655CB"/>
    <w:rsid w:val="00A6573C"/>
    <w:rsid w:val="00A65A92"/>
    <w:rsid w:val="00A65D43"/>
    <w:rsid w:val="00A65D44"/>
    <w:rsid w:val="00A667AE"/>
    <w:rsid w:val="00A66849"/>
    <w:rsid w:val="00A669C4"/>
    <w:rsid w:val="00A66D45"/>
    <w:rsid w:val="00A67796"/>
    <w:rsid w:val="00A679A9"/>
    <w:rsid w:val="00A67C4F"/>
    <w:rsid w:val="00A67E39"/>
    <w:rsid w:val="00A67E63"/>
    <w:rsid w:val="00A70021"/>
    <w:rsid w:val="00A70122"/>
    <w:rsid w:val="00A7024B"/>
    <w:rsid w:val="00A703BF"/>
    <w:rsid w:val="00A708DF"/>
    <w:rsid w:val="00A7091D"/>
    <w:rsid w:val="00A70C26"/>
    <w:rsid w:val="00A70D76"/>
    <w:rsid w:val="00A70F05"/>
    <w:rsid w:val="00A711FC"/>
    <w:rsid w:val="00A71696"/>
    <w:rsid w:val="00A7185A"/>
    <w:rsid w:val="00A7195A"/>
    <w:rsid w:val="00A71A1E"/>
    <w:rsid w:val="00A71A8F"/>
    <w:rsid w:val="00A71ADB"/>
    <w:rsid w:val="00A71BF8"/>
    <w:rsid w:val="00A720D1"/>
    <w:rsid w:val="00A72341"/>
    <w:rsid w:val="00A723F6"/>
    <w:rsid w:val="00A72673"/>
    <w:rsid w:val="00A7288D"/>
    <w:rsid w:val="00A72961"/>
    <w:rsid w:val="00A729F4"/>
    <w:rsid w:val="00A72C49"/>
    <w:rsid w:val="00A72CAA"/>
    <w:rsid w:val="00A72F1D"/>
    <w:rsid w:val="00A73162"/>
    <w:rsid w:val="00A732C9"/>
    <w:rsid w:val="00A7359A"/>
    <w:rsid w:val="00A73A05"/>
    <w:rsid w:val="00A73C4D"/>
    <w:rsid w:val="00A73CC3"/>
    <w:rsid w:val="00A74764"/>
    <w:rsid w:val="00A747DE"/>
    <w:rsid w:val="00A74A88"/>
    <w:rsid w:val="00A753D4"/>
    <w:rsid w:val="00A75D2B"/>
    <w:rsid w:val="00A75FE3"/>
    <w:rsid w:val="00A764EC"/>
    <w:rsid w:val="00A7660A"/>
    <w:rsid w:val="00A7688B"/>
    <w:rsid w:val="00A768BB"/>
    <w:rsid w:val="00A76934"/>
    <w:rsid w:val="00A76BC9"/>
    <w:rsid w:val="00A76C5F"/>
    <w:rsid w:val="00A76EF0"/>
    <w:rsid w:val="00A77238"/>
    <w:rsid w:val="00A7725B"/>
    <w:rsid w:val="00A77342"/>
    <w:rsid w:val="00A7740D"/>
    <w:rsid w:val="00A777BF"/>
    <w:rsid w:val="00A77A2F"/>
    <w:rsid w:val="00A77E89"/>
    <w:rsid w:val="00A800DB"/>
    <w:rsid w:val="00A802E1"/>
    <w:rsid w:val="00A8084B"/>
    <w:rsid w:val="00A809D0"/>
    <w:rsid w:val="00A80CBB"/>
    <w:rsid w:val="00A80D9D"/>
    <w:rsid w:val="00A80E07"/>
    <w:rsid w:val="00A80E9F"/>
    <w:rsid w:val="00A8171E"/>
    <w:rsid w:val="00A81784"/>
    <w:rsid w:val="00A818A9"/>
    <w:rsid w:val="00A81DE7"/>
    <w:rsid w:val="00A81E56"/>
    <w:rsid w:val="00A81F93"/>
    <w:rsid w:val="00A81FD0"/>
    <w:rsid w:val="00A8208F"/>
    <w:rsid w:val="00A826D5"/>
    <w:rsid w:val="00A82EAF"/>
    <w:rsid w:val="00A833FA"/>
    <w:rsid w:val="00A833FB"/>
    <w:rsid w:val="00A834E3"/>
    <w:rsid w:val="00A8360D"/>
    <w:rsid w:val="00A83E3B"/>
    <w:rsid w:val="00A83E62"/>
    <w:rsid w:val="00A83EAD"/>
    <w:rsid w:val="00A843A3"/>
    <w:rsid w:val="00A844EF"/>
    <w:rsid w:val="00A846F5"/>
    <w:rsid w:val="00A847AB"/>
    <w:rsid w:val="00A847AE"/>
    <w:rsid w:val="00A8487A"/>
    <w:rsid w:val="00A84B9F"/>
    <w:rsid w:val="00A84C6B"/>
    <w:rsid w:val="00A84EB4"/>
    <w:rsid w:val="00A85159"/>
    <w:rsid w:val="00A852E8"/>
    <w:rsid w:val="00A85A8E"/>
    <w:rsid w:val="00A85D84"/>
    <w:rsid w:val="00A86A92"/>
    <w:rsid w:val="00A8747B"/>
    <w:rsid w:val="00A90276"/>
    <w:rsid w:val="00A902BD"/>
    <w:rsid w:val="00A9047B"/>
    <w:rsid w:val="00A907E6"/>
    <w:rsid w:val="00A907E8"/>
    <w:rsid w:val="00A90886"/>
    <w:rsid w:val="00A90B34"/>
    <w:rsid w:val="00A90BA0"/>
    <w:rsid w:val="00A90D70"/>
    <w:rsid w:val="00A90E00"/>
    <w:rsid w:val="00A90E78"/>
    <w:rsid w:val="00A90F15"/>
    <w:rsid w:val="00A9186F"/>
    <w:rsid w:val="00A918C0"/>
    <w:rsid w:val="00A918C6"/>
    <w:rsid w:val="00A9195B"/>
    <w:rsid w:val="00A91E97"/>
    <w:rsid w:val="00A91F3E"/>
    <w:rsid w:val="00A920AD"/>
    <w:rsid w:val="00A921A6"/>
    <w:rsid w:val="00A9222C"/>
    <w:rsid w:val="00A9236C"/>
    <w:rsid w:val="00A927AB"/>
    <w:rsid w:val="00A927E9"/>
    <w:rsid w:val="00A92A77"/>
    <w:rsid w:val="00A92D7A"/>
    <w:rsid w:val="00A92D98"/>
    <w:rsid w:val="00A93316"/>
    <w:rsid w:val="00A9337F"/>
    <w:rsid w:val="00A935C7"/>
    <w:rsid w:val="00A93998"/>
    <w:rsid w:val="00A940B1"/>
    <w:rsid w:val="00A94259"/>
    <w:rsid w:val="00A94953"/>
    <w:rsid w:val="00A94979"/>
    <w:rsid w:val="00A9519F"/>
    <w:rsid w:val="00A9528C"/>
    <w:rsid w:val="00A954B5"/>
    <w:rsid w:val="00A95646"/>
    <w:rsid w:val="00A958D9"/>
    <w:rsid w:val="00A95E20"/>
    <w:rsid w:val="00A95EA9"/>
    <w:rsid w:val="00A96286"/>
    <w:rsid w:val="00A96342"/>
    <w:rsid w:val="00A96A10"/>
    <w:rsid w:val="00A96AED"/>
    <w:rsid w:val="00A96B1A"/>
    <w:rsid w:val="00A96DB0"/>
    <w:rsid w:val="00A96E1F"/>
    <w:rsid w:val="00A96E53"/>
    <w:rsid w:val="00A96FED"/>
    <w:rsid w:val="00A97157"/>
    <w:rsid w:val="00A97485"/>
    <w:rsid w:val="00A97521"/>
    <w:rsid w:val="00A977FA"/>
    <w:rsid w:val="00A97921"/>
    <w:rsid w:val="00A97BB2"/>
    <w:rsid w:val="00A97C65"/>
    <w:rsid w:val="00A97F0A"/>
    <w:rsid w:val="00AA0081"/>
    <w:rsid w:val="00AA0166"/>
    <w:rsid w:val="00AA01B9"/>
    <w:rsid w:val="00AA03B5"/>
    <w:rsid w:val="00AA03D8"/>
    <w:rsid w:val="00AA05E6"/>
    <w:rsid w:val="00AA0775"/>
    <w:rsid w:val="00AA0F7F"/>
    <w:rsid w:val="00AA12BD"/>
    <w:rsid w:val="00AA1498"/>
    <w:rsid w:val="00AA190B"/>
    <w:rsid w:val="00AA1938"/>
    <w:rsid w:val="00AA1A25"/>
    <w:rsid w:val="00AA1ABC"/>
    <w:rsid w:val="00AA1CE5"/>
    <w:rsid w:val="00AA1EC5"/>
    <w:rsid w:val="00AA231C"/>
    <w:rsid w:val="00AA269F"/>
    <w:rsid w:val="00AA302E"/>
    <w:rsid w:val="00AA33B4"/>
    <w:rsid w:val="00AA3B7F"/>
    <w:rsid w:val="00AA3C3D"/>
    <w:rsid w:val="00AA3CE7"/>
    <w:rsid w:val="00AA3F7F"/>
    <w:rsid w:val="00AA3FB4"/>
    <w:rsid w:val="00AA4652"/>
    <w:rsid w:val="00AA475D"/>
    <w:rsid w:val="00AA4C6C"/>
    <w:rsid w:val="00AA506C"/>
    <w:rsid w:val="00AA534F"/>
    <w:rsid w:val="00AA5761"/>
    <w:rsid w:val="00AA58E6"/>
    <w:rsid w:val="00AA5B2C"/>
    <w:rsid w:val="00AA5BDB"/>
    <w:rsid w:val="00AA5CCA"/>
    <w:rsid w:val="00AA5FF0"/>
    <w:rsid w:val="00AA61E3"/>
    <w:rsid w:val="00AA64F3"/>
    <w:rsid w:val="00AA67BA"/>
    <w:rsid w:val="00AA706E"/>
    <w:rsid w:val="00AA718D"/>
    <w:rsid w:val="00AA74BE"/>
    <w:rsid w:val="00AA75A4"/>
    <w:rsid w:val="00AA764F"/>
    <w:rsid w:val="00AA76E6"/>
    <w:rsid w:val="00AA775B"/>
    <w:rsid w:val="00AA783B"/>
    <w:rsid w:val="00AA7AE5"/>
    <w:rsid w:val="00AA7C51"/>
    <w:rsid w:val="00AA7DE4"/>
    <w:rsid w:val="00AA7E14"/>
    <w:rsid w:val="00AA7F4D"/>
    <w:rsid w:val="00AA7FD2"/>
    <w:rsid w:val="00AB049A"/>
    <w:rsid w:val="00AB0576"/>
    <w:rsid w:val="00AB0820"/>
    <w:rsid w:val="00AB0B47"/>
    <w:rsid w:val="00AB0B8B"/>
    <w:rsid w:val="00AB0C8D"/>
    <w:rsid w:val="00AB18A7"/>
    <w:rsid w:val="00AB1940"/>
    <w:rsid w:val="00AB1963"/>
    <w:rsid w:val="00AB1D6D"/>
    <w:rsid w:val="00AB1F3D"/>
    <w:rsid w:val="00AB1F91"/>
    <w:rsid w:val="00AB1FC3"/>
    <w:rsid w:val="00AB2465"/>
    <w:rsid w:val="00AB25EE"/>
    <w:rsid w:val="00AB25F6"/>
    <w:rsid w:val="00AB2A5E"/>
    <w:rsid w:val="00AB2F5A"/>
    <w:rsid w:val="00AB314A"/>
    <w:rsid w:val="00AB3172"/>
    <w:rsid w:val="00AB3869"/>
    <w:rsid w:val="00AB38AB"/>
    <w:rsid w:val="00AB3B9E"/>
    <w:rsid w:val="00AB3CB6"/>
    <w:rsid w:val="00AB4194"/>
    <w:rsid w:val="00AB4504"/>
    <w:rsid w:val="00AB47CF"/>
    <w:rsid w:val="00AB49ED"/>
    <w:rsid w:val="00AB4F89"/>
    <w:rsid w:val="00AB50B3"/>
    <w:rsid w:val="00AB5258"/>
    <w:rsid w:val="00AB54FD"/>
    <w:rsid w:val="00AB599B"/>
    <w:rsid w:val="00AB5CF0"/>
    <w:rsid w:val="00AB5EAB"/>
    <w:rsid w:val="00AB6A88"/>
    <w:rsid w:val="00AB6F62"/>
    <w:rsid w:val="00AB70CE"/>
    <w:rsid w:val="00AB7276"/>
    <w:rsid w:val="00AB7284"/>
    <w:rsid w:val="00AB73CE"/>
    <w:rsid w:val="00AB73EB"/>
    <w:rsid w:val="00AB745F"/>
    <w:rsid w:val="00AB753F"/>
    <w:rsid w:val="00AB756E"/>
    <w:rsid w:val="00AB7581"/>
    <w:rsid w:val="00AB7AD3"/>
    <w:rsid w:val="00AB7F6B"/>
    <w:rsid w:val="00AC1162"/>
    <w:rsid w:val="00AC120B"/>
    <w:rsid w:val="00AC12FB"/>
    <w:rsid w:val="00AC147E"/>
    <w:rsid w:val="00AC16E3"/>
    <w:rsid w:val="00AC2109"/>
    <w:rsid w:val="00AC2153"/>
    <w:rsid w:val="00AC21BA"/>
    <w:rsid w:val="00AC2281"/>
    <w:rsid w:val="00AC259B"/>
    <w:rsid w:val="00AC25EA"/>
    <w:rsid w:val="00AC2624"/>
    <w:rsid w:val="00AC2DF1"/>
    <w:rsid w:val="00AC3286"/>
    <w:rsid w:val="00AC3922"/>
    <w:rsid w:val="00AC4019"/>
    <w:rsid w:val="00AC415A"/>
    <w:rsid w:val="00AC43E3"/>
    <w:rsid w:val="00AC450D"/>
    <w:rsid w:val="00AC45A8"/>
    <w:rsid w:val="00AC4817"/>
    <w:rsid w:val="00AC50C7"/>
    <w:rsid w:val="00AC5214"/>
    <w:rsid w:val="00AC56A1"/>
    <w:rsid w:val="00AC5E64"/>
    <w:rsid w:val="00AC607B"/>
    <w:rsid w:val="00AC62CC"/>
    <w:rsid w:val="00AC65D5"/>
    <w:rsid w:val="00AC6802"/>
    <w:rsid w:val="00AC68B1"/>
    <w:rsid w:val="00AC68BD"/>
    <w:rsid w:val="00AC691F"/>
    <w:rsid w:val="00AC6B0F"/>
    <w:rsid w:val="00AC6DE3"/>
    <w:rsid w:val="00AC6F0E"/>
    <w:rsid w:val="00AC7119"/>
    <w:rsid w:val="00AC72A9"/>
    <w:rsid w:val="00AC74CB"/>
    <w:rsid w:val="00AC7CA9"/>
    <w:rsid w:val="00AC7FC7"/>
    <w:rsid w:val="00AD03FA"/>
    <w:rsid w:val="00AD04FB"/>
    <w:rsid w:val="00AD0937"/>
    <w:rsid w:val="00AD0A05"/>
    <w:rsid w:val="00AD0E50"/>
    <w:rsid w:val="00AD11AE"/>
    <w:rsid w:val="00AD1478"/>
    <w:rsid w:val="00AD1637"/>
    <w:rsid w:val="00AD174C"/>
    <w:rsid w:val="00AD185A"/>
    <w:rsid w:val="00AD1CB5"/>
    <w:rsid w:val="00AD1E20"/>
    <w:rsid w:val="00AD1E85"/>
    <w:rsid w:val="00AD1EF4"/>
    <w:rsid w:val="00AD2146"/>
    <w:rsid w:val="00AD231C"/>
    <w:rsid w:val="00AD2478"/>
    <w:rsid w:val="00AD24D2"/>
    <w:rsid w:val="00AD26A2"/>
    <w:rsid w:val="00AD27AA"/>
    <w:rsid w:val="00AD2CA5"/>
    <w:rsid w:val="00AD31FC"/>
    <w:rsid w:val="00AD3266"/>
    <w:rsid w:val="00AD3473"/>
    <w:rsid w:val="00AD34CB"/>
    <w:rsid w:val="00AD3788"/>
    <w:rsid w:val="00AD4185"/>
    <w:rsid w:val="00AD42A5"/>
    <w:rsid w:val="00AD443F"/>
    <w:rsid w:val="00AD4480"/>
    <w:rsid w:val="00AD4632"/>
    <w:rsid w:val="00AD4709"/>
    <w:rsid w:val="00AD470C"/>
    <w:rsid w:val="00AD47C2"/>
    <w:rsid w:val="00AD490B"/>
    <w:rsid w:val="00AD49B9"/>
    <w:rsid w:val="00AD49BC"/>
    <w:rsid w:val="00AD4F7F"/>
    <w:rsid w:val="00AD5117"/>
    <w:rsid w:val="00AD6062"/>
    <w:rsid w:val="00AD65C7"/>
    <w:rsid w:val="00AD69E2"/>
    <w:rsid w:val="00AD69F1"/>
    <w:rsid w:val="00AD6B39"/>
    <w:rsid w:val="00AD6EF9"/>
    <w:rsid w:val="00AD7176"/>
    <w:rsid w:val="00AD747D"/>
    <w:rsid w:val="00AD79A1"/>
    <w:rsid w:val="00AD7BC6"/>
    <w:rsid w:val="00AD7EFA"/>
    <w:rsid w:val="00AD7F22"/>
    <w:rsid w:val="00AE00C3"/>
    <w:rsid w:val="00AE0244"/>
    <w:rsid w:val="00AE054C"/>
    <w:rsid w:val="00AE0680"/>
    <w:rsid w:val="00AE0918"/>
    <w:rsid w:val="00AE0942"/>
    <w:rsid w:val="00AE0C5D"/>
    <w:rsid w:val="00AE0E68"/>
    <w:rsid w:val="00AE1266"/>
    <w:rsid w:val="00AE1585"/>
    <w:rsid w:val="00AE17B7"/>
    <w:rsid w:val="00AE208A"/>
    <w:rsid w:val="00AE2495"/>
    <w:rsid w:val="00AE2515"/>
    <w:rsid w:val="00AE2967"/>
    <w:rsid w:val="00AE2FE2"/>
    <w:rsid w:val="00AE3243"/>
    <w:rsid w:val="00AE34A8"/>
    <w:rsid w:val="00AE34AC"/>
    <w:rsid w:val="00AE35FB"/>
    <w:rsid w:val="00AE361F"/>
    <w:rsid w:val="00AE3920"/>
    <w:rsid w:val="00AE39CB"/>
    <w:rsid w:val="00AE3CF3"/>
    <w:rsid w:val="00AE3DB4"/>
    <w:rsid w:val="00AE3E4C"/>
    <w:rsid w:val="00AE4249"/>
    <w:rsid w:val="00AE4540"/>
    <w:rsid w:val="00AE46B0"/>
    <w:rsid w:val="00AE4711"/>
    <w:rsid w:val="00AE47F3"/>
    <w:rsid w:val="00AE4D94"/>
    <w:rsid w:val="00AE54D5"/>
    <w:rsid w:val="00AE5715"/>
    <w:rsid w:val="00AE580D"/>
    <w:rsid w:val="00AE5AEF"/>
    <w:rsid w:val="00AE5E11"/>
    <w:rsid w:val="00AE638F"/>
    <w:rsid w:val="00AE6B09"/>
    <w:rsid w:val="00AE6B62"/>
    <w:rsid w:val="00AE70AB"/>
    <w:rsid w:val="00AE70E7"/>
    <w:rsid w:val="00AE70FB"/>
    <w:rsid w:val="00AE7409"/>
    <w:rsid w:val="00AE7864"/>
    <w:rsid w:val="00AE7BAA"/>
    <w:rsid w:val="00AE7E3E"/>
    <w:rsid w:val="00AF03B5"/>
    <w:rsid w:val="00AF06BB"/>
    <w:rsid w:val="00AF0BB4"/>
    <w:rsid w:val="00AF0BC2"/>
    <w:rsid w:val="00AF1106"/>
    <w:rsid w:val="00AF11AF"/>
    <w:rsid w:val="00AF14B4"/>
    <w:rsid w:val="00AF15DE"/>
    <w:rsid w:val="00AF1BB9"/>
    <w:rsid w:val="00AF2864"/>
    <w:rsid w:val="00AF2E91"/>
    <w:rsid w:val="00AF2EA0"/>
    <w:rsid w:val="00AF2EB0"/>
    <w:rsid w:val="00AF2FDB"/>
    <w:rsid w:val="00AF34F0"/>
    <w:rsid w:val="00AF3895"/>
    <w:rsid w:val="00AF3A71"/>
    <w:rsid w:val="00AF3F37"/>
    <w:rsid w:val="00AF418F"/>
    <w:rsid w:val="00AF4297"/>
    <w:rsid w:val="00AF45E4"/>
    <w:rsid w:val="00AF47D3"/>
    <w:rsid w:val="00AF4A71"/>
    <w:rsid w:val="00AF4B0B"/>
    <w:rsid w:val="00AF4FC5"/>
    <w:rsid w:val="00AF51EF"/>
    <w:rsid w:val="00AF52F3"/>
    <w:rsid w:val="00AF532C"/>
    <w:rsid w:val="00AF5A2C"/>
    <w:rsid w:val="00AF5AAE"/>
    <w:rsid w:val="00AF5F8F"/>
    <w:rsid w:val="00AF6139"/>
    <w:rsid w:val="00AF6467"/>
    <w:rsid w:val="00AF6BC5"/>
    <w:rsid w:val="00AF6E57"/>
    <w:rsid w:val="00AF7A44"/>
    <w:rsid w:val="00AF7CDF"/>
    <w:rsid w:val="00AF7D28"/>
    <w:rsid w:val="00B00B3F"/>
    <w:rsid w:val="00B00D8C"/>
    <w:rsid w:val="00B01060"/>
    <w:rsid w:val="00B01096"/>
    <w:rsid w:val="00B016BD"/>
    <w:rsid w:val="00B018F0"/>
    <w:rsid w:val="00B01956"/>
    <w:rsid w:val="00B01BC0"/>
    <w:rsid w:val="00B01FE9"/>
    <w:rsid w:val="00B02940"/>
    <w:rsid w:val="00B02A55"/>
    <w:rsid w:val="00B02B3F"/>
    <w:rsid w:val="00B02BBE"/>
    <w:rsid w:val="00B02D82"/>
    <w:rsid w:val="00B02EA9"/>
    <w:rsid w:val="00B02F75"/>
    <w:rsid w:val="00B03125"/>
    <w:rsid w:val="00B032E7"/>
    <w:rsid w:val="00B0330D"/>
    <w:rsid w:val="00B033DA"/>
    <w:rsid w:val="00B03A58"/>
    <w:rsid w:val="00B03DC5"/>
    <w:rsid w:val="00B04172"/>
    <w:rsid w:val="00B0436C"/>
    <w:rsid w:val="00B04400"/>
    <w:rsid w:val="00B04772"/>
    <w:rsid w:val="00B04845"/>
    <w:rsid w:val="00B04A10"/>
    <w:rsid w:val="00B04E79"/>
    <w:rsid w:val="00B05035"/>
    <w:rsid w:val="00B05199"/>
    <w:rsid w:val="00B051D7"/>
    <w:rsid w:val="00B05312"/>
    <w:rsid w:val="00B054F3"/>
    <w:rsid w:val="00B05547"/>
    <w:rsid w:val="00B05643"/>
    <w:rsid w:val="00B05A39"/>
    <w:rsid w:val="00B05D4C"/>
    <w:rsid w:val="00B05D5C"/>
    <w:rsid w:val="00B05F30"/>
    <w:rsid w:val="00B05F77"/>
    <w:rsid w:val="00B062A6"/>
    <w:rsid w:val="00B0672B"/>
    <w:rsid w:val="00B0676A"/>
    <w:rsid w:val="00B06A88"/>
    <w:rsid w:val="00B06A91"/>
    <w:rsid w:val="00B06C36"/>
    <w:rsid w:val="00B06E00"/>
    <w:rsid w:val="00B06E03"/>
    <w:rsid w:val="00B0702D"/>
    <w:rsid w:val="00B07186"/>
    <w:rsid w:val="00B071B1"/>
    <w:rsid w:val="00B071EC"/>
    <w:rsid w:val="00B07793"/>
    <w:rsid w:val="00B07800"/>
    <w:rsid w:val="00B07865"/>
    <w:rsid w:val="00B078D1"/>
    <w:rsid w:val="00B078D7"/>
    <w:rsid w:val="00B07A16"/>
    <w:rsid w:val="00B07A8F"/>
    <w:rsid w:val="00B1029F"/>
    <w:rsid w:val="00B10340"/>
    <w:rsid w:val="00B10827"/>
    <w:rsid w:val="00B10DA7"/>
    <w:rsid w:val="00B10DCD"/>
    <w:rsid w:val="00B11324"/>
    <w:rsid w:val="00B119AD"/>
    <w:rsid w:val="00B124F9"/>
    <w:rsid w:val="00B1269E"/>
    <w:rsid w:val="00B129DC"/>
    <w:rsid w:val="00B12C93"/>
    <w:rsid w:val="00B12E39"/>
    <w:rsid w:val="00B1300C"/>
    <w:rsid w:val="00B136C4"/>
    <w:rsid w:val="00B13869"/>
    <w:rsid w:val="00B1387D"/>
    <w:rsid w:val="00B1395A"/>
    <w:rsid w:val="00B139C1"/>
    <w:rsid w:val="00B13D5E"/>
    <w:rsid w:val="00B14500"/>
    <w:rsid w:val="00B145C0"/>
    <w:rsid w:val="00B146D9"/>
    <w:rsid w:val="00B14848"/>
    <w:rsid w:val="00B14871"/>
    <w:rsid w:val="00B14A39"/>
    <w:rsid w:val="00B14AAC"/>
    <w:rsid w:val="00B14B3B"/>
    <w:rsid w:val="00B14BE6"/>
    <w:rsid w:val="00B14D24"/>
    <w:rsid w:val="00B14E99"/>
    <w:rsid w:val="00B14EC6"/>
    <w:rsid w:val="00B14FF3"/>
    <w:rsid w:val="00B15145"/>
    <w:rsid w:val="00B1517F"/>
    <w:rsid w:val="00B152FB"/>
    <w:rsid w:val="00B15E4B"/>
    <w:rsid w:val="00B166A5"/>
    <w:rsid w:val="00B167CC"/>
    <w:rsid w:val="00B16983"/>
    <w:rsid w:val="00B169E1"/>
    <w:rsid w:val="00B17255"/>
    <w:rsid w:val="00B1734D"/>
    <w:rsid w:val="00B1746F"/>
    <w:rsid w:val="00B1750C"/>
    <w:rsid w:val="00B17665"/>
    <w:rsid w:val="00B17761"/>
    <w:rsid w:val="00B177BA"/>
    <w:rsid w:val="00B177C5"/>
    <w:rsid w:val="00B178A8"/>
    <w:rsid w:val="00B17BD5"/>
    <w:rsid w:val="00B17CBF"/>
    <w:rsid w:val="00B17E71"/>
    <w:rsid w:val="00B2006B"/>
    <w:rsid w:val="00B2058A"/>
    <w:rsid w:val="00B2074B"/>
    <w:rsid w:val="00B20AC9"/>
    <w:rsid w:val="00B20C0C"/>
    <w:rsid w:val="00B20D0D"/>
    <w:rsid w:val="00B20DFB"/>
    <w:rsid w:val="00B21199"/>
    <w:rsid w:val="00B214F3"/>
    <w:rsid w:val="00B21608"/>
    <w:rsid w:val="00B2164A"/>
    <w:rsid w:val="00B2168B"/>
    <w:rsid w:val="00B219EB"/>
    <w:rsid w:val="00B21B8C"/>
    <w:rsid w:val="00B21BC5"/>
    <w:rsid w:val="00B2218B"/>
    <w:rsid w:val="00B221F6"/>
    <w:rsid w:val="00B22401"/>
    <w:rsid w:val="00B225EB"/>
    <w:rsid w:val="00B22849"/>
    <w:rsid w:val="00B22B56"/>
    <w:rsid w:val="00B22D11"/>
    <w:rsid w:val="00B230E7"/>
    <w:rsid w:val="00B23C03"/>
    <w:rsid w:val="00B23DF8"/>
    <w:rsid w:val="00B23F84"/>
    <w:rsid w:val="00B247A5"/>
    <w:rsid w:val="00B24E5F"/>
    <w:rsid w:val="00B24F0E"/>
    <w:rsid w:val="00B25376"/>
    <w:rsid w:val="00B253A2"/>
    <w:rsid w:val="00B257DA"/>
    <w:rsid w:val="00B258C1"/>
    <w:rsid w:val="00B25FFB"/>
    <w:rsid w:val="00B26278"/>
    <w:rsid w:val="00B262D1"/>
    <w:rsid w:val="00B268A0"/>
    <w:rsid w:val="00B269F7"/>
    <w:rsid w:val="00B26B6A"/>
    <w:rsid w:val="00B26D55"/>
    <w:rsid w:val="00B2717B"/>
    <w:rsid w:val="00B27226"/>
    <w:rsid w:val="00B2777B"/>
    <w:rsid w:val="00B27A58"/>
    <w:rsid w:val="00B27D9F"/>
    <w:rsid w:val="00B30428"/>
    <w:rsid w:val="00B30789"/>
    <w:rsid w:val="00B308C4"/>
    <w:rsid w:val="00B31195"/>
    <w:rsid w:val="00B312A6"/>
    <w:rsid w:val="00B314C1"/>
    <w:rsid w:val="00B31520"/>
    <w:rsid w:val="00B3181A"/>
    <w:rsid w:val="00B31A27"/>
    <w:rsid w:val="00B31A3E"/>
    <w:rsid w:val="00B31F61"/>
    <w:rsid w:val="00B31FB4"/>
    <w:rsid w:val="00B32190"/>
    <w:rsid w:val="00B3224A"/>
    <w:rsid w:val="00B324E6"/>
    <w:rsid w:val="00B32C0B"/>
    <w:rsid w:val="00B32D57"/>
    <w:rsid w:val="00B32E7F"/>
    <w:rsid w:val="00B3300D"/>
    <w:rsid w:val="00B331AA"/>
    <w:rsid w:val="00B3327C"/>
    <w:rsid w:val="00B3386A"/>
    <w:rsid w:val="00B339ED"/>
    <w:rsid w:val="00B33A94"/>
    <w:rsid w:val="00B33DE9"/>
    <w:rsid w:val="00B34033"/>
    <w:rsid w:val="00B34484"/>
    <w:rsid w:val="00B346C3"/>
    <w:rsid w:val="00B34865"/>
    <w:rsid w:val="00B348E2"/>
    <w:rsid w:val="00B349DE"/>
    <w:rsid w:val="00B34AD5"/>
    <w:rsid w:val="00B34B13"/>
    <w:rsid w:val="00B350AA"/>
    <w:rsid w:val="00B35230"/>
    <w:rsid w:val="00B35524"/>
    <w:rsid w:val="00B3555A"/>
    <w:rsid w:val="00B356BA"/>
    <w:rsid w:val="00B35B24"/>
    <w:rsid w:val="00B35BA5"/>
    <w:rsid w:val="00B35C6F"/>
    <w:rsid w:val="00B35CDE"/>
    <w:rsid w:val="00B35D6B"/>
    <w:rsid w:val="00B35D83"/>
    <w:rsid w:val="00B35E15"/>
    <w:rsid w:val="00B35E2E"/>
    <w:rsid w:val="00B35F85"/>
    <w:rsid w:val="00B361A0"/>
    <w:rsid w:val="00B3647C"/>
    <w:rsid w:val="00B3650F"/>
    <w:rsid w:val="00B3692C"/>
    <w:rsid w:val="00B36F6F"/>
    <w:rsid w:val="00B370EE"/>
    <w:rsid w:val="00B374CE"/>
    <w:rsid w:val="00B37E9D"/>
    <w:rsid w:val="00B40643"/>
    <w:rsid w:val="00B4064B"/>
    <w:rsid w:val="00B4080C"/>
    <w:rsid w:val="00B4086B"/>
    <w:rsid w:val="00B4087C"/>
    <w:rsid w:val="00B40F36"/>
    <w:rsid w:val="00B40F4C"/>
    <w:rsid w:val="00B41124"/>
    <w:rsid w:val="00B416D4"/>
    <w:rsid w:val="00B41ABA"/>
    <w:rsid w:val="00B41B6C"/>
    <w:rsid w:val="00B41C19"/>
    <w:rsid w:val="00B41FA4"/>
    <w:rsid w:val="00B4215F"/>
    <w:rsid w:val="00B42229"/>
    <w:rsid w:val="00B42517"/>
    <w:rsid w:val="00B42594"/>
    <w:rsid w:val="00B42A59"/>
    <w:rsid w:val="00B42B44"/>
    <w:rsid w:val="00B43085"/>
    <w:rsid w:val="00B430DB"/>
    <w:rsid w:val="00B4334F"/>
    <w:rsid w:val="00B43659"/>
    <w:rsid w:val="00B43678"/>
    <w:rsid w:val="00B437D8"/>
    <w:rsid w:val="00B43AA1"/>
    <w:rsid w:val="00B44506"/>
    <w:rsid w:val="00B44540"/>
    <w:rsid w:val="00B44550"/>
    <w:rsid w:val="00B44742"/>
    <w:rsid w:val="00B44953"/>
    <w:rsid w:val="00B44DCE"/>
    <w:rsid w:val="00B44E20"/>
    <w:rsid w:val="00B45640"/>
    <w:rsid w:val="00B456E9"/>
    <w:rsid w:val="00B457AE"/>
    <w:rsid w:val="00B45A3F"/>
    <w:rsid w:val="00B45B57"/>
    <w:rsid w:val="00B45D42"/>
    <w:rsid w:val="00B460AE"/>
    <w:rsid w:val="00B4651D"/>
    <w:rsid w:val="00B4655B"/>
    <w:rsid w:val="00B465CD"/>
    <w:rsid w:val="00B469CF"/>
    <w:rsid w:val="00B46A4B"/>
    <w:rsid w:val="00B47304"/>
    <w:rsid w:val="00B473A9"/>
    <w:rsid w:val="00B4750F"/>
    <w:rsid w:val="00B476A3"/>
    <w:rsid w:val="00B47808"/>
    <w:rsid w:val="00B4793D"/>
    <w:rsid w:val="00B47970"/>
    <w:rsid w:val="00B47C2D"/>
    <w:rsid w:val="00B47E4A"/>
    <w:rsid w:val="00B50067"/>
    <w:rsid w:val="00B5026D"/>
    <w:rsid w:val="00B509D2"/>
    <w:rsid w:val="00B50B83"/>
    <w:rsid w:val="00B50CA2"/>
    <w:rsid w:val="00B50CB0"/>
    <w:rsid w:val="00B50EB7"/>
    <w:rsid w:val="00B513EC"/>
    <w:rsid w:val="00B515C6"/>
    <w:rsid w:val="00B52403"/>
    <w:rsid w:val="00B52582"/>
    <w:rsid w:val="00B52AA9"/>
    <w:rsid w:val="00B53ECD"/>
    <w:rsid w:val="00B54248"/>
    <w:rsid w:val="00B54527"/>
    <w:rsid w:val="00B5476B"/>
    <w:rsid w:val="00B54785"/>
    <w:rsid w:val="00B549A7"/>
    <w:rsid w:val="00B54BF7"/>
    <w:rsid w:val="00B54D1F"/>
    <w:rsid w:val="00B54D26"/>
    <w:rsid w:val="00B55186"/>
    <w:rsid w:val="00B55354"/>
    <w:rsid w:val="00B5566D"/>
    <w:rsid w:val="00B55CDA"/>
    <w:rsid w:val="00B55F21"/>
    <w:rsid w:val="00B561B9"/>
    <w:rsid w:val="00B56429"/>
    <w:rsid w:val="00B565CF"/>
    <w:rsid w:val="00B56881"/>
    <w:rsid w:val="00B56B8B"/>
    <w:rsid w:val="00B56FA5"/>
    <w:rsid w:val="00B572A0"/>
    <w:rsid w:val="00B574E9"/>
    <w:rsid w:val="00B57F32"/>
    <w:rsid w:val="00B601D0"/>
    <w:rsid w:val="00B60416"/>
    <w:rsid w:val="00B60A98"/>
    <w:rsid w:val="00B60C1E"/>
    <w:rsid w:val="00B60F58"/>
    <w:rsid w:val="00B61485"/>
    <w:rsid w:val="00B61BFF"/>
    <w:rsid w:val="00B61C88"/>
    <w:rsid w:val="00B61E71"/>
    <w:rsid w:val="00B62057"/>
    <w:rsid w:val="00B6258D"/>
    <w:rsid w:val="00B62756"/>
    <w:rsid w:val="00B62952"/>
    <w:rsid w:val="00B62B58"/>
    <w:rsid w:val="00B63655"/>
    <w:rsid w:val="00B63906"/>
    <w:rsid w:val="00B63A42"/>
    <w:rsid w:val="00B63B31"/>
    <w:rsid w:val="00B63B75"/>
    <w:rsid w:val="00B63E7F"/>
    <w:rsid w:val="00B641C9"/>
    <w:rsid w:val="00B64513"/>
    <w:rsid w:val="00B6457E"/>
    <w:rsid w:val="00B65213"/>
    <w:rsid w:val="00B6543C"/>
    <w:rsid w:val="00B65508"/>
    <w:rsid w:val="00B6587D"/>
    <w:rsid w:val="00B658F3"/>
    <w:rsid w:val="00B65A85"/>
    <w:rsid w:val="00B65AAC"/>
    <w:rsid w:val="00B65BFE"/>
    <w:rsid w:val="00B65CF3"/>
    <w:rsid w:val="00B65F9E"/>
    <w:rsid w:val="00B6666F"/>
    <w:rsid w:val="00B666DA"/>
    <w:rsid w:val="00B6689B"/>
    <w:rsid w:val="00B66CD1"/>
    <w:rsid w:val="00B66DC4"/>
    <w:rsid w:val="00B66FEB"/>
    <w:rsid w:val="00B67019"/>
    <w:rsid w:val="00B67074"/>
    <w:rsid w:val="00B67199"/>
    <w:rsid w:val="00B676AE"/>
    <w:rsid w:val="00B677DB"/>
    <w:rsid w:val="00B67CD4"/>
    <w:rsid w:val="00B67DC0"/>
    <w:rsid w:val="00B67FD3"/>
    <w:rsid w:val="00B70025"/>
    <w:rsid w:val="00B702E2"/>
    <w:rsid w:val="00B7044D"/>
    <w:rsid w:val="00B70472"/>
    <w:rsid w:val="00B70479"/>
    <w:rsid w:val="00B70586"/>
    <w:rsid w:val="00B70CC4"/>
    <w:rsid w:val="00B70E41"/>
    <w:rsid w:val="00B70F67"/>
    <w:rsid w:val="00B71072"/>
    <w:rsid w:val="00B71152"/>
    <w:rsid w:val="00B714FF"/>
    <w:rsid w:val="00B71506"/>
    <w:rsid w:val="00B71AAF"/>
    <w:rsid w:val="00B71D4D"/>
    <w:rsid w:val="00B71D87"/>
    <w:rsid w:val="00B72038"/>
    <w:rsid w:val="00B72AB1"/>
    <w:rsid w:val="00B72BA1"/>
    <w:rsid w:val="00B72D61"/>
    <w:rsid w:val="00B72D67"/>
    <w:rsid w:val="00B734F7"/>
    <w:rsid w:val="00B737D0"/>
    <w:rsid w:val="00B738EF"/>
    <w:rsid w:val="00B73A71"/>
    <w:rsid w:val="00B73C78"/>
    <w:rsid w:val="00B73CA5"/>
    <w:rsid w:val="00B73DB1"/>
    <w:rsid w:val="00B740F6"/>
    <w:rsid w:val="00B74177"/>
    <w:rsid w:val="00B74320"/>
    <w:rsid w:val="00B74468"/>
    <w:rsid w:val="00B7465A"/>
    <w:rsid w:val="00B74765"/>
    <w:rsid w:val="00B74859"/>
    <w:rsid w:val="00B7492D"/>
    <w:rsid w:val="00B74A5D"/>
    <w:rsid w:val="00B74AA1"/>
    <w:rsid w:val="00B74EB5"/>
    <w:rsid w:val="00B75220"/>
    <w:rsid w:val="00B75285"/>
    <w:rsid w:val="00B75582"/>
    <w:rsid w:val="00B756C2"/>
    <w:rsid w:val="00B75745"/>
    <w:rsid w:val="00B75B51"/>
    <w:rsid w:val="00B75C6D"/>
    <w:rsid w:val="00B75CDB"/>
    <w:rsid w:val="00B7601F"/>
    <w:rsid w:val="00B760B7"/>
    <w:rsid w:val="00B76110"/>
    <w:rsid w:val="00B7616A"/>
    <w:rsid w:val="00B76487"/>
    <w:rsid w:val="00B769C4"/>
    <w:rsid w:val="00B76B67"/>
    <w:rsid w:val="00B76C35"/>
    <w:rsid w:val="00B76FBC"/>
    <w:rsid w:val="00B76FC8"/>
    <w:rsid w:val="00B7703C"/>
    <w:rsid w:val="00B7723A"/>
    <w:rsid w:val="00B772C9"/>
    <w:rsid w:val="00B772E2"/>
    <w:rsid w:val="00B7754C"/>
    <w:rsid w:val="00B77A4D"/>
    <w:rsid w:val="00B77ABA"/>
    <w:rsid w:val="00B77DB9"/>
    <w:rsid w:val="00B800A4"/>
    <w:rsid w:val="00B808F6"/>
    <w:rsid w:val="00B80978"/>
    <w:rsid w:val="00B80B2D"/>
    <w:rsid w:val="00B812E1"/>
    <w:rsid w:val="00B8145E"/>
    <w:rsid w:val="00B81536"/>
    <w:rsid w:val="00B81642"/>
    <w:rsid w:val="00B816E5"/>
    <w:rsid w:val="00B817D6"/>
    <w:rsid w:val="00B81B43"/>
    <w:rsid w:val="00B81B8F"/>
    <w:rsid w:val="00B81BE1"/>
    <w:rsid w:val="00B81CA4"/>
    <w:rsid w:val="00B81DA6"/>
    <w:rsid w:val="00B8225E"/>
    <w:rsid w:val="00B826FD"/>
    <w:rsid w:val="00B82790"/>
    <w:rsid w:val="00B827CD"/>
    <w:rsid w:val="00B82A8C"/>
    <w:rsid w:val="00B830B8"/>
    <w:rsid w:val="00B830CF"/>
    <w:rsid w:val="00B83465"/>
    <w:rsid w:val="00B83560"/>
    <w:rsid w:val="00B83BD8"/>
    <w:rsid w:val="00B83DAD"/>
    <w:rsid w:val="00B83F26"/>
    <w:rsid w:val="00B83F35"/>
    <w:rsid w:val="00B841C7"/>
    <w:rsid w:val="00B8466E"/>
    <w:rsid w:val="00B84B7A"/>
    <w:rsid w:val="00B84E09"/>
    <w:rsid w:val="00B84E25"/>
    <w:rsid w:val="00B85317"/>
    <w:rsid w:val="00B85A76"/>
    <w:rsid w:val="00B85A91"/>
    <w:rsid w:val="00B85C6D"/>
    <w:rsid w:val="00B86011"/>
    <w:rsid w:val="00B8606B"/>
    <w:rsid w:val="00B864B8"/>
    <w:rsid w:val="00B86970"/>
    <w:rsid w:val="00B86A90"/>
    <w:rsid w:val="00B86DDF"/>
    <w:rsid w:val="00B8721C"/>
    <w:rsid w:val="00B8725D"/>
    <w:rsid w:val="00B8742D"/>
    <w:rsid w:val="00B875F1"/>
    <w:rsid w:val="00B90345"/>
    <w:rsid w:val="00B903FD"/>
    <w:rsid w:val="00B9053A"/>
    <w:rsid w:val="00B907F2"/>
    <w:rsid w:val="00B90B85"/>
    <w:rsid w:val="00B90C5C"/>
    <w:rsid w:val="00B90F63"/>
    <w:rsid w:val="00B91587"/>
    <w:rsid w:val="00B91A70"/>
    <w:rsid w:val="00B91C7F"/>
    <w:rsid w:val="00B91CCF"/>
    <w:rsid w:val="00B91D2C"/>
    <w:rsid w:val="00B91D50"/>
    <w:rsid w:val="00B91E9A"/>
    <w:rsid w:val="00B920EC"/>
    <w:rsid w:val="00B92665"/>
    <w:rsid w:val="00B9288D"/>
    <w:rsid w:val="00B929E1"/>
    <w:rsid w:val="00B92A69"/>
    <w:rsid w:val="00B92B02"/>
    <w:rsid w:val="00B932C5"/>
    <w:rsid w:val="00B93BF7"/>
    <w:rsid w:val="00B93FAE"/>
    <w:rsid w:val="00B940BF"/>
    <w:rsid w:val="00B94166"/>
    <w:rsid w:val="00B943B4"/>
    <w:rsid w:val="00B94412"/>
    <w:rsid w:val="00B9453D"/>
    <w:rsid w:val="00B94656"/>
    <w:rsid w:val="00B949DE"/>
    <w:rsid w:val="00B94A83"/>
    <w:rsid w:val="00B952EA"/>
    <w:rsid w:val="00B956E4"/>
    <w:rsid w:val="00B95779"/>
    <w:rsid w:val="00B958DE"/>
    <w:rsid w:val="00B96409"/>
    <w:rsid w:val="00B9651F"/>
    <w:rsid w:val="00B965C5"/>
    <w:rsid w:val="00B9665F"/>
    <w:rsid w:val="00B967E6"/>
    <w:rsid w:val="00B96B6C"/>
    <w:rsid w:val="00B96F56"/>
    <w:rsid w:val="00B973BA"/>
    <w:rsid w:val="00B9742D"/>
    <w:rsid w:val="00B97525"/>
    <w:rsid w:val="00B9758B"/>
    <w:rsid w:val="00B97707"/>
    <w:rsid w:val="00B97A2B"/>
    <w:rsid w:val="00B97D40"/>
    <w:rsid w:val="00B97E28"/>
    <w:rsid w:val="00B97F8E"/>
    <w:rsid w:val="00B97FC8"/>
    <w:rsid w:val="00BA0591"/>
    <w:rsid w:val="00BA05A1"/>
    <w:rsid w:val="00BA063A"/>
    <w:rsid w:val="00BA0B8F"/>
    <w:rsid w:val="00BA0C0E"/>
    <w:rsid w:val="00BA0C4A"/>
    <w:rsid w:val="00BA0E91"/>
    <w:rsid w:val="00BA118E"/>
    <w:rsid w:val="00BA1592"/>
    <w:rsid w:val="00BA16BF"/>
    <w:rsid w:val="00BA174F"/>
    <w:rsid w:val="00BA1853"/>
    <w:rsid w:val="00BA1BB3"/>
    <w:rsid w:val="00BA1C32"/>
    <w:rsid w:val="00BA1DC4"/>
    <w:rsid w:val="00BA1DC9"/>
    <w:rsid w:val="00BA212F"/>
    <w:rsid w:val="00BA236C"/>
    <w:rsid w:val="00BA239F"/>
    <w:rsid w:val="00BA27BE"/>
    <w:rsid w:val="00BA27F6"/>
    <w:rsid w:val="00BA28D1"/>
    <w:rsid w:val="00BA2A6C"/>
    <w:rsid w:val="00BA2CBD"/>
    <w:rsid w:val="00BA303B"/>
    <w:rsid w:val="00BA31FE"/>
    <w:rsid w:val="00BA3262"/>
    <w:rsid w:val="00BA33C8"/>
    <w:rsid w:val="00BA35FF"/>
    <w:rsid w:val="00BA38B0"/>
    <w:rsid w:val="00BA38BD"/>
    <w:rsid w:val="00BA3C4E"/>
    <w:rsid w:val="00BA3DB5"/>
    <w:rsid w:val="00BA419D"/>
    <w:rsid w:val="00BA4347"/>
    <w:rsid w:val="00BA4D43"/>
    <w:rsid w:val="00BA526A"/>
    <w:rsid w:val="00BA55D4"/>
    <w:rsid w:val="00BA5619"/>
    <w:rsid w:val="00BA6173"/>
    <w:rsid w:val="00BA62F3"/>
    <w:rsid w:val="00BA6606"/>
    <w:rsid w:val="00BA6784"/>
    <w:rsid w:val="00BA67E8"/>
    <w:rsid w:val="00BA68F0"/>
    <w:rsid w:val="00BA6910"/>
    <w:rsid w:val="00BA6A6C"/>
    <w:rsid w:val="00BA6B1E"/>
    <w:rsid w:val="00BA6B55"/>
    <w:rsid w:val="00BA6B7D"/>
    <w:rsid w:val="00BA6BBA"/>
    <w:rsid w:val="00BA6BE1"/>
    <w:rsid w:val="00BA6C96"/>
    <w:rsid w:val="00BA6D7F"/>
    <w:rsid w:val="00BA75E3"/>
    <w:rsid w:val="00BA7702"/>
    <w:rsid w:val="00BA7767"/>
    <w:rsid w:val="00BA782F"/>
    <w:rsid w:val="00BA78ED"/>
    <w:rsid w:val="00BA7909"/>
    <w:rsid w:val="00BA7A1F"/>
    <w:rsid w:val="00BA7F0C"/>
    <w:rsid w:val="00BB0239"/>
    <w:rsid w:val="00BB032E"/>
    <w:rsid w:val="00BB05B2"/>
    <w:rsid w:val="00BB06AD"/>
    <w:rsid w:val="00BB0856"/>
    <w:rsid w:val="00BB0C60"/>
    <w:rsid w:val="00BB0E7D"/>
    <w:rsid w:val="00BB16F5"/>
    <w:rsid w:val="00BB1A13"/>
    <w:rsid w:val="00BB1AF8"/>
    <w:rsid w:val="00BB1D4A"/>
    <w:rsid w:val="00BB1DFD"/>
    <w:rsid w:val="00BB2403"/>
    <w:rsid w:val="00BB261A"/>
    <w:rsid w:val="00BB290C"/>
    <w:rsid w:val="00BB2ED8"/>
    <w:rsid w:val="00BB39DC"/>
    <w:rsid w:val="00BB3AC6"/>
    <w:rsid w:val="00BB3C78"/>
    <w:rsid w:val="00BB4590"/>
    <w:rsid w:val="00BB47B1"/>
    <w:rsid w:val="00BB47E8"/>
    <w:rsid w:val="00BB4955"/>
    <w:rsid w:val="00BB4F4E"/>
    <w:rsid w:val="00BB55BB"/>
    <w:rsid w:val="00BB5683"/>
    <w:rsid w:val="00BB584E"/>
    <w:rsid w:val="00BB59F6"/>
    <w:rsid w:val="00BB5A36"/>
    <w:rsid w:val="00BB5CBA"/>
    <w:rsid w:val="00BB5CCA"/>
    <w:rsid w:val="00BB5F84"/>
    <w:rsid w:val="00BB6059"/>
    <w:rsid w:val="00BB6235"/>
    <w:rsid w:val="00BB6377"/>
    <w:rsid w:val="00BB64DC"/>
    <w:rsid w:val="00BB68AB"/>
    <w:rsid w:val="00BB6965"/>
    <w:rsid w:val="00BB69F1"/>
    <w:rsid w:val="00BB6E91"/>
    <w:rsid w:val="00BB731E"/>
    <w:rsid w:val="00BB7570"/>
    <w:rsid w:val="00BB75C2"/>
    <w:rsid w:val="00BB765A"/>
    <w:rsid w:val="00BB77C2"/>
    <w:rsid w:val="00BB7C03"/>
    <w:rsid w:val="00BB7F75"/>
    <w:rsid w:val="00BC003A"/>
    <w:rsid w:val="00BC0183"/>
    <w:rsid w:val="00BC02EE"/>
    <w:rsid w:val="00BC0485"/>
    <w:rsid w:val="00BC0503"/>
    <w:rsid w:val="00BC0811"/>
    <w:rsid w:val="00BC0A7A"/>
    <w:rsid w:val="00BC0C99"/>
    <w:rsid w:val="00BC0EBD"/>
    <w:rsid w:val="00BC1F88"/>
    <w:rsid w:val="00BC1FD7"/>
    <w:rsid w:val="00BC2318"/>
    <w:rsid w:val="00BC2392"/>
    <w:rsid w:val="00BC240A"/>
    <w:rsid w:val="00BC26DA"/>
    <w:rsid w:val="00BC29DF"/>
    <w:rsid w:val="00BC2BD7"/>
    <w:rsid w:val="00BC3031"/>
    <w:rsid w:val="00BC329D"/>
    <w:rsid w:val="00BC39AC"/>
    <w:rsid w:val="00BC3A87"/>
    <w:rsid w:val="00BC4850"/>
    <w:rsid w:val="00BC4B17"/>
    <w:rsid w:val="00BC4B28"/>
    <w:rsid w:val="00BC4E99"/>
    <w:rsid w:val="00BC54F4"/>
    <w:rsid w:val="00BC568F"/>
    <w:rsid w:val="00BC57AA"/>
    <w:rsid w:val="00BC5D58"/>
    <w:rsid w:val="00BC609A"/>
    <w:rsid w:val="00BC6337"/>
    <w:rsid w:val="00BC6556"/>
    <w:rsid w:val="00BC6681"/>
    <w:rsid w:val="00BC66E0"/>
    <w:rsid w:val="00BC6839"/>
    <w:rsid w:val="00BC69D6"/>
    <w:rsid w:val="00BC6D7D"/>
    <w:rsid w:val="00BC6DBF"/>
    <w:rsid w:val="00BC6E7C"/>
    <w:rsid w:val="00BC6F01"/>
    <w:rsid w:val="00BC7310"/>
    <w:rsid w:val="00BC7335"/>
    <w:rsid w:val="00BC73B3"/>
    <w:rsid w:val="00BC778E"/>
    <w:rsid w:val="00BC7C97"/>
    <w:rsid w:val="00BC7CEB"/>
    <w:rsid w:val="00BC7EC6"/>
    <w:rsid w:val="00BD00C1"/>
    <w:rsid w:val="00BD01F8"/>
    <w:rsid w:val="00BD02A4"/>
    <w:rsid w:val="00BD04CE"/>
    <w:rsid w:val="00BD077B"/>
    <w:rsid w:val="00BD0B05"/>
    <w:rsid w:val="00BD0CA5"/>
    <w:rsid w:val="00BD1179"/>
    <w:rsid w:val="00BD11D5"/>
    <w:rsid w:val="00BD16E8"/>
    <w:rsid w:val="00BD1E34"/>
    <w:rsid w:val="00BD1EDD"/>
    <w:rsid w:val="00BD1F11"/>
    <w:rsid w:val="00BD235C"/>
    <w:rsid w:val="00BD2380"/>
    <w:rsid w:val="00BD246F"/>
    <w:rsid w:val="00BD261D"/>
    <w:rsid w:val="00BD26BA"/>
    <w:rsid w:val="00BD28E4"/>
    <w:rsid w:val="00BD2BC2"/>
    <w:rsid w:val="00BD2D4E"/>
    <w:rsid w:val="00BD2DDC"/>
    <w:rsid w:val="00BD2DE2"/>
    <w:rsid w:val="00BD2EA2"/>
    <w:rsid w:val="00BD3468"/>
    <w:rsid w:val="00BD3A36"/>
    <w:rsid w:val="00BD3A78"/>
    <w:rsid w:val="00BD3CE5"/>
    <w:rsid w:val="00BD3E23"/>
    <w:rsid w:val="00BD431C"/>
    <w:rsid w:val="00BD4419"/>
    <w:rsid w:val="00BD44BB"/>
    <w:rsid w:val="00BD480B"/>
    <w:rsid w:val="00BD493F"/>
    <w:rsid w:val="00BD4A1B"/>
    <w:rsid w:val="00BD4F65"/>
    <w:rsid w:val="00BD500F"/>
    <w:rsid w:val="00BD516B"/>
    <w:rsid w:val="00BD54F5"/>
    <w:rsid w:val="00BD54FD"/>
    <w:rsid w:val="00BD561E"/>
    <w:rsid w:val="00BD57E0"/>
    <w:rsid w:val="00BD5965"/>
    <w:rsid w:val="00BD5A48"/>
    <w:rsid w:val="00BD5C15"/>
    <w:rsid w:val="00BD5C2C"/>
    <w:rsid w:val="00BD5D7E"/>
    <w:rsid w:val="00BD5F9F"/>
    <w:rsid w:val="00BD604D"/>
    <w:rsid w:val="00BD64FE"/>
    <w:rsid w:val="00BD6583"/>
    <w:rsid w:val="00BD675B"/>
    <w:rsid w:val="00BD67CD"/>
    <w:rsid w:val="00BD6825"/>
    <w:rsid w:val="00BD6877"/>
    <w:rsid w:val="00BD6AAA"/>
    <w:rsid w:val="00BD6D51"/>
    <w:rsid w:val="00BD6FE8"/>
    <w:rsid w:val="00BD7401"/>
    <w:rsid w:val="00BD752F"/>
    <w:rsid w:val="00BD77BA"/>
    <w:rsid w:val="00BD79F5"/>
    <w:rsid w:val="00BD7B2D"/>
    <w:rsid w:val="00BD7CA9"/>
    <w:rsid w:val="00BD7DAF"/>
    <w:rsid w:val="00BE035D"/>
    <w:rsid w:val="00BE0611"/>
    <w:rsid w:val="00BE0AAE"/>
    <w:rsid w:val="00BE0D84"/>
    <w:rsid w:val="00BE10F8"/>
    <w:rsid w:val="00BE11D9"/>
    <w:rsid w:val="00BE1512"/>
    <w:rsid w:val="00BE181B"/>
    <w:rsid w:val="00BE1E4F"/>
    <w:rsid w:val="00BE1E81"/>
    <w:rsid w:val="00BE1E86"/>
    <w:rsid w:val="00BE1FD3"/>
    <w:rsid w:val="00BE243D"/>
    <w:rsid w:val="00BE2916"/>
    <w:rsid w:val="00BE2A6B"/>
    <w:rsid w:val="00BE2A92"/>
    <w:rsid w:val="00BE2B82"/>
    <w:rsid w:val="00BE2E09"/>
    <w:rsid w:val="00BE2E7D"/>
    <w:rsid w:val="00BE3418"/>
    <w:rsid w:val="00BE35EC"/>
    <w:rsid w:val="00BE3640"/>
    <w:rsid w:val="00BE384E"/>
    <w:rsid w:val="00BE3970"/>
    <w:rsid w:val="00BE3A4E"/>
    <w:rsid w:val="00BE3B3A"/>
    <w:rsid w:val="00BE3C8F"/>
    <w:rsid w:val="00BE3F38"/>
    <w:rsid w:val="00BE44F3"/>
    <w:rsid w:val="00BE497D"/>
    <w:rsid w:val="00BE49A8"/>
    <w:rsid w:val="00BE4AA4"/>
    <w:rsid w:val="00BE4C66"/>
    <w:rsid w:val="00BE4CA5"/>
    <w:rsid w:val="00BE4E38"/>
    <w:rsid w:val="00BE4FD7"/>
    <w:rsid w:val="00BE5564"/>
    <w:rsid w:val="00BE5630"/>
    <w:rsid w:val="00BE56B6"/>
    <w:rsid w:val="00BE5777"/>
    <w:rsid w:val="00BE5C24"/>
    <w:rsid w:val="00BE5C31"/>
    <w:rsid w:val="00BE5DC9"/>
    <w:rsid w:val="00BE6157"/>
    <w:rsid w:val="00BE63C1"/>
    <w:rsid w:val="00BE6470"/>
    <w:rsid w:val="00BE65E2"/>
    <w:rsid w:val="00BE65E3"/>
    <w:rsid w:val="00BE6613"/>
    <w:rsid w:val="00BE6641"/>
    <w:rsid w:val="00BE6DD5"/>
    <w:rsid w:val="00BE74B9"/>
    <w:rsid w:val="00BE78CB"/>
    <w:rsid w:val="00BE7D3D"/>
    <w:rsid w:val="00BE7FC0"/>
    <w:rsid w:val="00BF01DA"/>
    <w:rsid w:val="00BF03AD"/>
    <w:rsid w:val="00BF0444"/>
    <w:rsid w:val="00BF0602"/>
    <w:rsid w:val="00BF0D6E"/>
    <w:rsid w:val="00BF12BD"/>
    <w:rsid w:val="00BF16A6"/>
    <w:rsid w:val="00BF1757"/>
    <w:rsid w:val="00BF1A71"/>
    <w:rsid w:val="00BF1D28"/>
    <w:rsid w:val="00BF1D56"/>
    <w:rsid w:val="00BF1DDA"/>
    <w:rsid w:val="00BF1EAD"/>
    <w:rsid w:val="00BF224F"/>
    <w:rsid w:val="00BF23BA"/>
    <w:rsid w:val="00BF24AF"/>
    <w:rsid w:val="00BF28A5"/>
    <w:rsid w:val="00BF2A4E"/>
    <w:rsid w:val="00BF2ADB"/>
    <w:rsid w:val="00BF2CDD"/>
    <w:rsid w:val="00BF2DFE"/>
    <w:rsid w:val="00BF2F77"/>
    <w:rsid w:val="00BF327E"/>
    <w:rsid w:val="00BF3324"/>
    <w:rsid w:val="00BF33EB"/>
    <w:rsid w:val="00BF342C"/>
    <w:rsid w:val="00BF3528"/>
    <w:rsid w:val="00BF3AFC"/>
    <w:rsid w:val="00BF3E45"/>
    <w:rsid w:val="00BF3F3D"/>
    <w:rsid w:val="00BF3F63"/>
    <w:rsid w:val="00BF446D"/>
    <w:rsid w:val="00BF44EB"/>
    <w:rsid w:val="00BF4988"/>
    <w:rsid w:val="00BF507F"/>
    <w:rsid w:val="00BF5382"/>
    <w:rsid w:val="00BF55BC"/>
    <w:rsid w:val="00BF56F8"/>
    <w:rsid w:val="00BF570D"/>
    <w:rsid w:val="00BF571B"/>
    <w:rsid w:val="00BF57E2"/>
    <w:rsid w:val="00BF5E40"/>
    <w:rsid w:val="00BF5E49"/>
    <w:rsid w:val="00BF6103"/>
    <w:rsid w:val="00BF658C"/>
    <w:rsid w:val="00BF6C91"/>
    <w:rsid w:val="00BF71C1"/>
    <w:rsid w:val="00BF72F4"/>
    <w:rsid w:val="00BF73A2"/>
    <w:rsid w:val="00BF76BE"/>
    <w:rsid w:val="00BF76FD"/>
    <w:rsid w:val="00BF773B"/>
    <w:rsid w:val="00BF77BA"/>
    <w:rsid w:val="00C0014A"/>
    <w:rsid w:val="00C0040F"/>
    <w:rsid w:val="00C0047D"/>
    <w:rsid w:val="00C00805"/>
    <w:rsid w:val="00C00B63"/>
    <w:rsid w:val="00C00DA5"/>
    <w:rsid w:val="00C00DE6"/>
    <w:rsid w:val="00C00F00"/>
    <w:rsid w:val="00C01243"/>
    <w:rsid w:val="00C0137B"/>
    <w:rsid w:val="00C01513"/>
    <w:rsid w:val="00C016E3"/>
    <w:rsid w:val="00C0186D"/>
    <w:rsid w:val="00C01B05"/>
    <w:rsid w:val="00C01B5D"/>
    <w:rsid w:val="00C01BB8"/>
    <w:rsid w:val="00C01BC9"/>
    <w:rsid w:val="00C01D85"/>
    <w:rsid w:val="00C01DA4"/>
    <w:rsid w:val="00C021BC"/>
    <w:rsid w:val="00C02434"/>
    <w:rsid w:val="00C0264F"/>
    <w:rsid w:val="00C029C1"/>
    <w:rsid w:val="00C02C5D"/>
    <w:rsid w:val="00C02C95"/>
    <w:rsid w:val="00C02FDE"/>
    <w:rsid w:val="00C03428"/>
    <w:rsid w:val="00C03528"/>
    <w:rsid w:val="00C035A5"/>
    <w:rsid w:val="00C03656"/>
    <w:rsid w:val="00C037C7"/>
    <w:rsid w:val="00C03CC9"/>
    <w:rsid w:val="00C03DCA"/>
    <w:rsid w:val="00C03E1F"/>
    <w:rsid w:val="00C03E8A"/>
    <w:rsid w:val="00C04293"/>
    <w:rsid w:val="00C0443A"/>
    <w:rsid w:val="00C046F5"/>
    <w:rsid w:val="00C04716"/>
    <w:rsid w:val="00C04739"/>
    <w:rsid w:val="00C049D6"/>
    <w:rsid w:val="00C04B16"/>
    <w:rsid w:val="00C05452"/>
    <w:rsid w:val="00C0560F"/>
    <w:rsid w:val="00C058FF"/>
    <w:rsid w:val="00C059B6"/>
    <w:rsid w:val="00C05A27"/>
    <w:rsid w:val="00C05E79"/>
    <w:rsid w:val="00C0623B"/>
    <w:rsid w:val="00C068F1"/>
    <w:rsid w:val="00C06C9C"/>
    <w:rsid w:val="00C06C9D"/>
    <w:rsid w:val="00C06E9B"/>
    <w:rsid w:val="00C06F0A"/>
    <w:rsid w:val="00C06F5F"/>
    <w:rsid w:val="00C072AC"/>
    <w:rsid w:val="00C073EF"/>
    <w:rsid w:val="00C07549"/>
    <w:rsid w:val="00C0757E"/>
    <w:rsid w:val="00C076A7"/>
    <w:rsid w:val="00C076F6"/>
    <w:rsid w:val="00C07888"/>
    <w:rsid w:val="00C07AE8"/>
    <w:rsid w:val="00C07D82"/>
    <w:rsid w:val="00C07E6D"/>
    <w:rsid w:val="00C1000E"/>
    <w:rsid w:val="00C101A7"/>
    <w:rsid w:val="00C10207"/>
    <w:rsid w:val="00C1028E"/>
    <w:rsid w:val="00C102D9"/>
    <w:rsid w:val="00C102E6"/>
    <w:rsid w:val="00C10399"/>
    <w:rsid w:val="00C10885"/>
    <w:rsid w:val="00C10888"/>
    <w:rsid w:val="00C108A3"/>
    <w:rsid w:val="00C10CDC"/>
    <w:rsid w:val="00C10D34"/>
    <w:rsid w:val="00C11147"/>
    <w:rsid w:val="00C11299"/>
    <w:rsid w:val="00C11484"/>
    <w:rsid w:val="00C11489"/>
    <w:rsid w:val="00C11805"/>
    <w:rsid w:val="00C11B1F"/>
    <w:rsid w:val="00C11B2A"/>
    <w:rsid w:val="00C11CC6"/>
    <w:rsid w:val="00C11D3D"/>
    <w:rsid w:val="00C11DFD"/>
    <w:rsid w:val="00C1203A"/>
    <w:rsid w:val="00C120A4"/>
    <w:rsid w:val="00C12698"/>
    <w:rsid w:val="00C128DA"/>
    <w:rsid w:val="00C12CA0"/>
    <w:rsid w:val="00C12D5B"/>
    <w:rsid w:val="00C12DD5"/>
    <w:rsid w:val="00C12EA5"/>
    <w:rsid w:val="00C13085"/>
    <w:rsid w:val="00C1320E"/>
    <w:rsid w:val="00C134B2"/>
    <w:rsid w:val="00C13BBA"/>
    <w:rsid w:val="00C13BC7"/>
    <w:rsid w:val="00C13E4E"/>
    <w:rsid w:val="00C13F22"/>
    <w:rsid w:val="00C13FDF"/>
    <w:rsid w:val="00C1412C"/>
    <w:rsid w:val="00C145A2"/>
    <w:rsid w:val="00C14705"/>
    <w:rsid w:val="00C147DA"/>
    <w:rsid w:val="00C14B07"/>
    <w:rsid w:val="00C14C22"/>
    <w:rsid w:val="00C14D41"/>
    <w:rsid w:val="00C15330"/>
    <w:rsid w:val="00C1552A"/>
    <w:rsid w:val="00C15915"/>
    <w:rsid w:val="00C1591A"/>
    <w:rsid w:val="00C15BAB"/>
    <w:rsid w:val="00C15F27"/>
    <w:rsid w:val="00C161DB"/>
    <w:rsid w:val="00C16650"/>
    <w:rsid w:val="00C16B91"/>
    <w:rsid w:val="00C16CC5"/>
    <w:rsid w:val="00C16E11"/>
    <w:rsid w:val="00C16F60"/>
    <w:rsid w:val="00C171E8"/>
    <w:rsid w:val="00C17317"/>
    <w:rsid w:val="00C17A24"/>
    <w:rsid w:val="00C17C58"/>
    <w:rsid w:val="00C17D78"/>
    <w:rsid w:val="00C2028F"/>
    <w:rsid w:val="00C20416"/>
    <w:rsid w:val="00C20509"/>
    <w:rsid w:val="00C20730"/>
    <w:rsid w:val="00C20775"/>
    <w:rsid w:val="00C20B14"/>
    <w:rsid w:val="00C20F80"/>
    <w:rsid w:val="00C21160"/>
    <w:rsid w:val="00C21436"/>
    <w:rsid w:val="00C2189C"/>
    <w:rsid w:val="00C21BE7"/>
    <w:rsid w:val="00C222A6"/>
    <w:rsid w:val="00C223B5"/>
    <w:rsid w:val="00C22527"/>
    <w:rsid w:val="00C225AE"/>
    <w:rsid w:val="00C22776"/>
    <w:rsid w:val="00C22A33"/>
    <w:rsid w:val="00C22D0C"/>
    <w:rsid w:val="00C22DF6"/>
    <w:rsid w:val="00C235FB"/>
    <w:rsid w:val="00C23843"/>
    <w:rsid w:val="00C2390A"/>
    <w:rsid w:val="00C23AB9"/>
    <w:rsid w:val="00C23D10"/>
    <w:rsid w:val="00C24164"/>
    <w:rsid w:val="00C2444F"/>
    <w:rsid w:val="00C245CE"/>
    <w:rsid w:val="00C24A97"/>
    <w:rsid w:val="00C24BA7"/>
    <w:rsid w:val="00C24D80"/>
    <w:rsid w:val="00C2513B"/>
    <w:rsid w:val="00C2537A"/>
    <w:rsid w:val="00C2550F"/>
    <w:rsid w:val="00C25629"/>
    <w:rsid w:val="00C2599C"/>
    <w:rsid w:val="00C25A5D"/>
    <w:rsid w:val="00C25AA6"/>
    <w:rsid w:val="00C25BB5"/>
    <w:rsid w:val="00C25ED4"/>
    <w:rsid w:val="00C26126"/>
    <w:rsid w:val="00C26CAA"/>
    <w:rsid w:val="00C26EBE"/>
    <w:rsid w:val="00C26ED7"/>
    <w:rsid w:val="00C26F51"/>
    <w:rsid w:val="00C271B8"/>
    <w:rsid w:val="00C27E41"/>
    <w:rsid w:val="00C27E60"/>
    <w:rsid w:val="00C27F0A"/>
    <w:rsid w:val="00C27F83"/>
    <w:rsid w:val="00C30052"/>
    <w:rsid w:val="00C300E2"/>
    <w:rsid w:val="00C3039F"/>
    <w:rsid w:val="00C305E7"/>
    <w:rsid w:val="00C30AD7"/>
    <w:rsid w:val="00C30BDD"/>
    <w:rsid w:val="00C30E64"/>
    <w:rsid w:val="00C3104D"/>
    <w:rsid w:val="00C31465"/>
    <w:rsid w:val="00C315AD"/>
    <w:rsid w:val="00C31717"/>
    <w:rsid w:val="00C31E62"/>
    <w:rsid w:val="00C31E71"/>
    <w:rsid w:val="00C320BB"/>
    <w:rsid w:val="00C321D0"/>
    <w:rsid w:val="00C324A1"/>
    <w:rsid w:val="00C324BF"/>
    <w:rsid w:val="00C32601"/>
    <w:rsid w:val="00C3272A"/>
    <w:rsid w:val="00C32777"/>
    <w:rsid w:val="00C32795"/>
    <w:rsid w:val="00C32E2E"/>
    <w:rsid w:val="00C32E82"/>
    <w:rsid w:val="00C32F07"/>
    <w:rsid w:val="00C32F67"/>
    <w:rsid w:val="00C32F6C"/>
    <w:rsid w:val="00C33056"/>
    <w:rsid w:val="00C3316A"/>
    <w:rsid w:val="00C3348A"/>
    <w:rsid w:val="00C33AEB"/>
    <w:rsid w:val="00C33E54"/>
    <w:rsid w:val="00C34347"/>
    <w:rsid w:val="00C346E8"/>
    <w:rsid w:val="00C348D5"/>
    <w:rsid w:val="00C3490A"/>
    <w:rsid w:val="00C34EA7"/>
    <w:rsid w:val="00C3509D"/>
    <w:rsid w:val="00C35341"/>
    <w:rsid w:val="00C3556F"/>
    <w:rsid w:val="00C3589C"/>
    <w:rsid w:val="00C358D1"/>
    <w:rsid w:val="00C35CC6"/>
    <w:rsid w:val="00C35D02"/>
    <w:rsid w:val="00C36482"/>
    <w:rsid w:val="00C368D7"/>
    <w:rsid w:val="00C36AFF"/>
    <w:rsid w:val="00C36EF1"/>
    <w:rsid w:val="00C37393"/>
    <w:rsid w:val="00C375E2"/>
    <w:rsid w:val="00C37643"/>
    <w:rsid w:val="00C37A5B"/>
    <w:rsid w:val="00C37F68"/>
    <w:rsid w:val="00C40031"/>
    <w:rsid w:val="00C40133"/>
    <w:rsid w:val="00C40181"/>
    <w:rsid w:val="00C40250"/>
    <w:rsid w:val="00C403B8"/>
    <w:rsid w:val="00C410F6"/>
    <w:rsid w:val="00C41943"/>
    <w:rsid w:val="00C42050"/>
    <w:rsid w:val="00C42146"/>
    <w:rsid w:val="00C42157"/>
    <w:rsid w:val="00C422DB"/>
    <w:rsid w:val="00C4237B"/>
    <w:rsid w:val="00C42677"/>
    <w:rsid w:val="00C4274E"/>
    <w:rsid w:val="00C429A5"/>
    <w:rsid w:val="00C42D5A"/>
    <w:rsid w:val="00C42D90"/>
    <w:rsid w:val="00C42E18"/>
    <w:rsid w:val="00C4312C"/>
    <w:rsid w:val="00C4320E"/>
    <w:rsid w:val="00C439B9"/>
    <w:rsid w:val="00C43AEA"/>
    <w:rsid w:val="00C43C2A"/>
    <w:rsid w:val="00C43C93"/>
    <w:rsid w:val="00C43DA3"/>
    <w:rsid w:val="00C43E66"/>
    <w:rsid w:val="00C43FE4"/>
    <w:rsid w:val="00C440BF"/>
    <w:rsid w:val="00C4411B"/>
    <w:rsid w:val="00C44BF2"/>
    <w:rsid w:val="00C44CC3"/>
    <w:rsid w:val="00C44D4B"/>
    <w:rsid w:val="00C44EF6"/>
    <w:rsid w:val="00C451AE"/>
    <w:rsid w:val="00C45295"/>
    <w:rsid w:val="00C454D1"/>
    <w:rsid w:val="00C45A3F"/>
    <w:rsid w:val="00C460F5"/>
    <w:rsid w:val="00C46345"/>
    <w:rsid w:val="00C46536"/>
    <w:rsid w:val="00C468F8"/>
    <w:rsid w:val="00C46969"/>
    <w:rsid w:val="00C469CB"/>
    <w:rsid w:val="00C4704B"/>
    <w:rsid w:val="00C471A1"/>
    <w:rsid w:val="00C471AC"/>
    <w:rsid w:val="00C47434"/>
    <w:rsid w:val="00C4797A"/>
    <w:rsid w:val="00C47D62"/>
    <w:rsid w:val="00C47D8B"/>
    <w:rsid w:val="00C47DC5"/>
    <w:rsid w:val="00C47F6D"/>
    <w:rsid w:val="00C500C4"/>
    <w:rsid w:val="00C500DB"/>
    <w:rsid w:val="00C50933"/>
    <w:rsid w:val="00C50ABE"/>
    <w:rsid w:val="00C50B16"/>
    <w:rsid w:val="00C50BD2"/>
    <w:rsid w:val="00C50E9B"/>
    <w:rsid w:val="00C50EB2"/>
    <w:rsid w:val="00C5126E"/>
    <w:rsid w:val="00C51422"/>
    <w:rsid w:val="00C51739"/>
    <w:rsid w:val="00C517A0"/>
    <w:rsid w:val="00C518B6"/>
    <w:rsid w:val="00C51974"/>
    <w:rsid w:val="00C51ABF"/>
    <w:rsid w:val="00C51CB0"/>
    <w:rsid w:val="00C51E21"/>
    <w:rsid w:val="00C51F66"/>
    <w:rsid w:val="00C523E3"/>
    <w:rsid w:val="00C52602"/>
    <w:rsid w:val="00C52608"/>
    <w:rsid w:val="00C528BA"/>
    <w:rsid w:val="00C52B45"/>
    <w:rsid w:val="00C52D07"/>
    <w:rsid w:val="00C52D51"/>
    <w:rsid w:val="00C5304F"/>
    <w:rsid w:val="00C53051"/>
    <w:rsid w:val="00C530B2"/>
    <w:rsid w:val="00C531CE"/>
    <w:rsid w:val="00C532A9"/>
    <w:rsid w:val="00C5346E"/>
    <w:rsid w:val="00C5356D"/>
    <w:rsid w:val="00C535EB"/>
    <w:rsid w:val="00C53ADD"/>
    <w:rsid w:val="00C53E63"/>
    <w:rsid w:val="00C54095"/>
    <w:rsid w:val="00C548B8"/>
    <w:rsid w:val="00C549CE"/>
    <w:rsid w:val="00C54A34"/>
    <w:rsid w:val="00C54AD4"/>
    <w:rsid w:val="00C54BD0"/>
    <w:rsid w:val="00C54F3E"/>
    <w:rsid w:val="00C5523E"/>
    <w:rsid w:val="00C554C7"/>
    <w:rsid w:val="00C55787"/>
    <w:rsid w:val="00C55798"/>
    <w:rsid w:val="00C558BE"/>
    <w:rsid w:val="00C55AAB"/>
    <w:rsid w:val="00C55AD1"/>
    <w:rsid w:val="00C55B7D"/>
    <w:rsid w:val="00C55E8B"/>
    <w:rsid w:val="00C55F7C"/>
    <w:rsid w:val="00C56149"/>
    <w:rsid w:val="00C56397"/>
    <w:rsid w:val="00C56CB4"/>
    <w:rsid w:val="00C56E45"/>
    <w:rsid w:val="00C56E99"/>
    <w:rsid w:val="00C571F2"/>
    <w:rsid w:val="00C572C0"/>
    <w:rsid w:val="00C5758A"/>
    <w:rsid w:val="00C576E5"/>
    <w:rsid w:val="00C57B30"/>
    <w:rsid w:val="00C57DC0"/>
    <w:rsid w:val="00C57E94"/>
    <w:rsid w:val="00C6040F"/>
    <w:rsid w:val="00C607FA"/>
    <w:rsid w:val="00C609BE"/>
    <w:rsid w:val="00C60CE7"/>
    <w:rsid w:val="00C60D61"/>
    <w:rsid w:val="00C60D69"/>
    <w:rsid w:val="00C60E3D"/>
    <w:rsid w:val="00C61136"/>
    <w:rsid w:val="00C614AC"/>
    <w:rsid w:val="00C61BAA"/>
    <w:rsid w:val="00C61DA8"/>
    <w:rsid w:val="00C61DBA"/>
    <w:rsid w:val="00C61E92"/>
    <w:rsid w:val="00C625C6"/>
    <w:rsid w:val="00C6274D"/>
    <w:rsid w:val="00C6275A"/>
    <w:rsid w:val="00C62970"/>
    <w:rsid w:val="00C62BCA"/>
    <w:rsid w:val="00C62BE7"/>
    <w:rsid w:val="00C6317C"/>
    <w:rsid w:val="00C633F5"/>
    <w:rsid w:val="00C63590"/>
    <w:rsid w:val="00C639BD"/>
    <w:rsid w:val="00C63C9C"/>
    <w:rsid w:val="00C63E37"/>
    <w:rsid w:val="00C63E3C"/>
    <w:rsid w:val="00C640EC"/>
    <w:rsid w:val="00C6459E"/>
    <w:rsid w:val="00C64710"/>
    <w:rsid w:val="00C647B6"/>
    <w:rsid w:val="00C64A50"/>
    <w:rsid w:val="00C64E67"/>
    <w:rsid w:val="00C65384"/>
    <w:rsid w:val="00C65623"/>
    <w:rsid w:val="00C656F1"/>
    <w:rsid w:val="00C65AB7"/>
    <w:rsid w:val="00C65D89"/>
    <w:rsid w:val="00C65D90"/>
    <w:rsid w:val="00C6631C"/>
    <w:rsid w:val="00C6652A"/>
    <w:rsid w:val="00C6685D"/>
    <w:rsid w:val="00C668B7"/>
    <w:rsid w:val="00C6722E"/>
    <w:rsid w:val="00C678AA"/>
    <w:rsid w:val="00C67B22"/>
    <w:rsid w:val="00C67B57"/>
    <w:rsid w:val="00C67EAD"/>
    <w:rsid w:val="00C67F15"/>
    <w:rsid w:val="00C70139"/>
    <w:rsid w:val="00C7032B"/>
    <w:rsid w:val="00C704E5"/>
    <w:rsid w:val="00C709A8"/>
    <w:rsid w:val="00C70A07"/>
    <w:rsid w:val="00C70D8E"/>
    <w:rsid w:val="00C70E0C"/>
    <w:rsid w:val="00C7148A"/>
    <w:rsid w:val="00C71A3F"/>
    <w:rsid w:val="00C7205D"/>
    <w:rsid w:val="00C72090"/>
    <w:rsid w:val="00C721E3"/>
    <w:rsid w:val="00C72504"/>
    <w:rsid w:val="00C727A5"/>
    <w:rsid w:val="00C728A0"/>
    <w:rsid w:val="00C7290F"/>
    <w:rsid w:val="00C72964"/>
    <w:rsid w:val="00C72E1F"/>
    <w:rsid w:val="00C73003"/>
    <w:rsid w:val="00C733C3"/>
    <w:rsid w:val="00C734D7"/>
    <w:rsid w:val="00C736E2"/>
    <w:rsid w:val="00C7387D"/>
    <w:rsid w:val="00C73FF7"/>
    <w:rsid w:val="00C741B6"/>
    <w:rsid w:val="00C74492"/>
    <w:rsid w:val="00C7466D"/>
    <w:rsid w:val="00C74875"/>
    <w:rsid w:val="00C74E89"/>
    <w:rsid w:val="00C751AB"/>
    <w:rsid w:val="00C75767"/>
    <w:rsid w:val="00C75876"/>
    <w:rsid w:val="00C75ABE"/>
    <w:rsid w:val="00C75B55"/>
    <w:rsid w:val="00C75D42"/>
    <w:rsid w:val="00C75D4C"/>
    <w:rsid w:val="00C75E0F"/>
    <w:rsid w:val="00C75F1B"/>
    <w:rsid w:val="00C7653D"/>
    <w:rsid w:val="00C76B2A"/>
    <w:rsid w:val="00C76B54"/>
    <w:rsid w:val="00C76EB9"/>
    <w:rsid w:val="00C77154"/>
    <w:rsid w:val="00C7734B"/>
    <w:rsid w:val="00C774FA"/>
    <w:rsid w:val="00C77750"/>
    <w:rsid w:val="00C77D19"/>
    <w:rsid w:val="00C80150"/>
    <w:rsid w:val="00C8033C"/>
    <w:rsid w:val="00C805D3"/>
    <w:rsid w:val="00C80635"/>
    <w:rsid w:val="00C80715"/>
    <w:rsid w:val="00C80BDB"/>
    <w:rsid w:val="00C80E22"/>
    <w:rsid w:val="00C80F66"/>
    <w:rsid w:val="00C80F9C"/>
    <w:rsid w:val="00C80FA0"/>
    <w:rsid w:val="00C81216"/>
    <w:rsid w:val="00C813C7"/>
    <w:rsid w:val="00C81545"/>
    <w:rsid w:val="00C81991"/>
    <w:rsid w:val="00C81C73"/>
    <w:rsid w:val="00C820A4"/>
    <w:rsid w:val="00C82591"/>
    <w:rsid w:val="00C829AA"/>
    <w:rsid w:val="00C82AAC"/>
    <w:rsid w:val="00C835CE"/>
    <w:rsid w:val="00C83954"/>
    <w:rsid w:val="00C842E2"/>
    <w:rsid w:val="00C84427"/>
    <w:rsid w:val="00C848B3"/>
    <w:rsid w:val="00C84A8A"/>
    <w:rsid w:val="00C84CD9"/>
    <w:rsid w:val="00C84ED3"/>
    <w:rsid w:val="00C84F03"/>
    <w:rsid w:val="00C85238"/>
    <w:rsid w:val="00C85242"/>
    <w:rsid w:val="00C85340"/>
    <w:rsid w:val="00C857A7"/>
    <w:rsid w:val="00C85AA7"/>
    <w:rsid w:val="00C85AF7"/>
    <w:rsid w:val="00C85C28"/>
    <w:rsid w:val="00C85C4B"/>
    <w:rsid w:val="00C85EC0"/>
    <w:rsid w:val="00C85F06"/>
    <w:rsid w:val="00C8611D"/>
    <w:rsid w:val="00C8623B"/>
    <w:rsid w:val="00C86660"/>
    <w:rsid w:val="00C86760"/>
    <w:rsid w:val="00C86A83"/>
    <w:rsid w:val="00C86B5C"/>
    <w:rsid w:val="00C8709E"/>
    <w:rsid w:val="00C8735C"/>
    <w:rsid w:val="00C87438"/>
    <w:rsid w:val="00C87688"/>
    <w:rsid w:val="00C876CD"/>
    <w:rsid w:val="00C8775E"/>
    <w:rsid w:val="00C87AEF"/>
    <w:rsid w:val="00C87BC4"/>
    <w:rsid w:val="00C87F18"/>
    <w:rsid w:val="00C905A3"/>
    <w:rsid w:val="00C905D3"/>
    <w:rsid w:val="00C9073E"/>
    <w:rsid w:val="00C9082E"/>
    <w:rsid w:val="00C908B1"/>
    <w:rsid w:val="00C90941"/>
    <w:rsid w:val="00C910D1"/>
    <w:rsid w:val="00C91116"/>
    <w:rsid w:val="00C9111B"/>
    <w:rsid w:val="00C9129C"/>
    <w:rsid w:val="00C914C2"/>
    <w:rsid w:val="00C915ED"/>
    <w:rsid w:val="00C91843"/>
    <w:rsid w:val="00C9193B"/>
    <w:rsid w:val="00C91BD4"/>
    <w:rsid w:val="00C91C5D"/>
    <w:rsid w:val="00C91D7D"/>
    <w:rsid w:val="00C91DDB"/>
    <w:rsid w:val="00C91E5A"/>
    <w:rsid w:val="00C920C5"/>
    <w:rsid w:val="00C926E5"/>
    <w:rsid w:val="00C92805"/>
    <w:rsid w:val="00C9308A"/>
    <w:rsid w:val="00C93A30"/>
    <w:rsid w:val="00C93ABE"/>
    <w:rsid w:val="00C94003"/>
    <w:rsid w:val="00C94049"/>
    <w:rsid w:val="00C942DD"/>
    <w:rsid w:val="00C94426"/>
    <w:rsid w:val="00C94469"/>
    <w:rsid w:val="00C9459B"/>
    <w:rsid w:val="00C94709"/>
    <w:rsid w:val="00C94842"/>
    <w:rsid w:val="00C948C0"/>
    <w:rsid w:val="00C94A13"/>
    <w:rsid w:val="00C94B3C"/>
    <w:rsid w:val="00C94B55"/>
    <w:rsid w:val="00C94F2C"/>
    <w:rsid w:val="00C952EE"/>
    <w:rsid w:val="00C958F5"/>
    <w:rsid w:val="00C95F59"/>
    <w:rsid w:val="00C95F7A"/>
    <w:rsid w:val="00C964AB"/>
    <w:rsid w:val="00C966B4"/>
    <w:rsid w:val="00C9672A"/>
    <w:rsid w:val="00C9675A"/>
    <w:rsid w:val="00C9685F"/>
    <w:rsid w:val="00C96886"/>
    <w:rsid w:val="00C96D4F"/>
    <w:rsid w:val="00C97071"/>
    <w:rsid w:val="00C971F7"/>
    <w:rsid w:val="00C97202"/>
    <w:rsid w:val="00C972A0"/>
    <w:rsid w:val="00C97554"/>
    <w:rsid w:val="00C9767B"/>
    <w:rsid w:val="00C979A5"/>
    <w:rsid w:val="00C97E02"/>
    <w:rsid w:val="00C97F46"/>
    <w:rsid w:val="00CA019B"/>
    <w:rsid w:val="00CA01F2"/>
    <w:rsid w:val="00CA0CC8"/>
    <w:rsid w:val="00CA0E0A"/>
    <w:rsid w:val="00CA0FA8"/>
    <w:rsid w:val="00CA15B7"/>
    <w:rsid w:val="00CA19D3"/>
    <w:rsid w:val="00CA1B4D"/>
    <w:rsid w:val="00CA1C37"/>
    <w:rsid w:val="00CA1F2B"/>
    <w:rsid w:val="00CA1F7A"/>
    <w:rsid w:val="00CA21E4"/>
    <w:rsid w:val="00CA26AD"/>
    <w:rsid w:val="00CA2FA8"/>
    <w:rsid w:val="00CA3086"/>
    <w:rsid w:val="00CA310A"/>
    <w:rsid w:val="00CA37B1"/>
    <w:rsid w:val="00CA3AE6"/>
    <w:rsid w:val="00CA3CD9"/>
    <w:rsid w:val="00CA3D7B"/>
    <w:rsid w:val="00CA3ECD"/>
    <w:rsid w:val="00CA417C"/>
    <w:rsid w:val="00CA4187"/>
    <w:rsid w:val="00CA4188"/>
    <w:rsid w:val="00CA42CA"/>
    <w:rsid w:val="00CA44D3"/>
    <w:rsid w:val="00CA46B1"/>
    <w:rsid w:val="00CA476C"/>
    <w:rsid w:val="00CA4854"/>
    <w:rsid w:val="00CA498E"/>
    <w:rsid w:val="00CA4A80"/>
    <w:rsid w:val="00CA4ABD"/>
    <w:rsid w:val="00CA4EC8"/>
    <w:rsid w:val="00CA4F31"/>
    <w:rsid w:val="00CA50B0"/>
    <w:rsid w:val="00CA5244"/>
    <w:rsid w:val="00CA532E"/>
    <w:rsid w:val="00CA576F"/>
    <w:rsid w:val="00CA5A20"/>
    <w:rsid w:val="00CA5B10"/>
    <w:rsid w:val="00CA5E52"/>
    <w:rsid w:val="00CA635C"/>
    <w:rsid w:val="00CA6767"/>
    <w:rsid w:val="00CA6905"/>
    <w:rsid w:val="00CA6A00"/>
    <w:rsid w:val="00CA6B26"/>
    <w:rsid w:val="00CA6CD8"/>
    <w:rsid w:val="00CA6F41"/>
    <w:rsid w:val="00CA7221"/>
    <w:rsid w:val="00CA73D2"/>
    <w:rsid w:val="00CA7499"/>
    <w:rsid w:val="00CA7A00"/>
    <w:rsid w:val="00CA7F5E"/>
    <w:rsid w:val="00CA7F79"/>
    <w:rsid w:val="00CB02AB"/>
    <w:rsid w:val="00CB04FA"/>
    <w:rsid w:val="00CB054E"/>
    <w:rsid w:val="00CB07A0"/>
    <w:rsid w:val="00CB087A"/>
    <w:rsid w:val="00CB097A"/>
    <w:rsid w:val="00CB09BF"/>
    <w:rsid w:val="00CB0B59"/>
    <w:rsid w:val="00CB0D2A"/>
    <w:rsid w:val="00CB11B7"/>
    <w:rsid w:val="00CB1289"/>
    <w:rsid w:val="00CB179A"/>
    <w:rsid w:val="00CB2416"/>
    <w:rsid w:val="00CB24AF"/>
    <w:rsid w:val="00CB25FB"/>
    <w:rsid w:val="00CB278C"/>
    <w:rsid w:val="00CB27CD"/>
    <w:rsid w:val="00CB2D01"/>
    <w:rsid w:val="00CB2DED"/>
    <w:rsid w:val="00CB36EB"/>
    <w:rsid w:val="00CB3B80"/>
    <w:rsid w:val="00CB3C5D"/>
    <w:rsid w:val="00CB3CE6"/>
    <w:rsid w:val="00CB4144"/>
    <w:rsid w:val="00CB41E5"/>
    <w:rsid w:val="00CB4601"/>
    <w:rsid w:val="00CB4831"/>
    <w:rsid w:val="00CB4E06"/>
    <w:rsid w:val="00CB4E8D"/>
    <w:rsid w:val="00CB5043"/>
    <w:rsid w:val="00CB54EC"/>
    <w:rsid w:val="00CB56CF"/>
    <w:rsid w:val="00CB56F0"/>
    <w:rsid w:val="00CB5744"/>
    <w:rsid w:val="00CB5892"/>
    <w:rsid w:val="00CB5913"/>
    <w:rsid w:val="00CB5B31"/>
    <w:rsid w:val="00CB614A"/>
    <w:rsid w:val="00CB623E"/>
    <w:rsid w:val="00CB63B7"/>
    <w:rsid w:val="00CB6594"/>
    <w:rsid w:val="00CB6BFA"/>
    <w:rsid w:val="00CB6D5A"/>
    <w:rsid w:val="00CB6DEE"/>
    <w:rsid w:val="00CB78F0"/>
    <w:rsid w:val="00CC04F0"/>
    <w:rsid w:val="00CC05B3"/>
    <w:rsid w:val="00CC0753"/>
    <w:rsid w:val="00CC0935"/>
    <w:rsid w:val="00CC0AD6"/>
    <w:rsid w:val="00CC0C17"/>
    <w:rsid w:val="00CC0C42"/>
    <w:rsid w:val="00CC0E8A"/>
    <w:rsid w:val="00CC11F4"/>
    <w:rsid w:val="00CC12D4"/>
    <w:rsid w:val="00CC13BB"/>
    <w:rsid w:val="00CC1440"/>
    <w:rsid w:val="00CC1473"/>
    <w:rsid w:val="00CC18BF"/>
    <w:rsid w:val="00CC1CED"/>
    <w:rsid w:val="00CC1FB6"/>
    <w:rsid w:val="00CC23C3"/>
    <w:rsid w:val="00CC24E6"/>
    <w:rsid w:val="00CC2546"/>
    <w:rsid w:val="00CC26BD"/>
    <w:rsid w:val="00CC26E0"/>
    <w:rsid w:val="00CC2767"/>
    <w:rsid w:val="00CC2828"/>
    <w:rsid w:val="00CC29B5"/>
    <w:rsid w:val="00CC2AF6"/>
    <w:rsid w:val="00CC2B92"/>
    <w:rsid w:val="00CC309D"/>
    <w:rsid w:val="00CC342A"/>
    <w:rsid w:val="00CC3485"/>
    <w:rsid w:val="00CC350E"/>
    <w:rsid w:val="00CC353F"/>
    <w:rsid w:val="00CC3746"/>
    <w:rsid w:val="00CC3949"/>
    <w:rsid w:val="00CC3F74"/>
    <w:rsid w:val="00CC43DB"/>
    <w:rsid w:val="00CC43EB"/>
    <w:rsid w:val="00CC4414"/>
    <w:rsid w:val="00CC4419"/>
    <w:rsid w:val="00CC443B"/>
    <w:rsid w:val="00CC448D"/>
    <w:rsid w:val="00CC453B"/>
    <w:rsid w:val="00CC4DCF"/>
    <w:rsid w:val="00CC5481"/>
    <w:rsid w:val="00CC566E"/>
    <w:rsid w:val="00CC56A9"/>
    <w:rsid w:val="00CC56D8"/>
    <w:rsid w:val="00CC591F"/>
    <w:rsid w:val="00CC5AB6"/>
    <w:rsid w:val="00CC5F4D"/>
    <w:rsid w:val="00CC63C0"/>
    <w:rsid w:val="00CC667B"/>
    <w:rsid w:val="00CC6BA9"/>
    <w:rsid w:val="00CC6FB5"/>
    <w:rsid w:val="00CC7139"/>
    <w:rsid w:val="00CC77C7"/>
    <w:rsid w:val="00CC7895"/>
    <w:rsid w:val="00CC7CD0"/>
    <w:rsid w:val="00CC7D0B"/>
    <w:rsid w:val="00CC7DFA"/>
    <w:rsid w:val="00CC7E9A"/>
    <w:rsid w:val="00CC7FD1"/>
    <w:rsid w:val="00CD0060"/>
    <w:rsid w:val="00CD0326"/>
    <w:rsid w:val="00CD03C3"/>
    <w:rsid w:val="00CD0527"/>
    <w:rsid w:val="00CD0583"/>
    <w:rsid w:val="00CD05F6"/>
    <w:rsid w:val="00CD0923"/>
    <w:rsid w:val="00CD0D9A"/>
    <w:rsid w:val="00CD0DB2"/>
    <w:rsid w:val="00CD1245"/>
    <w:rsid w:val="00CD1327"/>
    <w:rsid w:val="00CD142D"/>
    <w:rsid w:val="00CD16C9"/>
    <w:rsid w:val="00CD1726"/>
    <w:rsid w:val="00CD19A9"/>
    <w:rsid w:val="00CD19B2"/>
    <w:rsid w:val="00CD22C3"/>
    <w:rsid w:val="00CD2793"/>
    <w:rsid w:val="00CD2DF9"/>
    <w:rsid w:val="00CD3034"/>
    <w:rsid w:val="00CD305A"/>
    <w:rsid w:val="00CD3244"/>
    <w:rsid w:val="00CD330F"/>
    <w:rsid w:val="00CD3682"/>
    <w:rsid w:val="00CD36D2"/>
    <w:rsid w:val="00CD37B9"/>
    <w:rsid w:val="00CD3800"/>
    <w:rsid w:val="00CD3928"/>
    <w:rsid w:val="00CD398A"/>
    <w:rsid w:val="00CD436F"/>
    <w:rsid w:val="00CD440A"/>
    <w:rsid w:val="00CD44B9"/>
    <w:rsid w:val="00CD4555"/>
    <w:rsid w:val="00CD4626"/>
    <w:rsid w:val="00CD4667"/>
    <w:rsid w:val="00CD515D"/>
    <w:rsid w:val="00CD5213"/>
    <w:rsid w:val="00CD5400"/>
    <w:rsid w:val="00CD54A9"/>
    <w:rsid w:val="00CD58ED"/>
    <w:rsid w:val="00CD5A42"/>
    <w:rsid w:val="00CD5BD7"/>
    <w:rsid w:val="00CD5C7F"/>
    <w:rsid w:val="00CD5D3A"/>
    <w:rsid w:val="00CD5E76"/>
    <w:rsid w:val="00CD6579"/>
    <w:rsid w:val="00CD6603"/>
    <w:rsid w:val="00CD6777"/>
    <w:rsid w:val="00CD6A16"/>
    <w:rsid w:val="00CD6C8D"/>
    <w:rsid w:val="00CD6F11"/>
    <w:rsid w:val="00CD6F46"/>
    <w:rsid w:val="00CD7123"/>
    <w:rsid w:val="00CD72EA"/>
    <w:rsid w:val="00CD731F"/>
    <w:rsid w:val="00CD7323"/>
    <w:rsid w:val="00CD7485"/>
    <w:rsid w:val="00CD7775"/>
    <w:rsid w:val="00CD7C9D"/>
    <w:rsid w:val="00CD7F4A"/>
    <w:rsid w:val="00CE0137"/>
    <w:rsid w:val="00CE0543"/>
    <w:rsid w:val="00CE05DA"/>
    <w:rsid w:val="00CE077B"/>
    <w:rsid w:val="00CE0812"/>
    <w:rsid w:val="00CE0A4A"/>
    <w:rsid w:val="00CE0F58"/>
    <w:rsid w:val="00CE12E6"/>
    <w:rsid w:val="00CE16CD"/>
    <w:rsid w:val="00CE1758"/>
    <w:rsid w:val="00CE1A84"/>
    <w:rsid w:val="00CE1B5C"/>
    <w:rsid w:val="00CE1BA2"/>
    <w:rsid w:val="00CE1C48"/>
    <w:rsid w:val="00CE214A"/>
    <w:rsid w:val="00CE22F9"/>
    <w:rsid w:val="00CE2CBC"/>
    <w:rsid w:val="00CE2D46"/>
    <w:rsid w:val="00CE3132"/>
    <w:rsid w:val="00CE3219"/>
    <w:rsid w:val="00CE369B"/>
    <w:rsid w:val="00CE3CC2"/>
    <w:rsid w:val="00CE3F84"/>
    <w:rsid w:val="00CE42CE"/>
    <w:rsid w:val="00CE4612"/>
    <w:rsid w:val="00CE46AC"/>
    <w:rsid w:val="00CE47F5"/>
    <w:rsid w:val="00CE48B5"/>
    <w:rsid w:val="00CE4BEF"/>
    <w:rsid w:val="00CE4F32"/>
    <w:rsid w:val="00CE5169"/>
    <w:rsid w:val="00CE5330"/>
    <w:rsid w:val="00CE5334"/>
    <w:rsid w:val="00CE5706"/>
    <w:rsid w:val="00CE57D9"/>
    <w:rsid w:val="00CE5A63"/>
    <w:rsid w:val="00CE5A7F"/>
    <w:rsid w:val="00CE5CAA"/>
    <w:rsid w:val="00CE5EB7"/>
    <w:rsid w:val="00CE61F2"/>
    <w:rsid w:val="00CE68DF"/>
    <w:rsid w:val="00CE68ED"/>
    <w:rsid w:val="00CE6912"/>
    <w:rsid w:val="00CE6D50"/>
    <w:rsid w:val="00CE6DD5"/>
    <w:rsid w:val="00CE6FE5"/>
    <w:rsid w:val="00CE7161"/>
    <w:rsid w:val="00CE7F0E"/>
    <w:rsid w:val="00CF0163"/>
    <w:rsid w:val="00CF05D6"/>
    <w:rsid w:val="00CF0A6A"/>
    <w:rsid w:val="00CF0B61"/>
    <w:rsid w:val="00CF0F3F"/>
    <w:rsid w:val="00CF0FF2"/>
    <w:rsid w:val="00CF109D"/>
    <w:rsid w:val="00CF13FB"/>
    <w:rsid w:val="00CF161E"/>
    <w:rsid w:val="00CF1673"/>
    <w:rsid w:val="00CF16A5"/>
    <w:rsid w:val="00CF18BE"/>
    <w:rsid w:val="00CF18FF"/>
    <w:rsid w:val="00CF1B7F"/>
    <w:rsid w:val="00CF1ECC"/>
    <w:rsid w:val="00CF1FFA"/>
    <w:rsid w:val="00CF20E0"/>
    <w:rsid w:val="00CF22F5"/>
    <w:rsid w:val="00CF2C71"/>
    <w:rsid w:val="00CF2F83"/>
    <w:rsid w:val="00CF3185"/>
    <w:rsid w:val="00CF3A3A"/>
    <w:rsid w:val="00CF3B5F"/>
    <w:rsid w:val="00CF3CFF"/>
    <w:rsid w:val="00CF3E5B"/>
    <w:rsid w:val="00CF40B6"/>
    <w:rsid w:val="00CF426A"/>
    <w:rsid w:val="00CF4750"/>
    <w:rsid w:val="00CF492D"/>
    <w:rsid w:val="00CF4B8F"/>
    <w:rsid w:val="00CF4E48"/>
    <w:rsid w:val="00CF5220"/>
    <w:rsid w:val="00CF5415"/>
    <w:rsid w:val="00CF541C"/>
    <w:rsid w:val="00CF5C3B"/>
    <w:rsid w:val="00CF5DAB"/>
    <w:rsid w:val="00CF5F52"/>
    <w:rsid w:val="00CF61DD"/>
    <w:rsid w:val="00CF6265"/>
    <w:rsid w:val="00CF626B"/>
    <w:rsid w:val="00CF6727"/>
    <w:rsid w:val="00CF6BC8"/>
    <w:rsid w:val="00CF7501"/>
    <w:rsid w:val="00CF754B"/>
    <w:rsid w:val="00CF783E"/>
    <w:rsid w:val="00CF786D"/>
    <w:rsid w:val="00CF7B43"/>
    <w:rsid w:val="00CF7C54"/>
    <w:rsid w:val="00D000D6"/>
    <w:rsid w:val="00D003CB"/>
    <w:rsid w:val="00D00454"/>
    <w:rsid w:val="00D00560"/>
    <w:rsid w:val="00D00894"/>
    <w:rsid w:val="00D009F8"/>
    <w:rsid w:val="00D00B5C"/>
    <w:rsid w:val="00D00D13"/>
    <w:rsid w:val="00D014F9"/>
    <w:rsid w:val="00D016ED"/>
    <w:rsid w:val="00D01E92"/>
    <w:rsid w:val="00D02116"/>
    <w:rsid w:val="00D022FC"/>
    <w:rsid w:val="00D0235B"/>
    <w:rsid w:val="00D023DF"/>
    <w:rsid w:val="00D0241F"/>
    <w:rsid w:val="00D02631"/>
    <w:rsid w:val="00D026D7"/>
    <w:rsid w:val="00D02855"/>
    <w:rsid w:val="00D02CF5"/>
    <w:rsid w:val="00D02E8A"/>
    <w:rsid w:val="00D03511"/>
    <w:rsid w:val="00D035C9"/>
    <w:rsid w:val="00D03699"/>
    <w:rsid w:val="00D03735"/>
    <w:rsid w:val="00D03A4B"/>
    <w:rsid w:val="00D03D46"/>
    <w:rsid w:val="00D03EE7"/>
    <w:rsid w:val="00D044AD"/>
    <w:rsid w:val="00D0470B"/>
    <w:rsid w:val="00D04712"/>
    <w:rsid w:val="00D0480F"/>
    <w:rsid w:val="00D04A0E"/>
    <w:rsid w:val="00D04C75"/>
    <w:rsid w:val="00D04CA5"/>
    <w:rsid w:val="00D04EEA"/>
    <w:rsid w:val="00D05330"/>
    <w:rsid w:val="00D05344"/>
    <w:rsid w:val="00D053ED"/>
    <w:rsid w:val="00D05850"/>
    <w:rsid w:val="00D05BFB"/>
    <w:rsid w:val="00D05DE5"/>
    <w:rsid w:val="00D05E99"/>
    <w:rsid w:val="00D05FF7"/>
    <w:rsid w:val="00D06289"/>
    <w:rsid w:val="00D06B18"/>
    <w:rsid w:val="00D06C1F"/>
    <w:rsid w:val="00D06DDA"/>
    <w:rsid w:val="00D070A0"/>
    <w:rsid w:val="00D07398"/>
    <w:rsid w:val="00D0774A"/>
    <w:rsid w:val="00D07F13"/>
    <w:rsid w:val="00D1039C"/>
    <w:rsid w:val="00D10B1A"/>
    <w:rsid w:val="00D10B54"/>
    <w:rsid w:val="00D11196"/>
    <w:rsid w:val="00D111C4"/>
    <w:rsid w:val="00D118A7"/>
    <w:rsid w:val="00D11AF3"/>
    <w:rsid w:val="00D11B18"/>
    <w:rsid w:val="00D11B98"/>
    <w:rsid w:val="00D11D4D"/>
    <w:rsid w:val="00D1206C"/>
    <w:rsid w:val="00D12107"/>
    <w:rsid w:val="00D121D8"/>
    <w:rsid w:val="00D126D5"/>
    <w:rsid w:val="00D12720"/>
    <w:rsid w:val="00D12A7B"/>
    <w:rsid w:val="00D12E79"/>
    <w:rsid w:val="00D12F9C"/>
    <w:rsid w:val="00D13202"/>
    <w:rsid w:val="00D13212"/>
    <w:rsid w:val="00D1325D"/>
    <w:rsid w:val="00D134A5"/>
    <w:rsid w:val="00D136AD"/>
    <w:rsid w:val="00D137B1"/>
    <w:rsid w:val="00D13909"/>
    <w:rsid w:val="00D13983"/>
    <w:rsid w:val="00D13EB6"/>
    <w:rsid w:val="00D143C6"/>
    <w:rsid w:val="00D145FC"/>
    <w:rsid w:val="00D14A58"/>
    <w:rsid w:val="00D14B98"/>
    <w:rsid w:val="00D15492"/>
    <w:rsid w:val="00D154E2"/>
    <w:rsid w:val="00D157FA"/>
    <w:rsid w:val="00D1588D"/>
    <w:rsid w:val="00D15DC1"/>
    <w:rsid w:val="00D15F10"/>
    <w:rsid w:val="00D15F97"/>
    <w:rsid w:val="00D15FB7"/>
    <w:rsid w:val="00D16434"/>
    <w:rsid w:val="00D16610"/>
    <w:rsid w:val="00D16895"/>
    <w:rsid w:val="00D168C8"/>
    <w:rsid w:val="00D16EE2"/>
    <w:rsid w:val="00D16FE5"/>
    <w:rsid w:val="00D1734C"/>
    <w:rsid w:val="00D17523"/>
    <w:rsid w:val="00D175F9"/>
    <w:rsid w:val="00D17741"/>
    <w:rsid w:val="00D17D9F"/>
    <w:rsid w:val="00D17EF5"/>
    <w:rsid w:val="00D20003"/>
    <w:rsid w:val="00D20024"/>
    <w:rsid w:val="00D204AA"/>
    <w:rsid w:val="00D20501"/>
    <w:rsid w:val="00D20A02"/>
    <w:rsid w:val="00D20B04"/>
    <w:rsid w:val="00D20EB8"/>
    <w:rsid w:val="00D211B3"/>
    <w:rsid w:val="00D21A91"/>
    <w:rsid w:val="00D21B35"/>
    <w:rsid w:val="00D21E9A"/>
    <w:rsid w:val="00D2206F"/>
    <w:rsid w:val="00D2233C"/>
    <w:rsid w:val="00D223BA"/>
    <w:rsid w:val="00D223E5"/>
    <w:rsid w:val="00D22594"/>
    <w:rsid w:val="00D225C4"/>
    <w:rsid w:val="00D226ED"/>
    <w:rsid w:val="00D22801"/>
    <w:rsid w:val="00D229CA"/>
    <w:rsid w:val="00D22FAD"/>
    <w:rsid w:val="00D23523"/>
    <w:rsid w:val="00D2385E"/>
    <w:rsid w:val="00D23B28"/>
    <w:rsid w:val="00D23D7F"/>
    <w:rsid w:val="00D241A9"/>
    <w:rsid w:val="00D244DB"/>
    <w:rsid w:val="00D2465C"/>
    <w:rsid w:val="00D2475D"/>
    <w:rsid w:val="00D24FF3"/>
    <w:rsid w:val="00D250EA"/>
    <w:rsid w:val="00D250EB"/>
    <w:rsid w:val="00D2527A"/>
    <w:rsid w:val="00D25538"/>
    <w:rsid w:val="00D257A5"/>
    <w:rsid w:val="00D25A3B"/>
    <w:rsid w:val="00D26450"/>
    <w:rsid w:val="00D26793"/>
    <w:rsid w:val="00D2694C"/>
    <w:rsid w:val="00D26B6D"/>
    <w:rsid w:val="00D27058"/>
    <w:rsid w:val="00D271AC"/>
    <w:rsid w:val="00D274F0"/>
    <w:rsid w:val="00D279B2"/>
    <w:rsid w:val="00D279FC"/>
    <w:rsid w:val="00D27B67"/>
    <w:rsid w:val="00D27BF6"/>
    <w:rsid w:val="00D27E58"/>
    <w:rsid w:val="00D300E2"/>
    <w:rsid w:val="00D3010C"/>
    <w:rsid w:val="00D3013A"/>
    <w:rsid w:val="00D30424"/>
    <w:rsid w:val="00D3087B"/>
    <w:rsid w:val="00D30AF9"/>
    <w:rsid w:val="00D30D13"/>
    <w:rsid w:val="00D30EBA"/>
    <w:rsid w:val="00D3120D"/>
    <w:rsid w:val="00D3155C"/>
    <w:rsid w:val="00D315C4"/>
    <w:rsid w:val="00D315D7"/>
    <w:rsid w:val="00D3197E"/>
    <w:rsid w:val="00D31AB8"/>
    <w:rsid w:val="00D31AC7"/>
    <w:rsid w:val="00D31ACD"/>
    <w:rsid w:val="00D31B6A"/>
    <w:rsid w:val="00D31BFD"/>
    <w:rsid w:val="00D31D5D"/>
    <w:rsid w:val="00D31D84"/>
    <w:rsid w:val="00D32605"/>
    <w:rsid w:val="00D32680"/>
    <w:rsid w:val="00D32713"/>
    <w:rsid w:val="00D328AE"/>
    <w:rsid w:val="00D32900"/>
    <w:rsid w:val="00D329CD"/>
    <w:rsid w:val="00D32BC2"/>
    <w:rsid w:val="00D32CA6"/>
    <w:rsid w:val="00D32ED8"/>
    <w:rsid w:val="00D331F7"/>
    <w:rsid w:val="00D33280"/>
    <w:rsid w:val="00D332AD"/>
    <w:rsid w:val="00D333E1"/>
    <w:rsid w:val="00D334FA"/>
    <w:rsid w:val="00D33848"/>
    <w:rsid w:val="00D338F3"/>
    <w:rsid w:val="00D33F16"/>
    <w:rsid w:val="00D33FAD"/>
    <w:rsid w:val="00D34100"/>
    <w:rsid w:val="00D343F1"/>
    <w:rsid w:val="00D343FA"/>
    <w:rsid w:val="00D348BB"/>
    <w:rsid w:val="00D34900"/>
    <w:rsid w:val="00D35421"/>
    <w:rsid w:val="00D354DE"/>
    <w:rsid w:val="00D3586F"/>
    <w:rsid w:val="00D35AA8"/>
    <w:rsid w:val="00D35B33"/>
    <w:rsid w:val="00D35CD7"/>
    <w:rsid w:val="00D35CF1"/>
    <w:rsid w:val="00D35D7D"/>
    <w:rsid w:val="00D36503"/>
    <w:rsid w:val="00D367EE"/>
    <w:rsid w:val="00D36B14"/>
    <w:rsid w:val="00D36EBD"/>
    <w:rsid w:val="00D36F6E"/>
    <w:rsid w:val="00D36F98"/>
    <w:rsid w:val="00D373B5"/>
    <w:rsid w:val="00D373F7"/>
    <w:rsid w:val="00D3746F"/>
    <w:rsid w:val="00D375FF"/>
    <w:rsid w:val="00D3761D"/>
    <w:rsid w:val="00D37A12"/>
    <w:rsid w:val="00D37C45"/>
    <w:rsid w:val="00D37E0A"/>
    <w:rsid w:val="00D37EFD"/>
    <w:rsid w:val="00D37FE0"/>
    <w:rsid w:val="00D40191"/>
    <w:rsid w:val="00D40277"/>
    <w:rsid w:val="00D40335"/>
    <w:rsid w:val="00D4035E"/>
    <w:rsid w:val="00D407B5"/>
    <w:rsid w:val="00D409CD"/>
    <w:rsid w:val="00D40B92"/>
    <w:rsid w:val="00D40DC8"/>
    <w:rsid w:val="00D41230"/>
    <w:rsid w:val="00D414E7"/>
    <w:rsid w:val="00D414F2"/>
    <w:rsid w:val="00D418DA"/>
    <w:rsid w:val="00D41AAB"/>
    <w:rsid w:val="00D41AED"/>
    <w:rsid w:val="00D41D64"/>
    <w:rsid w:val="00D41E46"/>
    <w:rsid w:val="00D421C5"/>
    <w:rsid w:val="00D42222"/>
    <w:rsid w:val="00D422B2"/>
    <w:rsid w:val="00D4240E"/>
    <w:rsid w:val="00D42437"/>
    <w:rsid w:val="00D424DB"/>
    <w:rsid w:val="00D425C8"/>
    <w:rsid w:val="00D426ED"/>
    <w:rsid w:val="00D4287A"/>
    <w:rsid w:val="00D429AD"/>
    <w:rsid w:val="00D42FE8"/>
    <w:rsid w:val="00D4314D"/>
    <w:rsid w:val="00D43554"/>
    <w:rsid w:val="00D43796"/>
    <w:rsid w:val="00D43978"/>
    <w:rsid w:val="00D43D50"/>
    <w:rsid w:val="00D44082"/>
    <w:rsid w:val="00D4448E"/>
    <w:rsid w:val="00D4470D"/>
    <w:rsid w:val="00D4499B"/>
    <w:rsid w:val="00D451B2"/>
    <w:rsid w:val="00D45935"/>
    <w:rsid w:val="00D45A0C"/>
    <w:rsid w:val="00D45A14"/>
    <w:rsid w:val="00D45FCA"/>
    <w:rsid w:val="00D461D3"/>
    <w:rsid w:val="00D46BB7"/>
    <w:rsid w:val="00D46CBC"/>
    <w:rsid w:val="00D47C39"/>
    <w:rsid w:val="00D47CE3"/>
    <w:rsid w:val="00D47EB7"/>
    <w:rsid w:val="00D47EFE"/>
    <w:rsid w:val="00D47F56"/>
    <w:rsid w:val="00D503CA"/>
    <w:rsid w:val="00D504A6"/>
    <w:rsid w:val="00D50813"/>
    <w:rsid w:val="00D508BB"/>
    <w:rsid w:val="00D50B97"/>
    <w:rsid w:val="00D50D9B"/>
    <w:rsid w:val="00D50E07"/>
    <w:rsid w:val="00D50FA5"/>
    <w:rsid w:val="00D51607"/>
    <w:rsid w:val="00D5184D"/>
    <w:rsid w:val="00D518B2"/>
    <w:rsid w:val="00D51911"/>
    <w:rsid w:val="00D5197B"/>
    <w:rsid w:val="00D51B73"/>
    <w:rsid w:val="00D52106"/>
    <w:rsid w:val="00D5237C"/>
    <w:rsid w:val="00D5254D"/>
    <w:rsid w:val="00D5267E"/>
    <w:rsid w:val="00D5285F"/>
    <w:rsid w:val="00D52AF1"/>
    <w:rsid w:val="00D52D62"/>
    <w:rsid w:val="00D52E5A"/>
    <w:rsid w:val="00D52E93"/>
    <w:rsid w:val="00D5324E"/>
    <w:rsid w:val="00D5349E"/>
    <w:rsid w:val="00D5350F"/>
    <w:rsid w:val="00D53588"/>
    <w:rsid w:val="00D53607"/>
    <w:rsid w:val="00D53701"/>
    <w:rsid w:val="00D5379C"/>
    <w:rsid w:val="00D5399D"/>
    <w:rsid w:val="00D53E1A"/>
    <w:rsid w:val="00D5430F"/>
    <w:rsid w:val="00D54417"/>
    <w:rsid w:val="00D54514"/>
    <w:rsid w:val="00D54608"/>
    <w:rsid w:val="00D546B4"/>
    <w:rsid w:val="00D547CF"/>
    <w:rsid w:val="00D54A07"/>
    <w:rsid w:val="00D54B2A"/>
    <w:rsid w:val="00D55152"/>
    <w:rsid w:val="00D5527B"/>
    <w:rsid w:val="00D55326"/>
    <w:rsid w:val="00D5538A"/>
    <w:rsid w:val="00D55738"/>
    <w:rsid w:val="00D5587A"/>
    <w:rsid w:val="00D55969"/>
    <w:rsid w:val="00D55EC7"/>
    <w:rsid w:val="00D56092"/>
    <w:rsid w:val="00D56692"/>
    <w:rsid w:val="00D56A76"/>
    <w:rsid w:val="00D56ACA"/>
    <w:rsid w:val="00D56C20"/>
    <w:rsid w:val="00D57724"/>
    <w:rsid w:val="00D57F3D"/>
    <w:rsid w:val="00D601E3"/>
    <w:rsid w:val="00D60324"/>
    <w:rsid w:val="00D6096C"/>
    <w:rsid w:val="00D60B44"/>
    <w:rsid w:val="00D60ECC"/>
    <w:rsid w:val="00D610F8"/>
    <w:rsid w:val="00D615D6"/>
    <w:rsid w:val="00D61A10"/>
    <w:rsid w:val="00D61B87"/>
    <w:rsid w:val="00D61FC6"/>
    <w:rsid w:val="00D6208C"/>
    <w:rsid w:val="00D62414"/>
    <w:rsid w:val="00D624BE"/>
    <w:rsid w:val="00D624DD"/>
    <w:rsid w:val="00D626DA"/>
    <w:rsid w:val="00D626DB"/>
    <w:rsid w:val="00D627F6"/>
    <w:rsid w:val="00D62949"/>
    <w:rsid w:val="00D62A8C"/>
    <w:rsid w:val="00D62F9F"/>
    <w:rsid w:val="00D63331"/>
    <w:rsid w:val="00D634C0"/>
    <w:rsid w:val="00D63546"/>
    <w:rsid w:val="00D63A58"/>
    <w:rsid w:val="00D63DE5"/>
    <w:rsid w:val="00D64012"/>
    <w:rsid w:val="00D6426F"/>
    <w:rsid w:val="00D64410"/>
    <w:rsid w:val="00D64462"/>
    <w:rsid w:val="00D6446D"/>
    <w:rsid w:val="00D6464A"/>
    <w:rsid w:val="00D64711"/>
    <w:rsid w:val="00D64814"/>
    <w:rsid w:val="00D649DC"/>
    <w:rsid w:val="00D64D9D"/>
    <w:rsid w:val="00D64E32"/>
    <w:rsid w:val="00D64F8E"/>
    <w:rsid w:val="00D653F5"/>
    <w:rsid w:val="00D656D2"/>
    <w:rsid w:val="00D65809"/>
    <w:rsid w:val="00D65F27"/>
    <w:rsid w:val="00D65FFF"/>
    <w:rsid w:val="00D6609B"/>
    <w:rsid w:val="00D6618F"/>
    <w:rsid w:val="00D6651E"/>
    <w:rsid w:val="00D666D4"/>
    <w:rsid w:val="00D66B92"/>
    <w:rsid w:val="00D66F64"/>
    <w:rsid w:val="00D67061"/>
    <w:rsid w:val="00D671FD"/>
    <w:rsid w:val="00D67C55"/>
    <w:rsid w:val="00D67E22"/>
    <w:rsid w:val="00D7015E"/>
    <w:rsid w:val="00D7076B"/>
    <w:rsid w:val="00D7081A"/>
    <w:rsid w:val="00D70D48"/>
    <w:rsid w:val="00D70E13"/>
    <w:rsid w:val="00D71228"/>
    <w:rsid w:val="00D7138E"/>
    <w:rsid w:val="00D71482"/>
    <w:rsid w:val="00D7166C"/>
    <w:rsid w:val="00D71868"/>
    <w:rsid w:val="00D718F8"/>
    <w:rsid w:val="00D71907"/>
    <w:rsid w:val="00D71BB7"/>
    <w:rsid w:val="00D7235F"/>
    <w:rsid w:val="00D723EF"/>
    <w:rsid w:val="00D72837"/>
    <w:rsid w:val="00D72AD8"/>
    <w:rsid w:val="00D72C53"/>
    <w:rsid w:val="00D7307F"/>
    <w:rsid w:val="00D733E4"/>
    <w:rsid w:val="00D73505"/>
    <w:rsid w:val="00D73556"/>
    <w:rsid w:val="00D73680"/>
    <w:rsid w:val="00D73A2D"/>
    <w:rsid w:val="00D73A59"/>
    <w:rsid w:val="00D74250"/>
    <w:rsid w:val="00D7429C"/>
    <w:rsid w:val="00D74BD6"/>
    <w:rsid w:val="00D74C62"/>
    <w:rsid w:val="00D74D1F"/>
    <w:rsid w:val="00D74D74"/>
    <w:rsid w:val="00D74D92"/>
    <w:rsid w:val="00D74EF0"/>
    <w:rsid w:val="00D74F78"/>
    <w:rsid w:val="00D75067"/>
    <w:rsid w:val="00D750D3"/>
    <w:rsid w:val="00D750E1"/>
    <w:rsid w:val="00D7585F"/>
    <w:rsid w:val="00D758C8"/>
    <w:rsid w:val="00D758E0"/>
    <w:rsid w:val="00D7597F"/>
    <w:rsid w:val="00D75A79"/>
    <w:rsid w:val="00D75C39"/>
    <w:rsid w:val="00D75D74"/>
    <w:rsid w:val="00D76223"/>
    <w:rsid w:val="00D7642E"/>
    <w:rsid w:val="00D766D9"/>
    <w:rsid w:val="00D769B4"/>
    <w:rsid w:val="00D76A17"/>
    <w:rsid w:val="00D76C76"/>
    <w:rsid w:val="00D76FD5"/>
    <w:rsid w:val="00D7703F"/>
    <w:rsid w:val="00D771B7"/>
    <w:rsid w:val="00D776DA"/>
    <w:rsid w:val="00D77CA8"/>
    <w:rsid w:val="00D77EC0"/>
    <w:rsid w:val="00D77F16"/>
    <w:rsid w:val="00D800B1"/>
    <w:rsid w:val="00D802E6"/>
    <w:rsid w:val="00D804EC"/>
    <w:rsid w:val="00D8055E"/>
    <w:rsid w:val="00D80814"/>
    <w:rsid w:val="00D80DDD"/>
    <w:rsid w:val="00D81078"/>
    <w:rsid w:val="00D815D1"/>
    <w:rsid w:val="00D81802"/>
    <w:rsid w:val="00D82480"/>
    <w:rsid w:val="00D82527"/>
    <w:rsid w:val="00D8264A"/>
    <w:rsid w:val="00D82730"/>
    <w:rsid w:val="00D82B22"/>
    <w:rsid w:val="00D82E08"/>
    <w:rsid w:val="00D82FCF"/>
    <w:rsid w:val="00D83070"/>
    <w:rsid w:val="00D83263"/>
    <w:rsid w:val="00D83283"/>
    <w:rsid w:val="00D833AC"/>
    <w:rsid w:val="00D835CF"/>
    <w:rsid w:val="00D83679"/>
    <w:rsid w:val="00D836D6"/>
    <w:rsid w:val="00D8391C"/>
    <w:rsid w:val="00D83A14"/>
    <w:rsid w:val="00D83FF3"/>
    <w:rsid w:val="00D842CC"/>
    <w:rsid w:val="00D8494E"/>
    <w:rsid w:val="00D84C5C"/>
    <w:rsid w:val="00D84E74"/>
    <w:rsid w:val="00D85267"/>
    <w:rsid w:val="00D8541C"/>
    <w:rsid w:val="00D856BE"/>
    <w:rsid w:val="00D856DB"/>
    <w:rsid w:val="00D85941"/>
    <w:rsid w:val="00D85B0C"/>
    <w:rsid w:val="00D85B9B"/>
    <w:rsid w:val="00D85BF4"/>
    <w:rsid w:val="00D85CB3"/>
    <w:rsid w:val="00D85CD7"/>
    <w:rsid w:val="00D85DE9"/>
    <w:rsid w:val="00D85E17"/>
    <w:rsid w:val="00D86145"/>
    <w:rsid w:val="00D86460"/>
    <w:rsid w:val="00D867C0"/>
    <w:rsid w:val="00D867C8"/>
    <w:rsid w:val="00D8691F"/>
    <w:rsid w:val="00D86A27"/>
    <w:rsid w:val="00D87024"/>
    <w:rsid w:val="00D87579"/>
    <w:rsid w:val="00D87A62"/>
    <w:rsid w:val="00D87F2E"/>
    <w:rsid w:val="00D9002D"/>
    <w:rsid w:val="00D900BC"/>
    <w:rsid w:val="00D903D7"/>
    <w:rsid w:val="00D903DB"/>
    <w:rsid w:val="00D90596"/>
    <w:rsid w:val="00D90761"/>
    <w:rsid w:val="00D907B6"/>
    <w:rsid w:val="00D90D1F"/>
    <w:rsid w:val="00D917DA"/>
    <w:rsid w:val="00D91895"/>
    <w:rsid w:val="00D91D5E"/>
    <w:rsid w:val="00D91D8F"/>
    <w:rsid w:val="00D91DE9"/>
    <w:rsid w:val="00D92156"/>
    <w:rsid w:val="00D922DA"/>
    <w:rsid w:val="00D92534"/>
    <w:rsid w:val="00D92969"/>
    <w:rsid w:val="00D929DD"/>
    <w:rsid w:val="00D92B09"/>
    <w:rsid w:val="00D93116"/>
    <w:rsid w:val="00D938D6"/>
    <w:rsid w:val="00D93A7D"/>
    <w:rsid w:val="00D93C31"/>
    <w:rsid w:val="00D93EC2"/>
    <w:rsid w:val="00D93FB7"/>
    <w:rsid w:val="00D94139"/>
    <w:rsid w:val="00D942D5"/>
    <w:rsid w:val="00D944DE"/>
    <w:rsid w:val="00D9469F"/>
    <w:rsid w:val="00D9492D"/>
    <w:rsid w:val="00D94D1F"/>
    <w:rsid w:val="00D94FA5"/>
    <w:rsid w:val="00D9512C"/>
    <w:rsid w:val="00D9531D"/>
    <w:rsid w:val="00D95834"/>
    <w:rsid w:val="00D95B64"/>
    <w:rsid w:val="00D95D35"/>
    <w:rsid w:val="00D95D51"/>
    <w:rsid w:val="00D9618F"/>
    <w:rsid w:val="00D963E5"/>
    <w:rsid w:val="00D96494"/>
    <w:rsid w:val="00D96712"/>
    <w:rsid w:val="00D968C3"/>
    <w:rsid w:val="00D96953"/>
    <w:rsid w:val="00D96E10"/>
    <w:rsid w:val="00D96F04"/>
    <w:rsid w:val="00D96FD7"/>
    <w:rsid w:val="00D970C7"/>
    <w:rsid w:val="00D974A2"/>
    <w:rsid w:val="00D976E8"/>
    <w:rsid w:val="00D97719"/>
    <w:rsid w:val="00D97743"/>
    <w:rsid w:val="00D9791C"/>
    <w:rsid w:val="00D97A28"/>
    <w:rsid w:val="00DA02BE"/>
    <w:rsid w:val="00DA0A60"/>
    <w:rsid w:val="00DA0BA6"/>
    <w:rsid w:val="00DA0D95"/>
    <w:rsid w:val="00DA0E63"/>
    <w:rsid w:val="00DA1121"/>
    <w:rsid w:val="00DA1160"/>
    <w:rsid w:val="00DA11AA"/>
    <w:rsid w:val="00DA1499"/>
    <w:rsid w:val="00DA1DC7"/>
    <w:rsid w:val="00DA1F5D"/>
    <w:rsid w:val="00DA2361"/>
    <w:rsid w:val="00DA23D1"/>
    <w:rsid w:val="00DA2439"/>
    <w:rsid w:val="00DA2466"/>
    <w:rsid w:val="00DA2D39"/>
    <w:rsid w:val="00DA2DD3"/>
    <w:rsid w:val="00DA2F6F"/>
    <w:rsid w:val="00DA3280"/>
    <w:rsid w:val="00DA350A"/>
    <w:rsid w:val="00DA3514"/>
    <w:rsid w:val="00DA35A0"/>
    <w:rsid w:val="00DA3878"/>
    <w:rsid w:val="00DA3C21"/>
    <w:rsid w:val="00DA3C52"/>
    <w:rsid w:val="00DA4074"/>
    <w:rsid w:val="00DA4130"/>
    <w:rsid w:val="00DA4188"/>
    <w:rsid w:val="00DA45D1"/>
    <w:rsid w:val="00DA4A7B"/>
    <w:rsid w:val="00DA4D9D"/>
    <w:rsid w:val="00DA4DA2"/>
    <w:rsid w:val="00DA4FD7"/>
    <w:rsid w:val="00DA5055"/>
    <w:rsid w:val="00DA581B"/>
    <w:rsid w:val="00DA58EF"/>
    <w:rsid w:val="00DA5A07"/>
    <w:rsid w:val="00DA5D13"/>
    <w:rsid w:val="00DA6300"/>
    <w:rsid w:val="00DA6748"/>
    <w:rsid w:val="00DA67E5"/>
    <w:rsid w:val="00DA698A"/>
    <w:rsid w:val="00DA6ABE"/>
    <w:rsid w:val="00DA6D22"/>
    <w:rsid w:val="00DA7326"/>
    <w:rsid w:val="00DA76A6"/>
    <w:rsid w:val="00DA7ABD"/>
    <w:rsid w:val="00DA7CB8"/>
    <w:rsid w:val="00DA7E94"/>
    <w:rsid w:val="00DA7FD8"/>
    <w:rsid w:val="00DB04A0"/>
    <w:rsid w:val="00DB0500"/>
    <w:rsid w:val="00DB055F"/>
    <w:rsid w:val="00DB060C"/>
    <w:rsid w:val="00DB0C02"/>
    <w:rsid w:val="00DB0E73"/>
    <w:rsid w:val="00DB1BCF"/>
    <w:rsid w:val="00DB1CBE"/>
    <w:rsid w:val="00DB1F16"/>
    <w:rsid w:val="00DB1F84"/>
    <w:rsid w:val="00DB1F96"/>
    <w:rsid w:val="00DB20E1"/>
    <w:rsid w:val="00DB2196"/>
    <w:rsid w:val="00DB2844"/>
    <w:rsid w:val="00DB28E9"/>
    <w:rsid w:val="00DB30B1"/>
    <w:rsid w:val="00DB3123"/>
    <w:rsid w:val="00DB31F5"/>
    <w:rsid w:val="00DB3261"/>
    <w:rsid w:val="00DB338C"/>
    <w:rsid w:val="00DB3396"/>
    <w:rsid w:val="00DB3706"/>
    <w:rsid w:val="00DB3971"/>
    <w:rsid w:val="00DB3985"/>
    <w:rsid w:val="00DB3A33"/>
    <w:rsid w:val="00DB3AB6"/>
    <w:rsid w:val="00DB3AE1"/>
    <w:rsid w:val="00DB3BAE"/>
    <w:rsid w:val="00DB3C68"/>
    <w:rsid w:val="00DB3E76"/>
    <w:rsid w:val="00DB3E93"/>
    <w:rsid w:val="00DB4536"/>
    <w:rsid w:val="00DB474D"/>
    <w:rsid w:val="00DB4769"/>
    <w:rsid w:val="00DB4963"/>
    <w:rsid w:val="00DB531B"/>
    <w:rsid w:val="00DB5343"/>
    <w:rsid w:val="00DB567C"/>
    <w:rsid w:val="00DB56EB"/>
    <w:rsid w:val="00DB5745"/>
    <w:rsid w:val="00DB576B"/>
    <w:rsid w:val="00DB5A06"/>
    <w:rsid w:val="00DB5D74"/>
    <w:rsid w:val="00DB5EFA"/>
    <w:rsid w:val="00DB5F26"/>
    <w:rsid w:val="00DB66A2"/>
    <w:rsid w:val="00DB66D0"/>
    <w:rsid w:val="00DB675F"/>
    <w:rsid w:val="00DB67B5"/>
    <w:rsid w:val="00DB67D9"/>
    <w:rsid w:val="00DB6C78"/>
    <w:rsid w:val="00DB6E0A"/>
    <w:rsid w:val="00DB6E64"/>
    <w:rsid w:val="00DB6F5F"/>
    <w:rsid w:val="00DB7039"/>
    <w:rsid w:val="00DB729E"/>
    <w:rsid w:val="00DB780E"/>
    <w:rsid w:val="00DB7908"/>
    <w:rsid w:val="00DB7CFD"/>
    <w:rsid w:val="00DC03E4"/>
    <w:rsid w:val="00DC0566"/>
    <w:rsid w:val="00DC0855"/>
    <w:rsid w:val="00DC0883"/>
    <w:rsid w:val="00DC09DD"/>
    <w:rsid w:val="00DC0A67"/>
    <w:rsid w:val="00DC0CBD"/>
    <w:rsid w:val="00DC0E03"/>
    <w:rsid w:val="00DC0E4A"/>
    <w:rsid w:val="00DC101B"/>
    <w:rsid w:val="00DC1146"/>
    <w:rsid w:val="00DC11BC"/>
    <w:rsid w:val="00DC11D5"/>
    <w:rsid w:val="00DC1328"/>
    <w:rsid w:val="00DC147D"/>
    <w:rsid w:val="00DC149F"/>
    <w:rsid w:val="00DC1554"/>
    <w:rsid w:val="00DC1818"/>
    <w:rsid w:val="00DC19FA"/>
    <w:rsid w:val="00DC1E13"/>
    <w:rsid w:val="00DC23F9"/>
    <w:rsid w:val="00DC2540"/>
    <w:rsid w:val="00DC2E72"/>
    <w:rsid w:val="00DC301E"/>
    <w:rsid w:val="00DC30CE"/>
    <w:rsid w:val="00DC31FA"/>
    <w:rsid w:val="00DC3397"/>
    <w:rsid w:val="00DC37D8"/>
    <w:rsid w:val="00DC3D0E"/>
    <w:rsid w:val="00DC3EDB"/>
    <w:rsid w:val="00DC3F11"/>
    <w:rsid w:val="00DC40C2"/>
    <w:rsid w:val="00DC427D"/>
    <w:rsid w:val="00DC428F"/>
    <w:rsid w:val="00DC43A1"/>
    <w:rsid w:val="00DC4C9A"/>
    <w:rsid w:val="00DC4CDD"/>
    <w:rsid w:val="00DC4EC0"/>
    <w:rsid w:val="00DC501B"/>
    <w:rsid w:val="00DC5104"/>
    <w:rsid w:val="00DC54FB"/>
    <w:rsid w:val="00DC5608"/>
    <w:rsid w:val="00DC5C62"/>
    <w:rsid w:val="00DC5FD5"/>
    <w:rsid w:val="00DC6016"/>
    <w:rsid w:val="00DC6A55"/>
    <w:rsid w:val="00DC6B11"/>
    <w:rsid w:val="00DC6C18"/>
    <w:rsid w:val="00DC6EFA"/>
    <w:rsid w:val="00DC7060"/>
    <w:rsid w:val="00DC71C6"/>
    <w:rsid w:val="00DC739D"/>
    <w:rsid w:val="00DC7595"/>
    <w:rsid w:val="00DC7625"/>
    <w:rsid w:val="00DC777C"/>
    <w:rsid w:val="00DC77AA"/>
    <w:rsid w:val="00DC7DB6"/>
    <w:rsid w:val="00DC7E72"/>
    <w:rsid w:val="00DD0136"/>
    <w:rsid w:val="00DD03DB"/>
    <w:rsid w:val="00DD045C"/>
    <w:rsid w:val="00DD0491"/>
    <w:rsid w:val="00DD04BB"/>
    <w:rsid w:val="00DD090B"/>
    <w:rsid w:val="00DD09C6"/>
    <w:rsid w:val="00DD0B96"/>
    <w:rsid w:val="00DD0EB6"/>
    <w:rsid w:val="00DD0FC9"/>
    <w:rsid w:val="00DD1624"/>
    <w:rsid w:val="00DD1773"/>
    <w:rsid w:val="00DD198C"/>
    <w:rsid w:val="00DD1BF7"/>
    <w:rsid w:val="00DD1CF4"/>
    <w:rsid w:val="00DD22EF"/>
    <w:rsid w:val="00DD255F"/>
    <w:rsid w:val="00DD2628"/>
    <w:rsid w:val="00DD2732"/>
    <w:rsid w:val="00DD276F"/>
    <w:rsid w:val="00DD2898"/>
    <w:rsid w:val="00DD2B88"/>
    <w:rsid w:val="00DD2C57"/>
    <w:rsid w:val="00DD2C73"/>
    <w:rsid w:val="00DD2E3A"/>
    <w:rsid w:val="00DD320A"/>
    <w:rsid w:val="00DD33CF"/>
    <w:rsid w:val="00DD3BD9"/>
    <w:rsid w:val="00DD3F6F"/>
    <w:rsid w:val="00DD3F85"/>
    <w:rsid w:val="00DD3F88"/>
    <w:rsid w:val="00DD40D8"/>
    <w:rsid w:val="00DD42EB"/>
    <w:rsid w:val="00DD4A55"/>
    <w:rsid w:val="00DD4E7B"/>
    <w:rsid w:val="00DD4F5C"/>
    <w:rsid w:val="00DD504B"/>
    <w:rsid w:val="00DD559B"/>
    <w:rsid w:val="00DD5A09"/>
    <w:rsid w:val="00DD6030"/>
    <w:rsid w:val="00DD6295"/>
    <w:rsid w:val="00DD62BB"/>
    <w:rsid w:val="00DD635E"/>
    <w:rsid w:val="00DD63B9"/>
    <w:rsid w:val="00DD6655"/>
    <w:rsid w:val="00DD6733"/>
    <w:rsid w:val="00DD6B1F"/>
    <w:rsid w:val="00DD6B36"/>
    <w:rsid w:val="00DD6BC8"/>
    <w:rsid w:val="00DD702C"/>
    <w:rsid w:val="00DD7642"/>
    <w:rsid w:val="00DD7715"/>
    <w:rsid w:val="00DD785B"/>
    <w:rsid w:val="00DD7EF4"/>
    <w:rsid w:val="00DE0147"/>
    <w:rsid w:val="00DE01A4"/>
    <w:rsid w:val="00DE0543"/>
    <w:rsid w:val="00DE0601"/>
    <w:rsid w:val="00DE07F2"/>
    <w:rsid w:val="00DE0FDE"/>
    <w:rsid w:val="00DE1154"/>
    <w:rsid w:val="00DE11DA"/>
    <w:rsid w:val="00DE1353"/>
    <w:rsid w:val="00DE14E5"/>
    <w:rsid w:val="00DE1683"/>
    <w:rsid w:val="00DE18A8"/>
    <w:rsid w:val="00DE1A97"/>
    <w:rsid w:val="00DE1D1D"/>
    <w:rsid w:val="00DE1E58"/>
    <w:rsid w:val="00DE1F4B"/>
    <w:rsid w:val="00DE2182"/>
    <w:rsid w:val="00DE2530"/>
    <w:rsid w:val="00DE28F3"/>
    <w:rsid w:val="00DE2E6D"/>
    <w:rsid w:val="00DE2EF4"/>
    <w:rsid w:val="00DE2F60"/>
    <w:rsid w:val="00DE2F68"/>
    <w:rsid w:val="00DE309B"/>
    <w:rsid w:val="00DE3325"/>
    <w:rsid w:val="00DE375B"/>
    <w:rsid w:val="00DE3A6C"/>
    <w:rsid w:val="00DE3CA4"/>
    <w:rsid w:val="00DE3EF0"/>
    <w:rsid w:val="00DE4061"/>
    <w:rsid w:val="00DE4760"/>
    <w:rsid w:val="00DE4854"/>
    <w:rsid w:val="00DE49AF"/>
    <w:rsid w:val="00DE4A4A"/>
    <w:rsid w:val="00DE4EC8"/>
    <w:rsid w:val="00DE512C"/>
    <w:rsid w:val="00DE5325"/>
    <w:rsid w:val="00DE53E7"/>
    <w:rsid w:val="00DE5446"/>
    <w:rsid w:val="00DE55DD"/>
    <w:rsid w:val="00DE580E"/>
    <w:rsid w:val="00DE5DBD"/>
    <w:rsid w:val="00DE5E62"/>
    <w:rsid w:val="00DE5F82"/>
    <w:rsid w:val="00DE6028"/>
    <w:rsid w:val="00DE615D"/>
    <w:rsid w:val="00DE69F7"/>
    <w:rsid w:val="00DE6AB2"/>
    <w:rsid w:val="00DE6D63"/>
    <w:rsid w:val="00DE6FB0"/>
    <w:rsid w:val="00DE75B7"/>
    <w:rsid w:val="00DE7AAC"/>
    <w:rsid w:val="00DE7BBA"/>
    <w:rsid w:val="00DE7EA4"/>
    <w:rsid w:val="00DE7EDF"/>
    <w:rsid w:val="00DF085A"/>
    <w:rsid w:val="00DF0908"/>
    <w:rsid w:val="00DF09C5"/>
    <w:rsid w:val="00DF0E5C"/>
    <w:rsid w:val="00DF0F0B"/>
    <w:rsid w:val="00DF0F51"/>
    <w:rsid w:val="00DF12ED"/>
    <w:rsid w:val="00DF1334"/>
    <w:rsid w:val="00DF1374"/>
    <w:rsid w:val="00DF1546"/>
    <w:rsid w:val="00DF15BF"/>
    <w:rsid w:val="00DF19BF"/>
    <w:rsid w:val="00DF1B08"/>
    <w:rsid w:val="00DF1C3E"/>
    <w:rsid w:val="00DF1F01"/>
    <w:rsid w:val="00DF1F68"/>
    <w:rsid w:val="00DF215A"/>
    <w:rsid w:val="00DF2853"/>
    <w:rsid w:val="00DF2B36"/>
    <w:rsid w:val="00DF2D15"/>
    <w:rsid w:val="00DF2DC2"/>
    <w:rsid w:val="00DF2EF1"/>
    <w:rsid w:val="00DF3161"/>
    <w:rsid w:val="00DF3296"/>
    <w:rsid w:val="00DF3423"/>
    <w:rsid w:val="00DF3772"/>
    <w:rsid w:val="00DF37FF"/>
    <w:rsid w:val="00DF3B98"/>
    <w:rsid w:val="00DF4577"/>
    <w:rsid w:val="00DF4864"/>
    <w:rsid w:val="00DF4906"/>
    <w:rsid w:val="00DF4C4E"/>
    <w:rsid w:val="00DF4DA7"/>
    <w:rsid w:val="00DF5566"/>
    <w:rsid w:val="00DF561E"/>
    <w:rsid w:val="00DF5664"/>
    <w:rsid w:val="00DF5A1C"/>
    <w:rsid w:val="00DF5E5F"/>
    <w:rsid w:val="00DF5F4D"/>
    <w:rsid w:val="00DF5F86"/>
    <w:rsid w:val="00DF618B"/>
    <w:rsid w:val="00DF6524"/>
    <w:rsid w:val="00DF65FA"/>
    <w:rsid w:val="00DF6C44"/>
    <w:rsid w:val="00DF6E6A"/>
    <w:rsid w:val="00DF6E90"/>
    <w:rsid w:val="00DF739D"/>
    <w:rsid w:val="00DF7828"/>
    <w:rsid w:val="00DF798D"/>
    <w:rsid w:val="00DF7A5A"/>
    <w:rsid w:val="00DF7B08"/>
    <w:rsid w:val="00E002ED"/>
    <w:rsid w:val="00E00495"/>
    <w:rsid w:val="00E00FD1"/>
    <w:rsid w:val="00E010F6"/>
    <w:rsid w:val="00E01550"/>
    <w:rsid w:val="00E016EB"/>
    <w:rsid w:val="00E0173A"/>
    <w:rsid w:val="00E01974"/>
    <w:rsid w:val="00E01982"/>
    <w:rsid w:val="00E02005"/>
    <w:rsid w:val="00E02070"/>
    <w:rsid w:val="00E02434"/>
    <w:rsid w:val="00E02729"/>
    <w:rsid w:val="00E02E10"/>
    <w:rsid w:val="00E03035"/>
    <w:rsid w:val="00E031CF"/>
    <w:rsid w:val="00E0362A"/>
    <w:rsid w:val="00E03C0D"/>
    <w:rsid w:val="00E03D01"/>
    <w:rsid w:val="00E03D4A"/>
    <w:rsid w:val="00E04406"/>
    <w:rsid w:val="00E044B9"/>
    <w:rsid w:val="00E046F8"/>
    <w:rsid w:val="00E04A21"/>
    <w:rsid w:val="00E04B44"/>
    <w:rsid w:val="00E04D6E"/>
    <w:rsid w:val="00E050A8"/>
    <w:rsid w:val="00E0513E"/>
    <w:rsid w:val="00E051A9"/>
    <w:rsid w:val="00E05AC2"/>
    <w:rsid w:val="00E05FE4"/>
    <w:rsid w:val="00E063E3"/>
    <w:rsid w:val="00E065A5"/>
    <w:rsid w:val="00E067FE"/>
    <w:rsid w:val="00E06A71"/>
    <w:rsid w:val="00E07B84"/>
    <w:rsid w:val="00E100AB"/>
    <w:rsid w:val="00E10781"/>
    <w:rsid w:val="00E10B2E"/>
    <w:rsid w:val="00E10D04"/>
    <w:rsid w:val="00E10D26"/>
    <w:rsid w:val="00E112D2"/>
    <w:rsid w:val="00E1154D"/>
    <w:rsid w:val="00E118E1"/>
    <w:rsid w:val="00E1194A"/>
    <w:rsid w:val="00E11A7B"/>
    <w:rsid w:val="00E11E52"/>
    <w:rsid w:val="00E122D0"/>
    <w:rsid w:val="00E124CD"/>
    <w:rsid w:val="00E124E9"/>
    <w:rsid w:val="00E12AFE"/>
    <w:rsid w:val="00E12E69"/>
    <w:rsid w:val="00E12F99"/>
    <w:rsid w:val="00E13161"/>
    <w:rsid w:val="00E1330F"/>
    <w:rsid w:val="00E13365"/>
    <w:rsid w:val="00E13559"/>
    <w:rsid w:val="00E1379F"/>
    <w:rsid w:val="00E13B27"/>
    <w:rsid w:val="00E13B53"/>
    <w:rsid w:val="00E13DBF"/>
    <w:rsid w:val="00E13EC5"/>
    <w:rsid w:val="00E14001"/>
    <w:rsid w:val="00E1417C"/>
    <w:rsid w:val="00E14225"/>
    <w:rsid w:val="00E144BD"/>
    <w:rsid w:val="00E14651"/>
    <w:rsid w:val="00E14D8A"/>
    <w:rsid w:val="00E14E03"/>
    <w:rsid w:val="00E152C8"/>
    <w:rsid w:val="00E154A5"/>
    <w:rsid w:val="00E15509"/>
    <w:rsid w:val="00E15721"/>
    <w:rsid w:val="00E1611C"/>
    <w:rsid w:val="00E1611D"/>
    <w:rsid w:val="00E165E2"/>
    <w:rsid w:val="00E167DA"/>
    <w:rsid w:val="00E167F0"/>
    <w:rsid w:val="00E16A36"/>
    <w:rsid w:val="00E16AE1"/>
    <w:rsid w:val="00E16B53"/>
    <w:rsid w:val="00E17BAD"/>
    <w:rsid w:val="00E17D32"/>
    <w:rsid w:val="00E202BF"/>
    <w:rsid w:val="00E20E39"/>
    <w:rsid w:val="00E20F4F"/>
    <w:rsid w:val="00E20F9A"/>
    <w:rsid w:val="00E20FFB"/>
    <w:rsid w:val="00E210D6"/>
    <w:rsid w:val="00E213C1"/>
    <w:rsid w:val="00E2146F"/>
    <w:rsid w:val="00E214DC"/>
    <w:rsid w:val="00E217D3"/>
    <w:rsid w:val="00E21A7D"/>
    <w:rsid w:val="00E21B4C"/>
    <w:rsid w:val="00E21BC4"/>
    <w:rsid w:val="00E2203C"/>
    <w:rsid w:val="00E22056"/>
    <w:rsid w:val="00E22352"/>
    <w:rsid w:val="00E22367"/>
    <w:rsid w:val="00E224CE"/>
    <w:rsid w:val="00E22758"/>
    <w:rsid w:val="00E22C54"/>
    <w:rsid w:val="00E22EC6"/>
    <w:rsid w:val="00E22F5B"/>
    <w:rsid w:val="00E2333D"/>
    <w:rsid w:val="00E2369E"/>
    <w:rsid w:val="00E237DE"/>
    <w:rsid w:val="00E23B88"/>
    <w:rsid w:val="00E24A9D"/>
    <w:rsid w:val="00E24CAF"/>
    <w:rsid w:val="00E24ED0"/>
    <w:rsid w:val="00E2557F"/>
    <w:rsid w:val="00E2584A"/>
    <w:rsid w:val="00E259FA"/>
    <w:rsid w:val="00E25A28"/>
    <w:rsid w:val="00E25C82"/>
    <w:rsid w:val="00E25E41"/>
    <w:rsid w:val="00E26071"/>
    <w:rsid w:val="00E26107"/>
    <w:rsid w:val="00E26D5B"/>
    <w:rsid w:val="00E26E62"/>
    <w:rsid w:val="00E271B8"/>
    <w:rsid w:val="00E27375"/>
    <w:rsid w:val="00E273C7"/>
    <w:rsid w:val="00E27488"/>
    <w:rsid w:val="00E27739"/>
    <w:rsid w:val="00E27866"/>
    <w:rsid w:val="00E27E8C"/>
    <w:rsid w:val="00E3005F"/>
    <w:rsid w:val="00E30318"/>
    <w:rsid w:val="00E3039F"/>
    <w:rsid w:val="00E30958"/>
    <w:rsid w:val="00E30CC4"/>
    <w:rsid w:val="00E30CDC"/>
    <w:rsid w:val="00E30E57"/>
    <w:rsid w:val="00E30F14"/>
    <w:rsid w:val="00E31728"/>
    <w:rsid w:val="00E32170"/>
    <w:rsid w:val="00E323AA"/>
    <w:rsid w:val="00E3249B"/>
    <w:rsid w:val="00E32A3C"/>
    <w:rsid w:val="00E32BD0"/>
    <w:rsid w:val="00E32C49"/>
    <w:rsid w:val="00E32E19"/>
    <w:rsid w:val="00E32E25"/>
    <w:rsid w:val="00E3309B"/>
    <w:rsid w:val="00E334D2"/>
    <w:rsid w:val="00E33E80"/>
    <w:rsid w:val="00E34368"/>
    <w:rsid w:val="00E3469E"/>
    <w:rsid w:val="00E348D5"/>
    <w:rsid w:val="00E34DBB"/>
    <w:rsid w:val="00E34DDE"/>
    <w:rsid w:val="00E352B1"/>
    <w:rsid w:val="00E3530C"/>
    <w:rsid w:val="00E35545"/>
    <w:rsid w:val="00E35674"/>
    <w:rsid w:val="00E35923"/>
    <w:rsid w:val="00E35CC5"/>
    <w:rsid w:val="00E3619F"/>
    <w:rsid w:val="00E3630C"/>
    <w:rsid w:val="00E3632F"/>
    <w:rsid w:val="00E372D0"/>
    <w:rsid w:val="00E37818"/>
    <w:rsid w:val="00E37C7C"/>
    <w:rsid w:val="00E37C9B"/>
    <w:rsid w:val="00E37CE1"/>
    <w:rsid w:val="00E40877"/>
    <w:rsid w:val="00E40BFD"/>
    <w:rsid w:val="00E41341"/>
    <w:rsid w:val="00E413C8"/>
    <w:rsid w:val="00E413DB"/>
    <w:rsid w:val="00E41688"/>
    <w:rsid w:val="00E4178D"/>
    <w:rsid w:val="00E41C87"/>
    <w:rsid w:val="00E41EA2"/>
    <w:rsid w:val="00E41EFC"/>
    <w:rsid w:val="00E42BB4"/>
    <w:rsid w:val="00E42D4E"/>
    <w:rsid w:val="00E42E69"/>
    <w:rsid w:val="00E435F1"/>
    <w:rsid w:val="00E438A1"/>
    <w:rsid w:val="00E43940"/>
    <w:rsid w:val="00E43DBB"/>
    <w:rsid w:val="00E43E21"/>
    <w:rsid w:val="00E441AE"/>
    <w:rsid w:val="00E441B2"/>
    <w:rsid w:val="00E4460B"/>
    <w:rsid w:val="00E44A88"/>
    <w:rsid w:val="00E44B4C"/>
    <w:rsid w:val="00E4549F"/>
    <w:rsid w:val="00E45561"/>
    <w:rsid w:val="00E45695"/>
    <w:rsid w:val="00E45806"/>
    <w:rsid w:val="00E4589A"/>
    <w:rsid w:val="00E4666F"/>
    <w:rsid w:val="00E46F82"/>
    <w:rsid w:val="00E47006"/>
    <w:rsid w:val="00E47095"/>
    <w:rsid w:val="00E470E4"/>
    <w:rsid w:val="00E471E4"/>
    <w:rsid w:val="00E4729E"/>
    <w:rsid w:val="00E472BE"/>
    <w:rsid w:val="00E4749C"/>
    <w:rsid w:val="00E475DB"/>
    <w:rsid w:val="00E47892"/>
    <w:rsid w:val="00E479B8"/>
    <w:rsid w:val="00E50071"/>
    <w:rsid w:val="00E50373"/>
    <w:rsid w:val="00E503FB"/>
    <w:rsid w:val="00E50530"/>
    <w:rsid w:val="00E5062B"/>
    <w:rsid w:val="00E507A4"/>
    <w:rsid w:val="00E508E3"/>
    <w:rsid w:val="00E50B16"/>
    <w:rsid w:val="00E50C69"/>
    <w:rsid w:val="00E50D9B"/>
    <w:rsid w:val="00E5127A"/>
    <w:rsid w:val="00E51CB8"/>
    <w:rsid w:val="00E51F48"/>
    <w:rsid w:val="00E5202B"/>
    <w:rsid w:val="00E52116"/>
    <w:rsid w:val="00E52482"/>
    <w:rsid w:val="00E5265D"/>
    <w:rsid w:val="00E53014"/>
    <w:rsid w:val="00E5304D"/>
    <w:rsid w:val="00E53093"/>
    <w:rsid w:val="00E5361D"/>
    <w:rsid w:val="00E537D8"/>
    <w:rsid w:val="00E5388B"/>
    <w:rsid w:val="00E53A89"/>
    <w:rsid w:val="00E53CAA"/>
    <w:rsid w:val="00E53FD8"/>
    <w:rsid w:val="00E54317"/>
    <w:rsid w:val="00E5432E"/>
    <w:rsid w:val="00E544FE"/>
    <w:rsid w:val="00E54812"/>
    <w:rsid w:val="00E548BD"/>
    <w:rsid w:val="00E54C10"/>
    <w:rsid w:val="00E54C24"/>
    <w:rsid w:val="00E54F2E"/>
    <w:rsid w:val="00E5505F"/>
    <w:rsid w:val="00E55177"/>
    <w:rsid w:val="00E5527A"/>
    <w:rsid w:val="00E552B2"/>
    <w:rsid w:val="00E552DF"/>
    <w:rsid w:val="00E5555E"/>
    <w:rsid w:val="00E55AE6"/>
    <w:rsid w:val="00E5618F"/>
    <w:rsid w:val="00E564B2"/>
    <w:rsid w:val="00E56709"/>
    <w:rsid w:val="00E569DA"/>
    <w:rsid w:val="00E56B4F"/>
    <w:rsid w:val="00E570D1"/>
    <w:rsid w:val="00E57E70"/>
    <w:rsid w:val="00E6002D"/>
    <w:rsid w:val="00E602AC"/>
    <w:rsid w:val="00E60428"/>
    <w:rsid w:val="00E6049C"/>
    <w:rsid w:val="00E60561"/>
    <w:rsid w:val="00E611CD"/>
    <w:rsid w:val="00E61419"/>
    <w:rsid w:val="00E6161E"/>
    <w:rsid w:val="00E61658"/>
    <w:rsid w:val="00E61A29"/>
    <w:rsid w:val="00E61C66"/>
    <w:rsid w:val="00E61ECE"/>
    <w:rsid w:val="00E621B3"/>
    <w:rsid w:val="00E628C0"/>
    <w:rsid w:val="00E62A56"/>
    <w:rsid w:val="00E62BEF"/>
    <w:rsid w:val="00E62C49"/>
    <w:rsid w:val="00E62E78"/>
    <w:rsid w:val="00E630A7"/>
    <w:rsid w:val="00E63776"/>
    <w:rsid w:val="00E63D46"/>
    <w:rsid w:val="00E6418F"/>
    <w:rsid w:val="00E64B50"/>
    <w:rsid w:val="00E64F2B"/>
    <w:rsid w:val="00E64FC7"/>
    <w:rsid w:val="00E650A9"/>
    <w:rsid w:val="00E65272"/>
    <w:rsid w:val="00E65481"/>
    <w:rsid w:val="00E6561B"/>
    <w:rsid w:val="00E656A2"/>
    <w:rsid w:val="00E6595D"/>
    <w:rsid w:val="00E65CAE"/>
    <w:rsid w:val="00E65D8B"/>
    <w:rsid w:val="00E662A0"/>
    <w:rsid w:val="00E662C1"/>
    <w:rsid w:val="00E66339"/>
    <w:rsid w:val="00E6637C"/>
    <w:rsid w:val="00E66551"/>
    <w:rsid w:val="00E66700"/>
    <w:rsid w:val="00E6679D"/>
    <w:rsid w:val="00E66E17"/>
    <w:rsid w:val="00E66E22"/>
    <w:rsid w:val="00E66ED2"/>
    <w:rsid w:val="00E66F91"/>
    <w:rsid w:val="00E6747C"/>
    <w:rsid w:val="00E674F7"/>
    <w:rsid w:val="00E67638"/>
    <w:rsid w:val="00E676C9"/>
    <w:rsid w:val="00E677A7"/>
    <w:rsid w:val="00E6789D"/>
    <w:rsid w:val="00E67A35"/>
    <w:rsid w:val="00E701A9"/>
    <w:rsid w:val="00E701DB"/>
    <w:rsid w:val="00E70348"/>
    <w:rsid w:val="00E704DA"/>
    <w:rsid w:val="00E70C09"/>
    <w:rsid w:val="00E7108C"/>
    <w:rsid w:val="00E7109B"/>
    <w:rsid w:val="00E71181"/>
    <w:rsid w:val="00E715A4"/>
    <w:rsid w:val="00E716B0"/>
    <w:rsid w:val="00E7179F"/>
    <w:rsid w:val="00E7182F"/>
    <w:rsid w:val="00E71CA5"/>
    <w:rsid w:val="00E71CEC"/>
    <w:rsid w:val="00E71D60"/>
    <w:rsid w:val="00E72220"/>
    <w:rsid w:val="00E723AA"/>
    <w:rsid w:val="00E724DE"/>
    <w:rsid w:val="00E72619"/>
    <w:rsid w:val="00E72748"/>
    <w:rsid w:val="00E72AAD"/>
    <w:rsid w:val="00E730EA"/>
    <w:rsid w:val="00E73632"/>
    <w:rsid w:val="00E7383D"/>
    <w:rsid w:val="00E73DAE"/>
    <w:rsid w:val="00E73EAB"/>
    <w:rsid w:val="00E73EE9"/>
    <w:rsid w:val="00E743B4"/>
    <w:rsid w:val="00E748BD"/>
    <w:rsid w:val="00E748C6"/>
    <w:rsid w:val="00E74926"/>
    <w:rsid w:val="00E7495A"/>
    <w:rsid w:val="00E74A5D"/>
    <w:rsid w:val="00E74B63"/>
    <w:rsid w:val="00E74B6E"/>
    <w:rsid w:val="00E74C1B"/>
    <w:rsid w:val="00E74DB4"/>
    <w:rsid w:val="00E75444"/>
    <w:rsid w:val="00E755DD"/>
    <w:rsid w:val="00E755ED"/>
    <w:rsid w:val="00E756A6"/>
    <w:rsid w:val="00E75C35"/>
    <w:rsid w:val="00E75EE4"/>
    <w:rsid w:val="00E76175"/>
    <w:rsid w:val="00E76590"/>
    <w:rsid w:val="00E768DF"/>
    <w:rsid w:val="00E76BE8"/>
    <w:rsid w:val="00E76C45"/>
    <w:rsid w:val="00E7721C"/>
    <w:rsid w:val="00E7721D"/>
    <w:rsid w:val="00E77397"/>
    <w:rsid w:val="00E77419"/>
    <w:rsid w:val="00E77796"/>
    <w:rsid w:val="00E80427"/>
    <w:rsid w:val="00E804C6"/>
    <w:rsid w:val="00E80547"/>
    <w:rsid w:val="00E805A1"/>
    <w:rsid w:val="00E80803"/>
    <w:rsid w:val="00E80E9D"/>
    <w:rsid w:val="00E80F45"/>
    <w:rsid w:val="00E810F4"/>
    <w:rsid w:val="00E813D6"/>
    <w:rsid w:val="00E819D6"/>
    <w:rsid w:val="00E81CFE"/>
    <w:rsid w:val="00E81D05"/>
    <w:rsid w:val="00E81F2D"/>
    <w:rsid w:val="00E8215C"/>
    <w:rsid w:val="00E823D9"/>
    <w:rsid w:val="00E82722"/>
    <w:rsid w:val="00E82E1C"/>
    <w:rsid w:val="00E82F1A"/>
    <w:rsid w:val="00E834B3"/>
    <w:rsid w:val="00E835C4"/>
    <w:rsid w:val="00E836B6"/>
    <w:rsid w:val="00E83C28"/>
    <w:rsid w:val="00E83D20"/>
    <w:rsid w:val="00E83D45"/>
    <w:rsid w:val="00E83D50"/>
    <w:rsid w:val="00E84252"/>
    <w:rsid w:val="00E84382"/>
    <w:rsid w:val="00E84550"/>
    <w:rsid w:val="00E84763"/>
    <w:rsid w:val="00E84E1E"/>
    <w:rsid w:val="00E84EE1"/>
    <w:rsid w:val="00E85516"/>
    <w:rsid w:val="00E8557A"/>
    <w:rsid w:val="00E856EB"/>
    <w:rsid w:val="00E857CF"/>
    <w:rsid w:val="00E85D62"/>
    <w:rsid w:val="00E85E6F"/>
    <w:rsid w:val="00E86066"/>
    <w:rsid w:val="00E86331"/>
    <w:rsid w:val="00E8637F"/>
    <w:rsid w:val="00E86416"/>
    <w:rsid w:val="00E866CD"/>
    <w:rsid w:val="00E86786"/>
    <w:rsid w:val="00E86CD3"/>
    <w:rsid w:val="00E86DF0"/>
    <w:rsid w:val="00E8703E"/>
    <w:rsid w:val="00E87474"/>
    <w:rsid w:val="00E87D2D"/>
    <w:rsid w:val="00E87F35"/>
    <w:rsid w:val="00E9076F"/>
    <w:rsid w:val="00E90A3B"/>
    <w:rsid w:val="00E90A9E"/>
    <w:rsid w:val="00E90C33"/>
    <w:rsid w:val="00E90D31"/>
    <w:rsid w:val="00E90EC7"/>
    <w:rsid w:val="00E9118E"/>
    <w:rsid w:val="00E9125D"/>
    <w:rsid w:val="00E917F0"/>
    <w:rsid w:val="00E91922"/>
    <w:rsid w:val="00E91A7A"/>
    <w:rsid w:val="00E91B13"/>
    <w:rsid w:val="00E91C73"/>
    <w:rsid w:val="00E9200C"/>
    <w:rsid w:val="00E92307"/>
    <w:rsid w:val="00E92462"/>
    <w:rsid w:val="00E927A5"/>
    <w:rsid w:val="00E927DA"/>
    <w:rsid w:val="00E92980"/>
    <w:rsid w:val="00E92A04"/>
    <w:rsid w:val="00E92D30"/>
    <w:rsid w:val="00E92F3F"/>
    <w:rsid w:val="00E92F6E"/>
    <w:rsid w:val="00E92FCE"/>
    <w:rsid w:val="00E937BB"/>
    <w:rsid w:val="00E93947"/>
    <w:rsid w:val="00E93ED6"/>
    <w:rsid w:val="00E9408F"/>
    <w:rsid w:val="00E943D8"/>
    <w:rsid w:val="00E9460D"/>
    <w:rsid w:val="00E9471E"/>
    <w:rsid w:val="00E9492C"/>
    <w:rsid w:val="00E94C12"/>
    <w:rsid w:val="00E94C26"/>
    <w:rsid w:val="00E9527C"/>
    <w:rsid w:val="00E95327"/>
    <w:rsid w:val="00E95A04"/>
    <w:rsid w:val="00E95A3C"/>
    <w:rsid w:val="00E95A77"/>
    <w:rsid w:val="00E95D37"/>
    <w:rsid w:val="00E96361"/>
    <w:rsid w:val="00E96379"/>
    <w:rsid w:val="00E9645E"/>
    <w:rsid w:val="00E965BC"/>
    <w:rsid w:val="00E968E2"/>
    <w:rsid w:val="00E969AE"/>
    <w:rsid w:val="00E96A4C"/>
    <w:rsid w:val="00E96A50"/>
    <w:rsid w:val="00E96B59"/>
    <w:rsid w:val="00E96BC6"/>
    <w:rsid w:val="00E973D2"/>
    <w:rsid w:val="00E97672"/>
    <w:rsid w:val="00E976DC"/>
    <w:rsid w:val="00E9775D"/>
    <w:rsid w:val="00E979A1"/>
    <w:rsid w:val="00E97D59"/>
    <w:rsid w:val="00E97E53"/>
    <w:rsid w:val="00E97EA5"/>
    <w:rsid w:val="00EA042B"/>
    <w:rsid w:val="00EA04C4"/>
    <w:rsid w:val="00EA063B"/>
    <w:rsid w:val="00EA070F"/>
    <w:rsid w:val="00EA079A"/>
    <w:rsid w:val="00EA0A1F"/>
    <w:rsid w:val="00EA0B70"/>
    <w:rsid w:val="00EA0BC4"/>
    <w:rsid w:val="00EA0EC7"/>
    <w:rsid w:val="00EA101B"/>
    <w:rsid w:val="00EA1056"/>
    <w:rsid w:val="00EA110D"/>
    <w:rsid w:val="00EA14EC"/>
    <w:rsid w:val="00EA155A"/>
    <w:rsid w:val="00EA19C2"/>
    <w:rsid w:val="00EA1D60"/>
    <w:rsid w:val="00EA1EE5"/>
    <w:rsid w:val="00EA1FFF"/>
    <w:rsid w:val="00EA21D5"/>
    <w:rsid w:val="00EA277C"/>
    <w:rsid w:val="00EA27AD"/>
    <w:rsid w:val="00EA28A7"/>
    <w:rsid w:val="00EA30DC"/>
    <w:rsid w:val="00EA30F7"/>
    <w:rsid w:val="00EA31B0"/>
    <w:rsid w:val="00EA3213"/>
    <w:rsid w:val="00EA321A"/>
    <w:rsid w:val="00EA3411"/>
    <w:rsid w:val="00EA3762"/>
    <w:rsid w:val="00EA449B"/>
    <w:rsid w:val="00EA45C4"/>
    <w:rsid w:val="00EA4850"/>
    <w:rsid w:val="00EA4F65"/>
    <w:rsid w:val="00EA55D8"/>
    <w:rsid w:val="00EA57AB"/>
    <w:rsid w:val="00EA58C6"/>
    <w:rsid w:val="00EA59CB"/>
    <w:rsid w:val="00EA5DBE"/>
    <w:rsid w:val="00EA5FA9"/>
    <w:rsid w:val="00EA616E"/>
    <w:rsid w:val="00EA6284"/>
    <w:rsid w:val="00EA63B2"/>
    <w:rsid w:val="00EA6B05"/>
    <w:rsid w:val="00EA6DBC"/>
    <w:rsid w:val="00EA6EE9"/>
    <w:rsid w:val="00EA70E0"/>
    <w:rsid w:val="00EA729E"/>
    <w:rsid w:val="00EA7342"/>
    <w:rsid w:val="00EA73F3"/>
    <w:rsid w:val="00EA7533"/>
    <w:rsid w:val="00EA76F8"/>
    <w:rsid w:val="00EA79F1"/>
    <w:rsid w:val="00EA7ADF"/>
    <w:rsid w:val="00EA7BB9"/>
    <w:rsid w:val="00EA7CF1"/>
    <w:rsid w:val="00EA7F49"/>
    <w:rsid w:val="00EB00CC"/>
    <w:rsid w:val="00EB060A"/>
    <w:rsid w:val="00EB0711"/>
    <w:rsid w:val="00EB07D9"/>
    <w:rsid w:val="00EB0C6A"/>
    <w:rsid w:val="00EB0DD7"/>
    <w:rsid w:val="00EB0E18"/>
    <w:rsid w:val="00EB18B7"/>
    <w:rsid w:val="00EB1A55"/>
    <w:rsid w:val="00EB1C63"/>
    <w:rsid w:val="00EB1C78"/>
    <w:rsid w:val="00EB1C93"/>
    <w:rsid w:val="00EB1CCF"/>
    <w:rsid w:val="00EB1F5F"/>
    <w:rsid w:val="00EB206D"/>
    <w:rsid w:val="00EB2085"/>
    <w:rsid w:val="00EB29E7"/>
    <w:rsid w:val="00EB2A4C"/>
    <w:rsid w:val="00EB2CCE"/>
    <w:rsid w:val="00EB2E39"/>
    <w:rsid w:val="00EB2E97"/>
    <w:rsid w:val="00EB3325"/>
    <w:rsid w:val="00EB381A"/>
    <w:rsid w:val="00EB40F0"/>
    <w:rsid w:val="00EB42CF"/>
    <w:rsid w:val="00EB4AC3"/>
    <w:rsid w:val="00EB4BAC"/>
    <w:rsid w:val="00EB4DDB"/>
    <w:rsid w:val="00EB515E"/>
    <w:rsid w:val="00EB52A2"/>
    <w:rsid w:val="00EB567D"/>
    <w:rsid w:val="00EB56C8"/>
    <w:rsid w:val="00EB58D6"/>
    <w:rsid w:val="00EB5BF4"/>
    <w:rsid w:val="00EB5C5B"/>
    <w:rsid w:val="00EB5CDA"/>
    <w:rsid w:val="00EB5D3B"/>
    <w:rsid w:val="00EB5E64"/>
    <w:rsid w:val="00EB63F1"/>
    <w:rsid w:val="00EB656D"/>
    <w:rsid w:val="00EB6A1B"/>
    <w:rsid w:val="00EB6BA6"/>
    <w:rsid w:val="00EB71F0"/>
    <w:rsid w:val="00EB782B"/>
    <w:rsid w:val="00EB78D9"/>
    <w:rsid w:val="00EB7979"/>
    <w:rsid w:val="00EB7A1B"/>
    <w:rsid w:val="00EB7A73"/>
    <w:rsid w:val="00EB7AF2"/>
    <w:rsid w:val="00EB7B72"/>
    <w:rsid w:val="00EB7EDF"/>
    <w:rsid w:val="00EC01B2"/>
    <w:rsid w:val="00EC02CD"/>
    <w:rsid w:val="00EC02EB"/>
    <w:rsid w:val="00EC0367"/>
    <w:rsid w:val="00EC0399"/>
    <w:rsid w:val="00EC03CF"/>
    <w:rsid w:val="00EC1E2B"/>
    <w:rsid w:val="00EC20F8"/>
    <w:rsid w:val="00EC2508"/>
    <w:rsid w:val="00EC2911"/>
    <w:rsid w:val="00EC2D78"/>
    <w:rsid w:val="00EC2EEF"/>
    <w:rsid w:val="00EC35CD"/>
    <w:rsid w:val="00EC39CF"/>
    <w:rsid w:val="00EC3A19"/>
    <w:rsid w:val="00EC3C9B"/>
    <w:rsid w:val="00EC3FB9"/>
    <w:rsid w:val="00EC402E"/>
    <w:rsid w:val="00EC4049"/>
    <w:rsid w:val="00EC4AD6"/>
    <w:rsid w:val="00EC4C0C"/>
    <w:rsid w:val="00EC4C36"/>
    <w:rsid w:val="00EC4D54"/>
    <w:rsid w:val="00EC4D67"/>
    <w:rsid w:val="00EC4DBC"/>
    <w:rsid w:val="00EC4E48"/>
    <w:rsid w:val="00EC5164"/>
    <w:rsid w:val="00EC5536"/>
    <w:rsid w:val="00EC578C"/>
    <w:rsid w:val="00EC5D6B"/>
    <w:rsid w:val="00EC5F19"/>
    <w:rsid w:val="00EC609F"/>
    <w:rsid w:val="00EC62A5"/>
    <w:rsid w:val="00EC62D6"/>
    <w:rsid w:val="00EC6DCE"/>
    <w:rsid w:val="00EC70F1"/>
    <w:rsid w:val="00EC715B"/>
    <w:rsid w:val="00EC736F"/>
    <w:rsid w:val="00EC73D5"/>
    <w:rsid w:val="00EC742C"/>
    <w:rsid w:val="00EC7836"/>
    <w:rsid w:val="00EC78E3"/>
    <w:rsid w:val="00EC7A6F"/>
    <w:rsid w:val="00EC7BF5"/>
    <w:rsid w:val="00EC7C34"/>
    <w:rsid w:val="00EC7E1C"/>
    <w:rsid w:val="00EC7E37"/>
    <w:rsid w:val="00EC7E53"/>
    <w:rsid w:val="00EC7E6E"/>
    <w:rsid w:val="00ED0184"/>
    <w:rsid w:val="00ED018C"/>
    <w:rsid w:val="00ED0190"/>
    <w:rsid w:val="00ED02A5"/>
    <w:rsid w:val="00ED02C6"/>
    <w:rsid w:val="00ED03E8"/>
    <w:rsid w:val="00ED08C0"/>
    <w:rsid w:val="00ED096E"/>
    <w:rsid w:val="00ED0B18"/>
    <w:rsid w:val="00ED0BD5"/>
    <w:rsid w:val="00ED0E8F"/>
    <w:rsid w:val="00ED10B7"/>
    <w:rsid w:val="00ED1187"/>
    <w:rsid w:val="00ED11DE"/>
    <w:rsid w:val="00ED123E"/>
    <w:rsid w:val="00ED1335"/>
    <w:rsid w:val="00ED195E"/>
    <w:rsid w:val="00ED19B9"/>
    <w:rsid w:val="00ED1B34"/>
    <w:rsid w:val="00ED1BF0"/>
    <w:rsid w:val="00ED209F"/>
    <w:rsid w:val="00ED211B"/>
    <w:rsid w:val="00ED21A2"/>
    <w:rsid w:val="00ED24FF"/>
    <w:rsid w:val="00ED2961"/>
    <w:rsid w:val="00ED2A73"/>
    <w:rsid w:val="00ED2E72"/>
    <w:rsid w:val="00ED3459"/>
    <w:rsid w:val="00ED36AE"/>
    <w:rsid w:val="00ED3E7E"/>
    <w:rsid w:val="00ED4204"/>
    <w:rsid w:val="00ED4DCF"/>
    <w:rsid w:val="00ED4E90"/>
    <w:rsid w:val="00ED4FE5"/>
    <w:rsid w:val="00ED51E8"/>
    <w:rsid w:val="00ED5398"/>
    <w:rsid w:val="00ED5463"/>
    <w:rsid w:val="00ED5B14"/>
    <w:rsid w:val="00ED5E8E"/>
    <w:rsid w:val="00ED5F14"/>
    <w:rsid w:val="00ED5F1C"/>
    <w:rsid w:val="00ED63E8"/>
    <w:rsid w:val="00ED6400"/>
    <w:rsid w:val="00ED6634"/>
    <w:rsid w:val="00ED69B1"/>
    <w:rsid w:val="00ED6F84"/>
    <w:rsid w:val="00ED7064"/>
    <w:rsid w:val="00ED70ED"/>
    <w:rsid w:val="00ED75C5"/>
    <w:rsid w:val="00ED7728"/>
    <w:rsid w:val="00ED7BF9"/>
    <w:rsid w:val="00ED7CDE"/>
    <w:rsid w:val="00EE071D"/>
    <w:rsid w:val="00EE0E74"/>
    <w:rsid w:val="00EE10F7"/>
    <w:rsid w:val="00EE1118"/>
    <w:rsid w:val="00EE13A0"/>
    <w:rsid w:val="00EE14F3"/>
    <w:rsid w:val="00EE1B02"/>
    <w:rsid w:val="00EE1D90"/>
    <w:rsid w:val="00EE1FF6"/>
    <w:rsid w:val="00EE2148"/>
    <w:rsid w:val="00EE233D"/>
    <w:rsid w:val="00EE2C86"/>
    <w:rsid w:val="00EE2E0F"/>
    <w:rsid w:val="00EE34D1"/>
    <w:rsid w:val="00EE38BB"/>
    <w:rsid w:val="00EE3C62"/>
    <w:rsid w:val="00EE3DBD"/>
    <w:rsid w:val="00EE3DF5"/>
    <w:rsid w:val="00EE3EA6"/>
    <w:rsid w:val="00EE3F06"/>
    <w:rsid w:val="00EE40DD"/>
    <w:rsid w:val="00EE4152"/>
    <w:rsid w:val="00EE44E9"/>
    <w:rsid w:val="00EE4588"/>
    <w:rsid w:val="00EE4BA9"/>
    <w:rsid w:val="00EE4EC8"/>
    <w:rsid w:val="00EE5B7B"/>
    <w:rsid w:val="00EE5FE8"/>
    <w:rsid w:val="00EE61E3"/>
    <w:rsid w:val="00EE62E0"/>
    <w:rsid w:val="00EE6705"/>
    <w:rsid w:val="00EE68AE"/>
    <w:rsid w:val="00EE6BAC"/>
    <w:rsid w:val="00EE6F29"/>
    <w:rsid w:val="00EE7293"/>
    <w:rsid w:val="00EE78F4"/>
    <w:rsid w:val="00EE7971"/>
    <w:rsid w:val="00EE7BAD"/>
    <w:rsid w:val="00EF0014"/>
    <w:rsid w:val="00EF03A4"/>
    <w:rsid w:val="00EF0455"/>
    <w:rsid w:val="00EF062C"/>
    <w:rsid w:val="00EF06D0"/>
    <w:rsid w:val="00EF0719"/>
    <w:rsid w:val="00EF0F39"/>
    <w:rsid w:val="00EF1108"/>
    <w:rsid w:val="00EF1215"/>
    <w:rsid w:val="00EF1365"/>
    <w:rsid w:val="00EF158F"/>
    <w:rsid w:val="00EF1712"/>
    <w:rsid w:val="00EF1927"/>
    <w:rsid w:val="00EF1966"/>
    <w:rsid w:val="00EF1CA7"/>
    <w:rsid w:val="00EF1EDF"/>
    <w:rsid w:val="00EF21EF"/>
    <w:rsid w:val="00EF228E"/>
    <w:rsid w:val="00EF2824"/>
    <w:rsid w:val="00EF28FC"/>
    <w:rsid w:val="00EF2CAF"/>
    <w:rsid w:val="00EF2F6D"/>
    <w:rsid w:val="00EF300C"/>
    <w:rsid w:val="00EF30D4"/>
    <w:rsid w:val="00EF3B28"/>
    <w:rsid w:val="00EF3BCE"/>
    <w:rsid w:val="00EF3F96"/>
    <w:rsid w:val="00EF422E"/>
    <w:rsid w:val="00EF500C"/>
    <w:rsid w:val="00EF53C6"/>
    <w:rsid w:val="00EF5684"/>
    <w:rsid w:val="00EF56E6"/>
    <w:rsid w:val="00EF5709"/>
    <w:rsid w:val="00EF59FC"/>
    <w:rsid w:val="00EF5B17"/>
    <w:rsid w:val="00EF5C7B"/>
    <w:rsid w:val="00EF5D0E"/>
    <w:rsid w:val="00EF5F24"/>
    <w:rsid w:val="00EF62AA"/>
    <w:rsid w:val="00EF67CE"/>
    <w:rsid w:val="00EF6F45"/>
    <w:rsid w:val="00EF6F7C"/>
    <w:rsid w:val="00EF6F94"/>
    <w:rsid w:val="00EF7821"/>
    <w:rsid w:val="00EF7AB1"/>
    <w:rsid w:val="00EF7AF3"/>
    <w:rsid w:val="00F0016F"/>
    <w:rsid w:val="00F00208"/>
    <w:rsid w:val="00F002C8"/>
    <w:rsid w:val="00F00ABA"/>
    <w:rsid w:val="00F0119F"/>
    <w:rsid w:val="00F01654"/>
    <w:rsid w:val="00F0165B"/>
    <w:rsid w:val="00F018AA"/>
    <w:rsid w:val="00F01DAB"/>
    <w:rsid w:val="00F01F02"/>
    <w:rsid w:val="00F022BA"/>
    <w:rsid w:val="00F02348"/>
    <w:rsid w:val="00F0235E"/>
    <w:rsid w:val="00F02A57"/>
    <w:rsid w:val="00F032B4"/>
    <w:rsid w:val="00F034CC"/>
    <w:rsid w:val="00F035F7"/>
    <w:rsid w:val="00F039AF"/>
    <w:rsid w:val="00F03AE8"/>
    <w:rsid w:val="00F03B43"/>
    <w:rsid w:val="00F03BF1"/>
    <w:rsid w:val="00F03E88"/>
    <w:rsid w:val="00F04247"/>
    <w:rsid w:val="00F04A7C"/>
    <w:rsid w:val="00F04EA8"/>
    <w:rsid w:val="00F04FF4"/>
    <w:rsid w:val="00F05428"/>
    <w:rsid w:val="00F05A36"/>
    <w:rsid w:val="00F05BD1"/>
    <w:rsid w:val="00F05BFC"/>
    <w:rsid w:val="00F05D28"/>
    <w:rsid w:val="00F06091"/>
    <w:rsid w:val="00F061C2"/>
    <w:rsid w:val="00F063DF"/>
    <w:rsid w:val="00F064A9"/>
    <w:rsid w:val="00F069C1"/>
    <w:rsid w:val="00F06A9E"/>
    <w:rsid w:val="00F06B6B"/>
    <w:rsid w:val="00F06C60"/>
    <w:rsid w:val="00F06E0A"/>
    <w:rsid w:val="00F07513"/>
    <w:rsid w:val="00F07752"/>
    <w:rsid w:val="00F077B4"/>
    <w:rsid w:val="00F07A41"/>
    <w:rsid w:val="00F07D7F"/>
    <w:rsid w:val="00F07E64"/>
    <w:rsid w:val="00F07E73"/>
    <w:rsid w:val="00F102DC"/>
    <w:rsid w:val="00F10512"/>
    <w:rsid w:val="00F1055E"/>
    <w:rsid w:val="00F10578"/>
    <w:rsid w:val="00F1059F"/>
    <w:rsid w:val="00F10886"/>
    <w:rsid w:val="00F108E1"/>
    <w:rsid w:val="00F10A17"/>
    <w:rsid w:val="00F10B78"/>
    <w:rsid w:val="00F11005"/>
    <w:rsid w:val="00F1160C"/>
    <w:rsid w:val="00F1161F"/>
    <w:rsid w:val="00F1184D"/>
    <w:rsid w:val="00F11E3A"/>
    <w:rsid w:val="00F12081"/>
    <w:rsid w:val="00F12596"/>
    <w:rsid w:val="00F12623"/>
    <w:rsid w:val="00F127F0"/>
    <w:rsid w:val="00F129A4"/>
    <w:rsid w:val="00F12DA7"/>
    <w:rsid w:val="00F13042"/>
    <w:rsid w:val="00F13101"/>
    <w:rsid w:val="00F13591"/>
    <w:rsid w:val="00F13668"/>
    <w:rsid w:val="00F13D3A"/>
    <w:rsid w:val="00F13DB6"/>
    <w:rsid w:val="00F13F4A"/>
    <w:rsid w:val="00F1466B"/>
    <w:rsid w:val="00F14CE5"/>
    <w:rsid w:val="00F14D51"/>
    <w:rsid w:val="00F15266"/>
    <w:rsid w:val="00F154B5"/>
    <w:rsid w:val="00F159B9"/>
    <w:rsid w:val="00F15DAD"/>
    <w:rsid w:val="00F15DB4"/>
    <w:rsid w:val="00F15DBD"/>
    <w:rsid w:val="00F16356"/>
    <w:rsid w:val="00F169E6"/>
    <w:rsid w:val="00F16B64"/>
    <w:rsid w:val="00F16CD2"/>
    <w:rsid w:val="00F16EA6"/>
    <w:rsid w:val="00F16FA9"/>
    <w:rsid w:val="00F171BE"/>
    <w:rsid w:val="00F17394"/>
    <w:rsid w:val="00F173D0"/>
    <w:rsid w:val="00F17404"/>
    <w:rsid w:val="00F1749B"/>
    <w:rsid w:val="00F17B56"/>
    <w:rsid w:val="00F20296"/>
    <w:rsid w:val="00F2038C"/>
    <w:rsid w:val="00F20821"/>
    <w:rsid w:val="00F2086E"/>
    <w:rsid w:val="00F20C14"/>
    <w:rsid w:val="00F216A8"/>
    <w:rsid w:val="00F21861"/>
    <w:rsid w:val="00F21D79"/>
    <w:rsid w:val="00F21FDD"/>
    <w:rsid w:val="00F224C9"/>
    <w:rsid w:val="00F22558"/>
    <w:rsid w:val="00F227A9"/>
    <w:rsid w:val="00F22CAD"/>
    <w:rsid w:val="00F22F1E"/>
    <w:rsid w:val="00F23059"/>
    <w:rsid w:val="00F230EC"/>
    <w:rsid w:val="00F233D6"/>
    <w:rsid w:val="00F2343E"/>
    <w:rsid w:val="00F23567"/>
    <w:rsid w:val="00F235E1"/>
    <w:rsid w:val="00F238BE"/>
    <w:rsid w:val="00F23D07"/>
    <w:rsid w:val="00F23D10"/>
    <w:rsid w:val="00F245B6"/>
    <w:rsid w:val="00F247C1"/>
    <w:rsid w:val="00F2492F"/>
    <w:rsid w:val="00F24B7E"/>
    <w:rsid w:val="00F24E38"/>
    <w:rsid w:val="00F251DD"/>
    <w:rsid w:val="00F2525F"/>
    <w:rsid w:val="00F2574D"/>
    <w:rsid w:val="00F25A98"/>
    <w:rsid w:val="00F25F87"/>
    <w:rsid w:val="00F2608A"/>
    <w:rsid w:val="00F262D5"/>
    <w:rsid w:val="00F262FC"/>
    <w:rsid w:val="00F2632B"/>
    <w:rsid w:val="00F263D1"/>
    <w:rsid w:val="00F26B0F"/>
    <w:rsid w:val="00F26E01"/>
    <w:rsid w:val="00F2760D"/>
    <w:rsid w:val="00F279EE"/>
    <w:rsid w:val="00F27B4B"/>
    <w:rsid w:val="00F27CBD"/>
    <w:rsid w:val="00F27DAE"/>
    <w:rsid w:val="00F300A0"/>
    <w:rsid w:val="00F30234"/>
    <w:rsid w:val="00F30261"/>
    <w:rsid w:val="00F30386"/>
    <w:rsid w:val="00F30657"/>
    <w:rsid w:val="00F30704"/>
    <w:rsid w:val="00F30B88"/>
    <w:rsid w:val="00F3134C"/>
    <w:rsid w:val="00F31802"/>
    <w:rsid w:val="00F31A56"/>
    <w:rsid w:val="00F31BE9"/>
    <w:rsid w:val="00F31C93"/>
    <w:rsid w:val="00F31FE3"/>
    <w:rsid w:val="00F320DA"/>
    <w:rsid w:val="00F32479"/>
    <w:rsid w:val="00F32563"/>
    <w:rsid w:val="00F327F1"/>
    <w:rsid w:val="00F3293A"/>
    <w:rsid w:val="00F32B31"/>
    <w:rsid w:val="00F32DD5"/>
    <w:rsid w:val="00F32E28"/>
    <w:rsid w:val="00F33011"/>
    <w:rsid w:val="00F3331B"/>
    <w:rsid w:val="00F3370E"/>
    <w:rsid w:val="00F33A5F"/>
    <w:rsid w:val="00F33B00"/>
    <w:rsid w:val="00F33C08"/>
    <w:rsid w:val="00F340E5"/>
    <w:rsid w:val="00F34566"/>
    <w:rsid w:val="00F346A4"/>
    <w:rsid w:val="00F34864"/>
    <w:rsid w:val="00F34AC8"/>
    <w:rsid w:val="00F34C52"/>
    <w:rsid w:val="00F35209"/>
    <w:rsid w:val="00F3525C"/>
    <w:rsid w:val="00F353A4"/>
    <w:rsid w:val="00F3561F"/>
    <w:rsid w:val="00F35910"/>
    <w:rsid w:val="00F35A20"/>
    <w:rsid w:val="00F35F38"/>
    <w:rsid w:val="00F35FFC"/>
    <w:rsid w:val="00F361E1"/>
    <w:rsid w:val="00F363A0"/>
    <w:rsid w:val="00F3670E"/>
    <w:rsid w:val="00F3675A"/>
    <w:rsid w:val="00F368CD"/>
    <w:rsid w:val="00F36973"/>
    <w:rsid w:val="00F36F56"/>
    <w:rsid w:val="00F36F8E"/>
    <w:rsid w:val="00F3754C"/>
    <w:rsid w:val="00F3763E"/>
    <w:rsid w:val="00F37657"/>
    <w:rsid w:val="00F37678"/>
    <w:rsid w:val="00F376EC"/>
    <w:rsid w:val="00F37FF2"/>
    <w:rsid w:val="00F4014E"/>
    <w:rsid w:val="00F4044D"/>
    <w:rsid w:val="00F40470"/>
    <w:rsid w:val="00F4086A"/>
    <w:rsid w:val="00F408A3"/>
    <w:rsid w:val="00F4097B"/>
    <w:rsid w:val="00F40A31"/>
    <w:rsid w:val="00F40B67"/>
    <w:rsid w:val="00F41655"/>
    <w:rsid w:val="00F4177B"/>
    <w:rsid w:val="00F420BA"/>
    <w:rsid w:val="00F421F7"/>
    <w:rsid w:val="00F42480"/>
    <w:rsid w:val="00F429F8"/>
    <w:rsid w:val="00F42AD7"/>
    <w:rsid w:val="00F43057"/>
    <w:rsid w:val="00F4312C"/>
    <w:rsid w:val="00F4395A"/>
    <w:rsid w:val="00F43FFF"/>
    <w:rsid w:val="00F44044"/>
    <w:rsid w:val="00F44078"/>
    <w:rsid w:val="00F4459F"/>
    <w:rsid w:val="00F4489E"/>
    <w:rsid w:val="00F44BB6"/>
    <w:rsid w:val="00F44E1B"/>
    <w:rsid w:val="00F44ED5"/>
    <w:rsid w:val="00F44FEC"/>
    <w:rsid w:val="00F45076"/>
    <w:rsid w:val="00F451E4"/>
    <w:rsid w:val="00F4537B"/>
    <w:rsid w:val="00F45AC2"/>
    <w:rsid w:val="00F45AC9"/>
    <w:rsid w:val="00F45DDE"/>
    <w:rsid w:val="00F45F0C"/>
    <w:rsid w:val="00F45FE6"/>
    <w:rsid w:val="00F46036"/>
    <w:rsid w:val="00F4623D"/>
    <w:rsid w:val="00F4623E"/>
    <w:rsid w:val="00F4670C"/>
    <w:rsid w:val="00F468B2"/>
    <w:rsid w:val="00F468B6"/>
    <w:rsid w:val="00F46CE6"/>
    <w:rsid w:val="00F46F8D"/>
    <w:rsid w:val="00F47019"/>
    <w:rsid w:val="00F47278"/>
    <w:rsid w:val="00F47586"/>
    <w:rsid w:val="00F475BA"/>
    <w:rsid w:val="00F47883"/>
    <w:rsid w:val="00F479F1"/>
    <w:rsid w:val="00F479F9"/>
    <w:rsid w:val="00F47BBB"/>
    <w:rsid w:val="00F47BCF"/>
    <w:rsid w:val="00F47BED"/>
    <w:rsid w:val="00F47C5A"/>
    <w:rsid w:val="00F47FDD"/>
    <w:rsid w:val="00F501AB"/>
    <w:rsid w:val="00F504CD"/>
    <w:rsid w:val="00F50B09"/>
    <w:rsid w:val="00F50BD8"/>
    <w:rsid w:val="00F51217"/>
    <w:rsid w:val="00F5134A"/>
    <w:rsid w:val="00F51385"/>
    <w:rsid w:val="00F5156A"/>
    <w:rsid w:val="00F51573"/>
    <w:rsid w:val="00F51582"/>
    <w:rsid w:val="00F51836"/>
    <w:rsid w:val="00F5196E"/>
    <w:rsid w:val="00F51DD9"/>
    <w:rsid w:val="00F528F1"/>
    <w:rsid w:val="00F52BEB"/>
    <w:rsid w:val="00F52DEB"/>
    <w:rsid w:val="00F52FA5"/>
    <w:rsid w:val="00F52FAE"/>
    <w:rsid w:val="00F530C2"/>
    <w:rsid w:val="00F53283"/>
    <w:rsid w:val="00F536B0"/>
    <w:rsid w:val="00F53759"/>
    <w:rsid w:val="00F53B17"/>
    <w:rsid w:val="00F53BE5"/>
    <w:rsid w:val="00F53DFA"/>
    <w:rsid w:val="00F54180"/>
    <w:rsid w:val="00F54479"/>
    <w:rsid w:val="00F546C6"/>
    <w:rsid w:val="00F547C1"/>
    <w:rsid w:val="00F54A2B"/>
    <w:rsid w:val="00F54CC7"/>
    <w:rsid w:val="00F54CF4"/>
    <w:rsid w:val="00F5502A"/>
    <w:rsid w:val="00F550FD"/>
    <w:rsid w:val="00F5519C"/>
    <w:rsid w:val="00F5561D"/>
    <w:rsid w:val="00F559FD"/>
    <w:rsid w:val="00F55A28"/>
    <w:rsid w:val="00F55BD5"/>
    <w:rsid w:val="00F55C94"/>
    <w:rsid w:val="00F55E1C"/>
    <w:rsid w:val="00F55F3E"/>
    <w:rsid w:val="00F5608E"/>
    <w:rsid w:val="00F5615A"/>
    <w:rsid w:val="00F5689A"/>
    <w:rsid w:val="00F56B97"/>
    <w:rsid w:val="00F56DA3"/>
    <w:rsid w:val="00F56F81"/>
    <w:rsid w:val="00F57018"/>
    <w:rsid w:val="00F57627"/>
    <w:rsid w:val="00F577EE"/>
    <w:rsid w:val="00F579A7"/>
    <w:rsid w:val="00F57F64"/>
    <w:rsid w:val="00F60333"/>
    <w:rsid w:val="00F60351"/>
    <w:rsid w:val="00F60608"/>
    <w:rsid w:val="00F60637"/>
    <w:rsid w:val="00F613A6"/>
    <w:rsid w:val="00F615FC"/>
    <w:rsid w:val="00F618F1"/>
    <w:rsid w:val="00F61E38"/>
    <w:rsid w:val="00F62150"/>
    <w:rsid w:val="00F625F9"/>
    <w:rsid w:val="00F628EB"/>
    <w:rsid w:val="00F62981"/>
    <w:rsid w:val="00F62AED"/>
    <w:rsid w:val="00F62B70"/>
    <w:rsid w:val="00F62BF5"/>
    <w:rsid w:val="00F62D4C"/>
    <w:rsid w:val="00F62E16"/>
    <w:rsid w:val="00F62E47"/>
    <w:rsid w:val="00F62EC6"/>
    <w:rsid w:val="00F62F8F"/>
    <w:rsid w:val="00F631E7"/>
    <w:rsid w:val="00F63245"/>
    <w:rsid w:val="00F63346"/>
    <w:rsid w:val="00F6375D"/>
    <w:rsid w:val="00F63840"/>
    <w:rsid w:val="00F63873"/>
    <w:rsid w:val="00F638A0"/>
    <w:rsid w:val="00F63942"/>
    <w:rsid w:val="00F63AFA"/>
    <w:rsid w:val="00F63BEE"/>
    <w:rsid w:val="00F63D6E"/>
    <w:rsid w:val="00F6431A"/>
    <w:rsid w:val="00F6431D"/>
    <w:rsid w:val="00F64816"/>
    <w:rsid w:val="00F64E98"/>
    <w:rsid w:val="00F65F77"/>
    <w:rsid w:val="00F6608B"/>
    <w:rsid w:val="00F66227"/>
    <w:rsid w:val="00F66461"/>
    <w:rsid w:val="00F66472"/>
    <w:rsid w:val="00F6689C"/>
    <w:rsid w:val="00F66C8C"/>
    <w:rsid w:val="00F67082"/>
    <w:rsid w:val="00F6728B"/>
    <w:rsid w:val="00F672A4"/>
    <w:rsid w:val="00F673A7"/>
    <w:rsid w:val="00F67564"/>
    <w:rsid w:val="00F67BDE"/>
    <w:rsid w:val="00F67C9F"/>
    <w:rsid w:val="00F7008B"/>
    <w:rsid w:val="00F7052F"/>
    <w:rsid w:val="00F705EA"/>
    <w:rsid w:val="00F705EF"/>
    <w:rsid w:val="00F70789"/>
    <w:rsid w:val="00F707F2"/>
    <w:rsid w:val="00F70D2B"/>
    <w:rsid w:val="00F70DF4"/>
    <w:rsid w:val="00F70F55"/>
    <w:rsid w:val="00F715BF"/>
    <w:rsid w:val="00F71947"/>
    <w:rsid w:val="00F71AC1"/>
    <w:rsid w:val="00F71EA1"/>
    <w:rsid w:val="00F723FC"/>
    <w:rsid w:val="00F72C6D"/>
    <w:rsid w:val="00F73355"/>
    <w:rsid w:val="00F73670"/>
    <w:rsid w:val="00F738A4"/>
    <w:rsid w:val="00F73E6A"/>
    <w:rsid w:val="00F73EF7"/>
    <w:rsid w:val="00F73F87"/>
    <w:rsid w:val="00F7408A"/>
    <w:rsid w:val="00F74489"/>
    <w:rsid w:val="00F74CDE"/>
    <w:rsid w:val="00F74D93"/>
    <w:rsid w:val="00F755DE"/>
    <w:rsid w:val="00F756F1"/>
    <w:rsid w:val="00F759DA"/>
    <w:rsid w:val="00F75C5B"/>
    <w:rsid w:val="00F7603B"/>
    <w:rsid w:val="00F764E5"/>
    <w:rsid w:val="00F76635"/>
    <w:rsid w:val="00F76724"/>
    <w:rsid w:val="00F76DEA"/>
    <w:rsid w:val="00F76E66"/>
    <w:rsid w:val="00F7707A"/>
    <w:rsid w:val="00F7712C"/>
    <w:rsid w:val="00F774C7"/>
    <w:rsid w:val="00F778CA"/>
    <w:rsid w:val="00F77F34"/>
    <w:rsid w:val="00F77F49"/>
    <w:rsid w:val="00F80028"/>
    <w:rsid w:val="00F800BA"/>
    <w:rsid w:val="00F8011F"/>
    <w:rsid w:val="00F802EF"/>
    <w:rsid w:val="00F80452"/>
    <w:rsid w:val="00F8091E"/>
    <w:rsid w:val="00F80BB9"/>
    <w:rsid w:val="00F80ED8"/>
    <w:rsid w:val="00F81005"/>
    <w:rsid w:val="00F8100E"/>
    <w:rsid w:val="00F81336"/>
    <w:rsid w:val="00F8157F"/>
    <w:rsid w:val="00F8163E"/>
    <w:rsid w:val="00F81D19"/>
    <w:rsid w:val="00F82475"/>
    <w:rsid w:val="00F8248A"/>
    <w:rsid w:val="00F82505"/>
    <w:rsid w:val="00F825F3"/>
    <w:rsid w:val="00F828AC"/>
    <w:rsid w:val="00F828FD"/>
    <w:rsid w:val="00F829E8"/>
    <w:rsid w:val="00F82A6C"/>
    <w:rsid w:val="00F82AEF"/>
    <w:rsid w:val="00F82C9E"/>
    <w:rsid w:val="00F82D2D"/>
    <w:rsid w:val="00F8342D"/>
    <w:rsid w:val="00F83555"/>
    <w:rsid w:val="00F83A27"/>
    <w:rsid w:val="00F83A2D"/>
    <w:rsid w:val="00F83A4E"/>
    <w:rsid w:val="00F83CDE"/>
    <w:rsid w:val="00F83EBE"/>
    <w:rsid w:val="00F83F8C"/>
    <w:rsid w:val="00F84005"/>
    <w:rsid w:val="00F840F4"/>
    <w:rsid w:val="00F8444E"/>
    <w:rsid w:val="00F848F8"/>
    <w:rsid w:val="00F84A28"/>
    <w:rsid w:val="00F84A95"/>
    <w:rsid w:val="00F84C23"/>
    <w:rsid w:val="00F84E57"/>
    <w:rsid w:val="00F84EA0"/>
    <w:rsid w:val="00F84F7B"/>
    <w:rsid w:val="00F85277"/>
    <w:rsid w:val="00F85644"/>
    <w:rsid w:val="00F85733"/>
    <w:rsid w:val="00F85785"/>
    <w:rsid w:val="00F85947"/>
    <w:rsid w:val="00F85BAA"/>
    <w:rsid w:val="00F85C6C"/>
    <w:rsid w:val="00F8634D"/>
    <w:rsid w:val="00F86463"/>
    <w:rsid w:val="00F867F2"/>
    <w:rsid w:val="00F86884"/>
    <w:rsid w:val="00F86C45"/>
    <w:rsid w:val="00F86CEA"/>
    <w:rsid w:val="00F86CFD"/>
    <w:rsid w:val="00F86E54"/>
    <w:rsid w:val="00F87034"/>
    <w:rsid w:val="00F87111"/>
    <w:rsid w:val="00F87592"/>
    <w:rsid w:val="00F8771F"/>
    <w:rsid w:val="00F878D4"/>
    <w:rsid w:val="00F87C3D"/>
    <w:rsid w:val="00F87D94"/>
    <w:rsid w:val="00F905B3"/>
    <w:rsid w:val="00F906A4"/>
    <w:rsid w:val="00F90916"/>
    <w:rsid w:val="00F909C9"/>
    <w:rsid w:val="00F90C75"/>
    <w:rsid w:val="00F90D34"/>
    <w:rsid w:val="00F90E8C"/>
    <w:rsid w:val="00F90EB9"/>
    <w:rsid w:val="00F91174"/>
    <w:rsid w:val="00F91752"/>
    <w:rsid w:val="00F91782"/>
    <w:rsid w:val="00F91CC2"/>
    <w:rsid w:val="00F923A8"/>
    <w:rsid w:val="00F925E8"/>
    <w:rsid w:val="00F92C6D"/>
    <w:rsid w:val="00F9346D"/>
    <w:rsid w:val="00F9395D"/>
    <w:rsid w:val="00F93C80"/>
    <w:rsid w:val="00F94009"/>
    <w:rsid w:val="00F941D9"/>
    <w:rsid w:val="00F94D7B"/>
    <w:rsid w:val="00F9503D"/>
    <w:rsid w:val="00F95089"/>
    <w:rsid w:val="00F950C8"/>
    <w:rsid w:val="00F952E9"/>
    <w:rsid w:val="00F956C3"/>
    <w:rsid w:val="00F95A77"/>
    <w:rsid w:val="00F95CA9"/>
    <w:rsid w:val="00F963FC"/>
    <w:rsid w:val="00F96583"/>
    <w:rsid w:val="00F966A1"/>
    <w:rsid w:val="00F96820"/>
    <w:rsid w:val="00F96CC1"/>
    <w:rsid w:val="00F96DD3"/>
    <w:rsid w:val="00F96DF9"/>
    <w:rsid w:val="00F96F68"/>
    <w:rsid w:val="00F96FE2"/>
    <w:rsid w:val="00F9738F"/>
    <w:rsid w:val="00F973A6"/>
    <w:rsid w:val="00F97628"/>
    <w:rsid w:val="00F976ED"/>
    <w:rsid w:val="00F97922"/>
    <w:rsid w:val="00F97B6B"/>
    <w:rsid w:val="00F97DD7"/>
    <w:rsid w:val="00FA00EE"/>
    <w:rsid w:val="00FA01B6"/>
    <w:rsid w:val="00FA0202"/>
    <w:rsid w:val="00FA0357"/>
    <w:rsid w:val="00FA0953"/>
    <w:rsid w:val="00FA0A38"/>
    <w:rsid w:val="00FA0B18"/>
    <w:rsid w:val="00FA0C4E"/>
    <w:rsid w:val="00FA0D73"/>
    <w:rsid w:val="00FA0F0A"/>
    <w:rsid w:val="00FA0FE2"/>
    <w:rsid w:val="00FA11ED"/>
    <w:rsid w:val="00FA1945"/>
    <w:rsid w:val="00FA196B"/>
    <w:rsid w:val="00FA1B74"/>
    <w:rsid w:val="00FA1BBC"/>
    <w:rsid w:val="00FA1D42"/>
    <w:rsid w:val="00FA1E6E"/>
    <w:rsid w:val="00FA1EED"/>
    <w:rsid w:val="00FA22AA"/>
    <w:rsid w:val="00FA2662"/>
    <w:rsid w:val="00FA294F"/>
    <w:rsid w:val="00FA2AC1"/>
    <w:rsid w:val="00FA2AE7"/>
    <w:rsid w:val="00FA2F85"/>
    <w:rsid w:val="00FA318A"/>
    <w:rsid w:val="00FA31E8"/>
    <w:rsid w:val="00FA324A"/>
    <w:rsid w:val="00FA32EA"/>
    <w:rsid w:val="00FA3396"/>
    <w:rsid w:val="00FA3420"/>
    <w:rsid w:val="00FA3714"/>
    <w:rsid w:val="00FA3746"/>
    <w:rsid w:val="00FA3936"/>
    <w:rsid w:val="00FA3B6E"/>
    <w:rsid w:val="00FA427E"/>
    <w:rsid w:val="00FA47DC"/>
    <w:rsid w:val="00FA4B17"/>
    <w:rsid w:val="00FA4EE4"/>
    <w:rsid w:val="00FA4FFC"/>
    <w:rsid w:val="00FA500D"/>
    <w:rsid w:val="00FA51AA"/>
    <w:rsid w:val="00FA54EA"/>
    <w:rsid w:val="00FA5872"/>
    <w:rsid w:val="00FA5D79"/>
    <w:rsid w:val="00FA6199"/>
    <w:rsid w:val="00FA6376"/>
    <w:rsid w:val="00FA6422"/>
    <w:rsid w:val="00FA6445"/>
    <w:rsid w:val="00FA6919"/>
    <w:rsid w:val="00FA6C3E"/>
    <w:rsid w:val="00FA6FEF"/>
    <w:rsid w:val="00FA7035"/>
    <w:rsid w:val="00FA7194"/>
    <w:rsid w:val="00FA71DD"/>
    <w:rsid w:val="00FA7492"/>
    <w:rsid w:val="00FA7518"/>
    <w:rsid w:val="00FA771E"/>
    <w:rsid w:val="00FA77D4"/>
    <w:rsid w:val="00FA7A77"/>
    <w:rsid w:val="00FB001F"/>
    <w:rsid w:val="00FB01BB"/>
    <w:rsid w:val="00FB01E1"/>
    <w:rsid w:val="00FB05ED"/>
    <w:rsid w:val="00FB0750"/>
    <w:rsid w:val="00FB08D4"/>
    <w:rsid w:val="00FB1209"/>
    <w:rsid w:val="00FB157E"/>
    <w:rsid w:val="00FB1684"/>
    <w:rsid w:val="00FB1B35"/>
    <w:rsid w:val="00FB1D34"/>
    <w:rsid w:val="00FB1F1D"/>
    <w:rsid w:val="00FB2239"/>
    <w:rsid w:val="00FB280C"/>
    <w:rsid w:val="00FB2B6D"/>
    <w:rsid w:val="00FB2CF1"/>
    <w:rsid w:val="00FB3172"/>
    <w:rsid w:val="00FB3254"/>
    <w:rsid w:val="00FB3C74"/>
    <w:rsid w:val="00FB3CF0"/>
    <w:rsid w:val="00FB3EB5"/>
    <w:rsid w:val="00FB48E6"/>
    <w:rsid w:val="00FB4C5E"/>
    <w:rsid w:val="00FB506A"/>
    <w:rsid w:val="00FB5519"/>
    <w:rsid w:val="00FB5669"/>
    <w:rsid w:val="00FB5721"/>
    <w:rsid w:val="00FB5A33"/>
    <w:rsid w:val="00FB5CFC"/>
    <w:rsid w:val="00FB5E33"/>
    <w:rsid w:val="00FB6436"/>
    <w:rsid w:val="00FB671D"/>
    <w:rsid w:val="00FB68CE"/>
    <w:rsid w:val="00FB6B18"/>
    <w:rsid w:val="00FB6CC8"/>
    <w:rsid w:val="00FB6D1A"/>
    <w:rsid w:val="00FB6F09"/>
    <w:rsid w:val="00FB6FCA"/>
    <w:rsid w:val="00FB7230"/>
    <w:rsid w:val="00FB7399"/>
    <w:rsid w:val="00FB741B"/>
    <w:rsid w:val="00FB75E4"/>
    <w:rsid w:val="00FB7C5D"/>
    <w:rsid w:val="00FB7F7F"/>
    <w:rsid w:val="00FB7FBA"/>
    <w:rsid w:val="00FB7FE6"/>
    <w:rsid w:val="00FC01AC"/>
    <w:rsid w:val="00FC0A96"/>
    <w:rsid w:val="00FC0AF8"/>
    <w:rsid w:val="00FC11AB"/>
    <w:rsid w:val="00FC169E"/>
    <w:rsid w:val="00FC17C9"/>
    <w:rsid w:val="00FC19C9"/>
    <w:rsid w:val="00FC1BA4"/>
    <w:rsid w:val="00FC1CBC"/>
    <w:rsid w:val="00FC1F18"/>
    <w:rsid w:val="00FC2E77"/>
    <w:rsid w:val="00FC2EC1"/>
    <w:rsid w:val="00FC33FD"/>
    <w:rsid w:val="00FC3860"/>
    <w:rsid w:val="00FC3A1C"/>
    <w:rsid w:val="00FC3D21"/>
    <w:rsid w:val="00FC3F49"/>
    <w:rsid w:val="00FC409C"/>
    <w:rsid w:val="00FC457C"/>
    <w:rsid w:val="00FC46A3"/>
    <w:rsid w:val="00FC46E8"/>
    <w:rsid w:val="00FC4ABB"/>
    <w:rsid w:val="00FC4BC8"/>
    <w:rsid w:val="00FC4C29"/>
    <w:rsid w:val="00FC4ECD"/>
    <w:rsid w:val="00FC5083"/>
    <w:rsid w:val="00FC50FC"/>
    <w:rsid w:val="00FC52E8"/>
    <w:rsid w:val="00FC5960"/>
    <w:rsid w:val="00FC5AC2"/>
    <w:rsid w:val="00FC5CB8"/>
    <w:rsid w:val="00FC5EBE"/>
    <w:rsid w:val="00FC62C9"/>
    <w:rsid w:val="00FC6ACA"/>
    <w:rsid w:val="00FC6C5B"/>
    <w:rsid w:val="00FC6D3E"/>
    <w:rsid w:val="00FC6E54"/>
    <w:rsid w:val="00FC7004"/>
    <w:rsid w:val="00FC714D"/>
    <w:rsid w:val="00FC7550"/>
    <w:rsid w:val="00FC7785"/>
    <w:rsid w:val="00FC7937"/>
    <w:rsid w:val="00FC7ACE"/>
    <w:rsid w:val="00FC7CCD"/>
    <w:rsid w:val="00FD0071"/>
    <w:rsid w:val="00FD012B"/>
    <w:rsid w:val="00FD01BD"/>
    <w:rsid w:val="00FD023D"/>
    <w:rsid w:val="00FD0363"/>
    <w:rsid w:val="00FD0403"/>
    <w:rsid w:val="00FD07B3"/>
    <w:rsid w:val="00FD0843"/>
    <w:rsid w:val="00FD09D4"/>
    <w:rsid w:val="00FD1320"/>
    <w:rsid w:val="00FD17AF"/>
    <w:rsid w:val="00FD17DA"/>
    <w:rsid w:val="00FD1B22"/>
    <w:rsid w:val="00FD1EE5"/>
    <w:rsid w:val="00FD1F3D"/>
    <w:rsid w:val="00FD238F"/>
    <w:rsid w:val="00FD2471"/>
    <w:rsid w:val="00FD2B27"/>
    <w:rsid w:val="00FD2C99"/>
    <w:rsid w:val="00FD2D8C"/>
    <w:rsid w:val="00FD2F2D"/>
    <w:rsid w:val="00FD2F3D"/>
    <w:rsid w:val="00FD3158"/>
    <w:rsid w:val="00FD31C5"/>
    <w:rsid w:val="00FD33C6"/>
    <w:rsid w:val="00FD35BB"/>
    <w:rsid w:val="00FD3623"/>
    <w:rsid w:val="00FD3790"/>
    <w:rsid w:val="00FD38E2"/>
    <w:rsid w:val="00FD4597"/>
    <w:rsid w:val="00FD4E61"/>
    <w:rsid w:val="00FD4F17"/>
    <w:rsid w:val="00FD5066"/>
    <w:rsid w:val="00FD5EA5"/>
    <w:rsid w:val="00FD605F"/>
    <w:rsid w:val="00FD60A1"/>
    <w:rsid w:val="00FD66E3"/>
    <w:rsid w:val="00FD6773"/>
    <w:rsid w:val="00FD6A88"/>
    <w:rsid w:val="00FD6E73"/>
    <w:rsid w:val="00FD7498"/>
    <w:rsid w:val="00FD750C"/>
    <w:rsid w:val="00FD753C"/>
    <w:rsid w:val="00FD7553"/>
    <w:rsid w:val="00FD76D4"/>
    <w:rsid w:val="00FD79CC"/>
    <w:rsid w:val="00FD7A7F"/>
    <w:rsid w:val="00FD7BAF"/>
    <w:rsid w:val="00FE012D"/>
    <w:rsid w:val="00FE0205"/>
    <w:rsid w:val="00FE06D6"/>
    <w:rsid w:val="00FE0849"/>
    <w:rsid w:val="00FE09A0"/>
    <w:rsid w:val="00FE0C37"/>
    <w:rsid w:val="00FE0DA7"/>
    <w:rsid w:val="00FE0ED9"/>
    <w:rsid w:val="00FE1163"/>
    <w:rsid w:val="00FE1211"/>
    <w:rsid w:val="00FE1336"/>
    <w:rsid w:val="00FE1C88"/>
    <w:rsid w:val="00FE1ECB"/>
    <w:rsid w:val="00FE20B1"/>
    <w:rsid w:val="00FE2153"/>
    <w:rsid w:val="00FE24C8"/>
    <w:rsid w:val="00FE2C4D"/>
    <w:rsid w:val="00FE2C95"/>
    <w:rsid w:val="00FE30A2"/>
    <w:rsid w:val="00FE3405"/>
    <w:rsid w:val="00FE3472"/>
    <w:rsid w:val="00FE36A0"/>
    <w:rsid w:val="00FE3D9D"/>
    <w:rsid w:val="00FE3E97"/>
    <w:rsid w:val="00FE3EA9"/>
    <w:rsid w:val="00FE3F20"/>
    <w:rsid w:val="00FE3FC2"/>
    <w:rsid w:val="00FE4290"/>
    <w:rsid w:val="00FE5191"/>
    <w:rsid w:val="00FE51A7"/>
    <w:rsid w:val="00FE531A"/>
    <w:rsid w:val="00FE5554"/>
    <w:rsid w:val="00FE5BB0"/>
    <w:rsid w:val="00FE5F3D"/>
    <w:rsid w:val="00FE60C3"/>
    <w:rsid w:val="00FE64E2"/>
    <w:rsid w:val="00FE671E"/>
    <w:rsid w:val="00FE6C22"/>
    <w:rsid w:val="00FE6F2C"/>
    <w:rsid w:val="00FE7235"/>
    <w:rsid w:val="00FE7BE8"/>
    <w:rsid w:val="00FE7BFC"/>
    <w:rsid w:val="00FE7FCB"/>
    <w:rsid w:val="00FF0179"/>
    <w:rsid w:val="00FF09A6"/>
    <w:rsid w:val="00FF0B6C"/>
    <w:rsid w:val="00FF0BD6"/>
    <w:rsid w:val="00FF15DD"/>
    <w:rsid w:val="00FF1846"/>
    <w:rsid w:val="00FF187E"/>
    <w:rsid w:val="00FF1CA8"/>
    <w:rsid w:val="00FF242C"/>
    <w:rsid w:val="00FF26DD"/>
    <w:rsid w:val="00FF2E70"/>
    <w:rsid w:val="00FF2EA3"/>
    <w:rsid w:val="00FF2FAD"/>
    <w:rsid w:val="00FF30BF"/>
    <w:rsid w:val="00FF326D"/>
    <w:rsid w:val="00FF365C"/>
    <w:rsid w:val="00FF39C0"/>
    <w:rsid w:val="00FF3A10"/>
    <w:rsid w:val="00FF3A9B"/>
    <w:rsid w:val="00FF3FDB"/>
    <w:rsid w:val="00FF4B7D"/>
    <w:rsid w:val="00FF4D8C"/>
    <w:rsid w:val="00FF4EAE"/>
    <w:rsid w:val="00FF4EFF"/>
    <w:rsid w:val="00FF503F"/>
    <w:rsid w:val="00FF5143"/>
    <w:rsid w:val="00FF5258"/>
    <w:rsid w:val="00FF5468"/>
    <w:rsid w:val="00FF55CB"/>
    <w:rsid w:val="00FF578E"/>
    <w:rsid w:val="00FF5C9C"/>
    <w:rsid w:val="00FF5F82"/>
    <w:rsid w:val="00FF604D"/>
    <w:rsid w:val="00FF6068"/>
    <w:rsid w:val="00FF62AC"/>
    <w:rsid w:val="00FF63BE"/>
    <w:rsid w:val="00FF63D0"/>
    <w:rsid w:val="00FF6740"/>
    <w:rsid w:val="00FF68B3"/>
    <w:rsid w:val="00FF69AC"/>
    <w:rsid w:val="00FF6B20"/>
    <w:rsid w:val="00FF6B53"/>
    <w:rsid w:val="00FF7045"/>
    <w:rsid w:val="00FF7678"/>
    <w:rsid w:val="00FF7A5D"/>
    <w:rsid w:val="00FF7F7F"/>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oNotEmbedSmartTags/>
  <w:decimalSymbol w:val="."/>
  <w:listSeparator w:val=","/>
  <w14:docId w14:val="1614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semiHidden="0" w:unhideWhenUsed="0" w:qFormat="1"/>
    <w:lsdException w:name="heading 4" w:locked="1" w:qFormat="1"/>
    <w:lsdException w:name="heading 5" w:locked="1" w:qFormat="1"/>
    <w:lsdException w:name="heading 6" w:locked="1" w:semiHidden="0" w:unhideWhenUsed="0"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uiPriority="99"/>
    <w:lsdException w:name="header" w:uiPriority="99"/>
    <w:lsdException w:name="caption" w:locked="1" w:qFormat="1"/>
    <w:lsdException w:name="annotation reference" w:uiPriority="99"/>
    <w:lsdException w:name="List Number" w:semiHidden="0" w:unhideWhenUsed="0"/>
    <w:lsdException w:name="List 4" w:semiHidden="0" w:unhideWhenUsed="0"/>
    <w:lsdException w:name="List 5" w:semiHidden="0" w:unhideWhenUsed="0"/>
    <w:lsdException w:name="Title" w:locked="1" w:semiHidden="0" w:uiPriority="99"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iPriority="22" w:unhideWhenUsed="0" w:qFormat="1"/>
    <w:lsdException w:name="Emphasis" w:locked="1" w:semiHidden="0" w:uiPriority="20" w:unhideWhenUsed="0" w:qFormat="1"/>
    <w:lsdException w:name="Plain Text" w:uiPriority="99"/>
    <w:lsdException w:name="Normal (Web)" w:uiPriority="99"/>
    <w:lsdException w:name="HTML Cite" w:uiPriority="99"/>
    <w:lsdException w:name="No List"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BF0"/>
    <w:pPr>
      <w:spacing w:before="120" w:line="480" w:lineRule="auto"/>
      <w:ind w:firstLine="708"/>
      <w:jc w:val="both"/>
    </w:pPr>
    <w:rPr>
      <w:sz w:val="24"/>
      <w:szCs w:val="24"/>
      <w:lang w:val="en-US" w:eastAsia="nl-NL"/>
    </w:rPr>
  </w:style>
  <w:style w:type="paragraph" w:styleId="Heading1">
    <w:name w:val="heading 1"/>
    <w:basedOn w:val="Normal"/>
    <w:next w:val="Normal"/>
    <w:link w:val="Heading1Char"/>
    <w:qFormat/>
    <w:rsid w:val="00C5523E"/>
    <w:pPr>
      <w:jc w:val="center"/>
      <w:outlineLvl w:val="0"/>
    </w:pPr>
    <w:rPr>
      <w:b/>
    </w:rPr>
  </w:style>
  <w:style w:type="paragraph" w:styleId="Heading3">
    <w:name w:val="heading 3"/>
    <w:basedOn w:val="Normal"/>
    <w:next w:val="Normal"/>
    <w:link w:val="Heading3Char"/>
    <w:qFormat/>
    <w:rsid w:val="009B7482"/>
    <w:pPr>
      <w:spacing w:line="360" w:lineRule="auto"/>
      <w:outlineLvl w:val="2"/>
    </w:pPr>
    <w:rPr>
      <w:b/>
      <w:bCs/>
    </w:rPr>
  </w:style>
  <w:style w:type="paragraph" w:styleId="Heading4">
    <w:name w:val="heading 4"/>
    <w:basedOn w:val="Normal"/>
    <w:next w:val="Normal"/>
    <w:link w:val="Heading4Char"/>
    <w:semiHidden/>
    <w:unhideWhenUsed/>
    <w:qFormat/>
    <w:locked/>
    <w:rsid w:val="00034E62"/>
    <w:pPr>
      <w:keepNext/>
      <w:spacing w:before="240" w:after="60"/>
      <w:outlineLvl w:val="3"/>
    </w:pPr>
    <w:rPr>
      <w:rFonts w:ascii="Calibri" w:hAnsi="Calibri"/>
      <w:b/>
      <w:bCs/>
      <w:sz w:val="28"/>
      <w:szCs w:val="28"/>
      <w:lang w:val="nl-NL"/>
    </w:rPr>
  </w:style>
  <w:style w:type="paragraph" w:styleId="Heading5">
    <w:name w:val="heading 5"/>
    <w:basedOn w:val="Normal"/>
    <w:next w:val="Normal"/>
    <w:link w:val="Heading5Char"/>
    <w:unhideWhenUsed/>
    <w:qFormat/>
    <w:locked/>
    <w:rsid w:val="00034E62"/>
    <w:pPr>
      <w:spacing w:before="240" w:after="60"/>
      <w:outlineLvl w:val="4"/>
    </w:pPr>
    <w:rPr>
      <w:rFonts w:ascii="Calibri" w:hAnsi="Calibri"/>
      <w:b/>
      <w:bCs/>
      <w:i/>
      <w:iCs/>
      <w:sz w:val="26"/>
      <w:szCs w:val="26"/>
      <w:lang w:val="nl-NL"/>
    </w:rPr>
  </w:style>
  <w:style w:type="paragraph" w:styleId="Heading6">
    <w:name w:val="heading 6"/>
    <w:basedOn w:val="Normal"/>
    <w:next w:val="Normal"/>
    <w:link w:val="Heading6Char"/>
    <w:qFormat/>
    <w:locked/>
    <w:rsid w:val="004F2127"/>
    <w:pPr>
      <w:spacing w:before="240" w:after="60"/>
      <w:outlineLvl w:val="5"/>
    </w:pPr>
    <w:rPr>
      <w:rFonts w:ascii="Calibri" w:hAnsi="Calibri"/>
      <w:b/>
      <w:bCs/>
      <w:sz w:val="22"/>
      <w:szCs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C5523E"/>
    <w:rPr>
      <w:b/>
      <w:sz w:val="24"/>
      <w:szCs w:val="24"/>
      <w:lang w:val="en-US" w:eastAsia="nl-NL"/>
    </w:rPr>
  </w:style>
  <w:style w:type="character" w:customStyle="1" w:styleId="Heading3Char">
    <w:name w:val="Heading 3 Char"/>
    <w:link w:val="Heading3"/>
    <w:locked/>
    <w:rsid w:val="009B7482"/>
    <w:rPr>
      <w:b/>
      <w:bCs/>
      <w:sz w:val="24"/>
      <w:szCs w:val="24"/>
      <w:lang w:val="en-US" w:eastAsia="nl-NL"/>
    </w:rPr>
  </w:style>
  <w:style w:type="paragraph" w:styleId="Header">
    <w:name w:val="header"/>
    <w:basedOn w:val="Normal"/>
    <w:link w:val="HeaderChar"/>
    <w:uiPriority w:val="99"/>
    <w:rsid w:val="00E2203C"/>
    <w:pPr>
      <w:tabs>
        <w:tab w:val="center" w:pos="4536"/>
        <w:tab w:val="right" w:pos="9072"/>
      </w:tabs>
    </w:pPr>
    <w:rPr>
      <w:lang w:val="nl-NL"/>
    </w:rPr>
  </w:style>
  <w:style w:type="character" w:customStyle="1" w:styleId="HeaderChar">
    <w:name w:val="Header Char"/>
    <w:link w:val="Header"/>
    <w:uiPriority w:val="99"/>
    <w:locked/>
    <w:rsid w:val="00D407B5"/>
    <w:rPr>
      <w:rFonts w:cs="Times New Roman"/>
      <w:sz w:val="24"/>
      <w:szCs w:val="24"/>
      <w:lang w:val="nl-NL" w:eastAsia="nl-NL"/>
    </w:rPr>
  </w:style>
  <w:style w:type="paragraph" w:styleId="Footer">
    <w:name w:val="footer"/>
    <w:basedOn w:val="Normal"/>
    <w:link w:val="FooterChar"/>
    <w:rsid w:val="00E2203C"/>
    <w:pPr>
      <w:tabs>
        <w:tab w:val="center" w:pos="4536"/>
        <w:tab w:val="right" w:pos="9072"/>
      </w:tabs>
    </w:pPr>
    <w:rPr>
      <w:lang w:val="nl-NL"/>
    </w:rPr>
  </w:style>
  <w:style w:type="character" w:customStyle="1" w:styleId="FooterChar">
    <w:name w:val="Footer Char"/>
    <w:link w:val="Footer"/>
    <w:semiHidden/>
    <w:locked/>
    <w:rsid w:val="00D407B5"/>
    <w:rPr>
      <w:rFonts w:cs="Times New Roman"/>
      <w:sz w:val="24"/>
      <w:szCs w:val="24"/>
      <w:lang w:val="nl-NL" w:eastAsia="nl-NL"/>
    </w:rPr>
  </w:style>
  <w:style w:type="character" w:styleId="PageNumber">
    <w:name w:val="page number"/>
    <w:rsid w:val="002F0D2C"/>
    <w:rPr>
      <w:rFonts w:cs="Times New Roman"/>
    </w:rPr>
  </w:style>
  <w:style w:type="character" w:customStyle="1" w:styleId="databold1">
    <w:name w:val="data_bold1"/>
    <w:rsid w:val="001C54E6"/>
    <w:rPr>
      <w:b/>
    </w:rPr>
  </w:style>
  <w:style w:type="character" w:customStyle="1" w:styleId="frlabel1">
    <w:name w:val="fr_label1"/>
    <w:rsid w:val="00D43978"/>
    <w:rPr>
      <w:b/>
    </w:rPr>
  </w:style>
  <w:style w:type="character" w:customStyle="1" w:styleId="hithilite1">
    <w:name w:val="hithilite1"/>
    <w:rsid w:val="00D43978"/>
    <w:rPr>
      <w:shd w:val="clear" w:color="auto" w:fill="FFF3C6"/>
    </w:rPr>
  </w:style>
  <w:style w:type="character" w:styleId="Strong">
    <w:name w:val="Strong"/>
    <w:uiPriority w:val="22"/>
    <w:qFormat/>
    <w:rsid w:val="003820AF"/>
    <w:rPr>
      <w:rFonts w:cs="Times New Roman"/>
      <w:b/>
    </w:rPr>
  </w:style>
  <w:style w:type="character" w:customStyle="1" w:styleId="referencetext1">
    <w:name w:val="referencetext1"/>
    <w:rsid w:val="003820AF"/>
  </w:style>
  <w:style w:type="character" w:styleId="Hyperlink">
    <w:name w:val="Hyperlink"/>
    <w:rsid w:val="00B14FF3"/>
    <w:rPr>
      <w:rFonts w:cs="Times New Roman"/>
      <w:color w:val="0000FF"/>
      <w:u w:val="single"/>
    </w:rPr>
  </w:style>
  <w:style w:type="paragraph" w:customStyle="1" w:styleId="Default">
    <w:name w:val="Default"/>
    <w:rsid w:val="00327AB5"/>
    <w:pPr>
      <w:autoSpaceDE w:val="0"/>
      <w:autoSpaceDN w:val="0"/>
      <w:adjustRightInd w:val="0"/>
    </w:pPr>
    <w:rPr>
      <w:color w:val="000000"/>
      <w:sz w:val="24"/>
      <w:szCs w:val="24"/>
      <w:lang w:val="nl-NL" w:eastAsia="nl-NL"/>
    </w:rPr>
  </w:style>
  <w:style w:type="paragraph" w:styleId="NormalWeb">
    <w:name w:val="Normal (Web)"/>
    <w:basedOn w:val="Normal"/>
    <w:uiPriority w:val="99"/>
    <w:rsid w:val="00E30958"/>
    <w:pPr>
      <w:spacing w:line="360" w:lineRule="auto"/>
    </w:pPr>
    <w:rPr>
      <w:color w:val="000000"/>
    </w:rPr>
  </w:style>
  <w:style w:type="table" w:styleId="TableGrid">
    <w:name w:val="Table Grid"/>
    <w:basedOn w:val="TableNormal"/>
    <w:uiPriority w:val="59"/>
    <w:locked/>
    <w:rsid w:val="00353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ulltext-it">
    <w:name w:val="fulltext-it"/>
    <w:rsid w:val="00F42480"/>
  </w:style>
  <w:style w:type="character" w:customStyle="1" w:styleId="refpreview1">
    <w:name w:val="refpreview1"/>
    <w:rsid w:val="00BA419D"/>
    <w:rPr>
      <w:vanish/>
      <w:webHidden w:val="0"/>
      <w:shd w:val="clear" w:color="auto" w:fill="EEEEEE"/>
      <w:specVanish w:val="0"/>
    </w:rPr>
  </w:style>
  <w:style w:type="paragraph" w:customStyle="1" w:styleId="fulltext-references">
    <w:name w:val="fulltext-references"/>
    <w:basedOn w:val="Normal"/>
    <w:rsid w:val="000F40C9"/>
    <w:pPr>
      <w:spacing w:before="100" w:beforeAutospacing="1" w:after="360"/>
    </w:pPr>
  </w:style>
  <w:style w:type="character" w:customStyle="1" w:styleId="nbapihighlight2">
    <w:name w:val="nbapihighlight2"/>
    <w:basedOn w:val="DefaultParagraphFont"/>
    <w:rsid w:val="004042B9"/>
  </w:style>
  <w:style w:type="character" w:customStyle="1" w:styleId="refplaceholder">
    <w:name w:val="refplaceholder"/>
    <w:basedOn w:val="DefaultParagraphFont"/>
    <w:rsid w:val="00362635"/>
  </w:style>
  <w:style w:type="character" w:customStyle="1" w:styleId="citedby">
    <w:name w:val="citedby_"/>
    <w:basedOn w:val="DefaultParagraphFont"/>
    <w:rsid w:val="00362635"/>
  </w:style>
  <w:style w:type="character" w:styleId="HTMLCite">
    <w:name w:val="HTML Cite"/>
    <w:uiPriority w:val="99"/>
    <w:rsid w:val="001443B1"/>
    <w:rPr>
      <w:i/>
      <w:iCs/>
    </w:rPr>
  </w:style>
  <w:style w:type="character" w:customStyle="1" w:styleId="author">
    <w:name w:val="author"/>
    <w:basedOn w:val="DefaultParagraphFont"/>
    <w:rsid w:val="001443B1"/>
  </w:style>
  <w:style w:type="character" w:customStyle="1" w:styleId="pubyear">
    <w:name w:val="pubyear"/>
    <w:basedOn w:val="DefaultParagraphFont"/>
    <w:rsid w:val="001443B1"/>
  </w:style>
  <w:style w:type="character" w:customStyle="1" w:styleId="articletitle">
    <w:name w:val="articletitle"/>
    <w:basedOn w:val="DefaultParagraphFont"/>
    <w:rsid w:val="001443B1"/>
  </w:style>
  <w:style w:type="character" w:customStyle="1" w:styleId="journaltitle2">
    <w:name w:val="journaltitle2"/>
    <w:rsid w:val="001443B1"/>
    <w:rPr>
      <w:i/>
      <w:iCs/>
    </w:rPr>
  </w:style>
  <w:style w:type="character" w:customStyle="1" w:styleId="vol2">
    <w:name w:val="vol2"/>
    <w:rsid w:val="001443B1"/>
    <w:rPr>
      <w:b/>
      <w:bCs/>
    </w:rPr>
  </w:style>
  <w:style w:type="character" w:customStyle="1" w:styleId="pagefirst">
    <w:name w:val="pagefirst"/>
    <w:basedOn w:val="DefaultParagraphFont"/>
    <w:rsid w:val="001443B1"/>
  </w:style>
  <w:style w:type="character" w:customStyle="1" w:styleId="pagelast">
    <w:name w:val="pagelast"/>
    <w:basedOn w:val="DefaultParagraphFont"/>
    <w:rsid w:val="001443B1"/>
  </w:style>
  <w:style w:type="character" w:styleId="Emphasis">
    <w:name w:val="Emphasis"/>
    <w:uiPriority w:val="20"/>
    <w:qFormat/>
    <w:locked/>
    <w:rsid w:val="00103B27"/>
    <w:rPr>
      <w:i/>
      <w:iCs/>
    </w:rPr>
  </w:style>
  <w:style w:type="character" w:customStyle="1" w:styleId="hithilite3">
    <w:name w:val="hithilite3"/>
    <w:rsid w:val="00150439"/>
    <w:rPr>
      <w:shd w:val="clear" w:color="auto" w:fill="FFFF00"/>
    </w:rPr>
  </w:style>
  <w:style w:type="paragraph" w:customStyle="1" w:styleId="Geenafstand1">
    <w:name w:val="Geen afstand1"/>
    <w:basedOn w:val="Title"/>
    <w:uiPriority w:val="99"/>
    <w:qFormat/>
    <w:rsid w:val="00906DAC"/>
    <w:pPr>
      <w:ind w:firstLine="709"/>
      <w:outlineLvl w:val="9"/>
    </w:pPr>
  </w:style>
  <w:style w:type="paragraph" w:customStyle="1" w:styleId="Lijstalinea1">
    <w:name w:val="Lijstalinea1"/>
    <w:basedOn w:val="Normal"/>
    <w:uiPriority w:val="34"/>
    <w:qFormat/>
    <w:rsid w:val="00FA6FEF"/>
    <w:pPr>
      <w:ind w:left="720"/>
      <w:contextualSpacing/>
    </w:pPr>
  </w:style>
  <w:style w:type="paragraph" w:styleId="Title">
    <w:name w:val="Title"/>
    <w:basedOn w:val="Heading1"/>
    <w:link w:val="TitleChar"/>
    <w:uiPriority w:val="99"/>
    <w:qFormat/>
    <w:locked/>
    <w:rsid w:val="005B2BF0"/>
  </w:style>
  <w:style w:type="character" w:customStyle="1" w:styleId="TitleChar">
    <w:name w:val="Title Char"/>
    <w:link w:val="Title"/>
    <w:uiPriority w:val="99"/>
    <w:rsid w:val="005B2BF0"/>
    <w:rPr>
      <w:b/>
      <w:sz w:val="24"/>
      <w:szCs w:val="24"/>
      <w:lang w:val="en-US" w:eastAsia="nl-NL"/>
    </w:rPr>
  </w:style>
  <w:style w:type="character" w:styleId="CommentReference">
    <w:name w:val="annotation reference"/>
    <w:uiPriority w:val="99"/>
    <w:rsid w:val="008C4DF5"/>
    <w:rPr>
      <w:sz w:val="16"/>
      <w:szCs w:val="16"/>
    </w:rPr>
  </w:style>
  <w:style w:type="paragraph" w:styleId="CommentText">
    <w:name w:val="annotation text"/>
    <w:basedOn w:val="Normal"/>
    <w:link w:val="CommentTextChar"/>
    <w:uiPriority w:val="99"/>
    <w:rsid w:val="008C4DF5"/>
    <w:rPr>
      <w:sz w:val="20"/>
      <w:szCs w:val="20"/>
      <w:lang w:val="nl-NL"/>
    </w:rPr>
  </w:style>
  <w:style w:type="paragraph" w:styleId="BalloonText">
    <w:name w:val="Balloon Text"/>
    <w:basedOn w:val="Normal"/>
    <w:semiHidden/>
    <w:rsid w:val="008C4DF5"/>
    <w:rPr>
      <w:rFonts w:ascii="Tahoma" w:hAnsi="Tahoma" w:cs="Tahoma"/>
      <w:sz w:val="16"/>
      <w:szCs w:val="16"/>
    </w:rPr>
  </w:style>
  <w:style w:type="character" w:customStyle="1" w:styleId="CharChar5">
    <w:name w:val="Char Char5"/>
    <w:semiHidden/>
    <w:locked/>
    <w:rsid w:val="00414377"/>
    <w:rPr>
      <w:rFonts w:cs="Times New Roman"/>
      <w:sz w:val="24"/>
      <w:szCs w:val="24"/>
      <w:lang w:val="nl-NL" w:eastAsia="nl-NL"/>
    </w:rPr>
  </w:style>
  <w:style w:type="character" w:customStyle="1" w:styleId="label2">
    <w:name w:val="label2"/>
    <w:basedOn w:val="DefaultParagraphFont"/>
    <w:rsid w:val="009A722C"/>
  </w:style>
  <w:style w:type="character" w:customStyle="1" w:styleId="reference-title1">
    <w:name w:val="reference-title1"/>
    <w:rsid w:val="009A722C"/>
    <w:rPr>
      <w:b/>
      <w:bCs/>
    </w:rPr>
  </w:style>
  <w:style w:type="paragraph" w:customStyle="1" w:styleId="Standard">
    <w:name w:val="Standard"/>
    <w:link w:val="StandardChar"/>
    <w:uiPriority w:val="99"/>
    <w:rsid w:val="00937A38"/>
    <w:pPr>
      <w:suppressAutoHyphens/>
      <w:autoSpaceDN w:val="0"/>
      <w:textAlignment w:val="baseline"/>
    </w:pPr>
    <w:rPr>
      <w:rFonts w:eastAsia="SimSun"/>
      <w:color w:val="000000"/>
      <w:kern w:val="3"/>
      <w:sz w:val="24"/>
      <w:szCs w:val="24"/>
      <w:lang w:val="en-US" w:eastAsia="zh-CN"/>
    </w:rPr>
  </w:style>
  <w:style w:type="paragraph" w:customStyle="1" w:styleId="text">
    <w:name w:val="text"/>
    <w:basedOn w:val="Normal"/>
    <w:rsid w:val="00575BE1"/>
    <w:pPr>
      <w:spacing w:before="100" w:beforeAutospacing="1" w:after="100" w:afterAutospacing="1"/>
    </w:pPr>
    <w:rPr>
      <w:rFonts w:ascii="Verdana" w:hAnsi="Verdana"/>
      <w:color w:val="000000"/>
      <w:sz w:val="19"/>
      <w:szCs w:val="19"/>
      <w:lang w:val="nl-BE" w:eastAsia="nl-BE"/>
    </w:rPr>
  </w:style>
  <w:style w:type="paragraph" w:customStyle="1" w:styleId="FreeForm">
    <w:name w:val="Free Form"/>
    <w:uiPriority w:val="99"/>
    <w:rsid w:val="007F2163"/>
    <w:pPr>
      <w:suppressAutoHyphens/>
      <w:autoSpaceDN w:val="0"/>
      <w:textAlignment w:val="baseline"/>
    </w:pPr>
    <w:rPr>
      <w:rFonts w:eastAsia="SimSun"/>
      <w:color w:val="000000"/>
      <w:kern w:val="3"/>
      <w:lang w:val="en-US" w:eastAsia="zh-CN"/>
    </w:rPr>
  </w:style>
  <w:style w:type="paragraph" w:styleId="NoSpacing">
    <w:name w:val="No Spacing"/>
    <w:uiPriority w:val="99"/>
    <w:qFormat/>
    <w:rsid w:val="007F2163"/>
    <w:rPr>
      <w:rFonts w:ascii="Calibri" w:eastAsia="SimSun" w:hAnsi="Calibri" w:cs="Calibri"/>
      <w:sz w:val="22"/>
      <w:szCs w:val="22"/>
      <w:lang w:val="en-US" w:eastAsia="en-US"/>
    </w:rPr>
  </w:style>
  <w:style w:type="character" w:customStyle="1" w:styleId="contributor">
    <w:name w:val="contributor"/>
    <w:rsid w:val="00BB1DFD"/>
  </w:style>
  <w:style w:type="character" w:customStyle="1" w:styleId="fn">
    <w:name w:val="fn"/>
    <w:rsid w:val="00BB1DFD"/>
  </w:style>
  <w:style w:type="character" w:customStyle="1" w:styleId="year">
    <w:name w:val="year"/>
    <w:rsid w:val="00BB1DFD"/>
  </w:style>
  <w:style w:type="character" w:customStyle="1" w:styleId="parent2">
    <w:name w:val="parent2"/>
    <w:rsid w:val="00BB1DFD"/>
  </w:style>
  <w:style w:type="character" w:customStyle="1" w:styleId="cit-auth2">
    <w:name w:val="cit-auth2"/>
    <w:rsid w:val="003447C9"/>
  </w:style>
  <w:style w:type="character" w:customStyle="1" w:styleId="cit-name-surname">
    <w:name w:val="cit-name-surname"/>
    <w:rsid w:val="003447C9"/>
  </w:style>
  <w:style w:type="character" w:customStyle="1" w:styleId="cit-name-given-names">
    <w:name w:val="cit-name-given-names"/>
    <w:rsid w:val="003447C9"/>
  </w:style>
  <w:style w:type="character" w:customStyle="1" w:styleId="cit-pub-date">
    <w:name w:val="cit-pub-date"/>
    <w:rsid w:val="003447C9"/>
  </w:style>
  <w:style w:type="character" w:customStyle="1" w:styleId="cit-article-title">
    <w:name w:val="cit-article-title"/>
    <w:rsid w:val="003447C9"/>
  </w:style>
  <w:style w:type="character" w:customStyle="1" w:styleId="cit-vol5">
    <w:name w:val="cit-vol5"/>
    <w:rsid w:val="003447C9"/>
  </w:style>
  <w:style w:type="character" w:customStyle="1" w:styleId="cit-fpage">
    <w:name w:val="cit-fpage"/>
    <w:rsid w:val="003447C9"/>
  </w:style>
  <w:style w:type="character" w:customStyle="1" w:styleId="cit-lpage">
    <w:name w:val="cit-lpage"/>
    <w:rsid w:val="003447C9"/>
  </w:style>
  <w:style w:type="character" w:customStyle="1" w:styleId="st1">
    <w:name w:val="st1"/>
    <w:rsid w:val="00D87A62"/>
  </w:style>
  <w:style w:type="character" w:customStyle="1" w:styleId="Heading6Char">
    <w:name w:val="Heading 6 Char"/>
    <w:link w:val="Heading6"/>
    <w:semiHidden/>
    <w:rsid w:val="004F2127"/>
    <w:rPr>
      <w:rFonts w:ascii="Calibri" w:eastAsia="Times New Roman" w:hAnsi="Calibri" w:cs="Times New Roman"/>
      <w:b/>
      <w:bCs/>
      <w:sz w:val="22"/>
      <w:szCs w:val="22"/>
      <w:lang w:val="nl-NL" w:eastAsia="nl-NL"/>
    </w:rPr>
  </w:style>
  <w:style w:type="character" w:customStyle="1" w:styleId="reference-text">
    <w:name w:val="reference-text"/>
    <w:rsid w:val="002C5269"/>
  </w:style>
  <w:style w:type="character" w:customStyle="1" w:styleId="citation">
    <w:name w:val="citation"/>
    <w:rsid w:val="00130F43"/>
  </w:style>
  <w:style w:type="character" w:customStyle="1" w:styleId="CommentTextChar">
    <w:name w:val="Comment Text Char"/>
    <w:link w:val="CommentText"/>
    <w:uiPriority w:val="99"/>
    <w:rsid w:val="0005749D"/>
    <w:rPr>
      <w:lang w:val="nl-NL" w:eastAsia="nl-NL"/>
    </w:rPr>
  </w:style>
  <w:style w:type="character" w:customStyle="1" w:styleId="nlmyear">
    <w:name w:val="nlm_year"/>
    <w:rsid w:val="000B0032"/>
  </w:style>
  <w:style w:type="paragraph" w:customStyle="1" w:styleId="sourcetitle">
    <w:name w:val="sourcetitle"/>
    <w:basedOn w:val="Normal"/>
    <w:rsid w:val="009A3A98"/>
    <w:rPr>
      <w:b/>
      <w:bCs/>
      <w:lang w:val="nl-BE" w:eastAsia="nl-BE"/>
    </w:rPr>
  </w:style>
  <w:style w:type="paragraph" w:customStyle="1" w:styleId="frfield">
    <w:name w:val="fr_field"/>
    <w:basedOn w:val="Normal"/>
    <w:rsid w:val="009A3A98"/>
    <w:pPr>
      <w:spacing w:after="30" w:line="330" w:lineRule="atLeast"/>
    </w:pPr>
    <w:rPr>
      <w:lang w:val="nl-BE" w:eastAsia="nl-BE"/>
    </w:rPr>
  </w:style>
  <w:style w:type="character" w:customStyle="1" w:styleId="databold">
    <w:name w:val="data_bold"/>
    <w:rsid w:val="00795D9D"/>
  </w:style>
  <w:style w:type="character" w:customStyle="1" w:styleId="st">
    <w:name w:val="st"/>
    <w:rsid w:val="00352720"/>
  </w:style>
  <w:style w:type="paragraph" w:customStyle="1" w:styleId="Ondertitel1">
    <w:name w:val="Ondertitel1"/>
    <w:basedOn w:val="Normal"/>
    <w:link w:val="OndertitelChar"/>
    <w:qFormat/>
    <w:locked/>
    <w:rsid w:val="007F7B0D"/>
    <w:rPr>
      <w:b/>
      <w:lang w:val="en-GB"/>
    </w:rPr>
  </w:style>
  <w:style w:type="character" w:customStyle="1" w:styleId="OndertitelChar">
    <w:name w:val="Ondertitel Char"/>
    <w:link w:val="Ondertitel1"/>
    <w:rsid w:val="007F7B0D"/>
    <w:rPr>
      <w:b/>
      <w:sz w:val="24"/>
      <w:szCs w:val="24"/>
      <w:lang w:val="en-GB" w:eastAsia="nl-NL"/>
    </w:rPr>
  </w:style>
  <w:style w:type="paragraph" w:styleId="FootnoteText">
    <w:name w:val="footnote text"/>
    <w:basedOn w:val="Normal"/>
    <w:link w:val="FootnoteTextChar"/>
    <w:rsid w:val="00343255"/>
    <w:rPr>
      <w:sz w:val="20"/>
      <w:szCs w:val="20"/>
      <w:lang w:val="nl-NL"/>
    </w:rPr>
  </w:style>
  <w:style w:type="character" w:customStyle="1" w:styleId="FootnoteTextChar">
    <w:name w:val="Footnote Text Char"/>
    <w:link w:val="FootnoteText"/>
    <w:rsid w:val="00343255"/>
    <w:rPr>
      <w:lang w:val="nl-NL" w:eastAsia="nl-NL"/>
    </w:rPr>
  </w:style>
  <w:style w:type="character" w:styleId="FootnoteReference">
    <w:name w:val="footnote reference"/>
    <w:rsid w:val="00343255"/>
    <w:rPr>
      <w:vertAlign w:val="superscript"/>
    </w:rPr>
  </w:style>
  <w:style w:type="paragraph" w:styleId="ListParagraph">
    <w:name w:val="List Paragraph"/>
    <w:basedOn w:val="Normal"/>
    <w:uiPriority w:val="34"/>
    <w:qFormat/>
    <w:rsid w:val="001D3E17"/>
    <w:pPr>
      <w:ind w:left="720"/>
      <w:contextualSpacing/>
    </w:pPr>
  </w:style>
  <w:style w:type="paragraph" w:styleId="CommentSubject">
    <w:name w:val="annotation subject"/>
    <w:basedOn w:val="CommentText"/>
    <w:next w:val="CommentText"/>
    <w:link w:val="CommentSubjectChar"/>
    <w:rsid w:val="00BD2BC2"/>
    <w:rPr>
      <w:b/>
      <w:bCs/>
    </w:rPr>
  </w:style>
  <w:style w:type="character" w:customStyle="1" w:styleId="CommentSubjectChar">
    <w:name w:val="Comment Subject Char"/>
    <w:link w:val="CommentSubject"/>
    <w:rsid w:val="00BD2BC2"/>
    <w:rPr>
      <w:b/>
      <w:bCs/>
      <w:lang w:val="nl-NL" w:eastAsia="nl-NL"/>
    </w:rPr>
  </w:style>
  <w:style w:type="character" w:customStyle="1" w:styleId="a1">
    <w:name w:val="a1"/>
    <w:rsid w:val="00AF06BB"/>
    <w:rPr>
      <w:rFonts w:ascii="Times New Roman" w:hAnsi="Times New Roman" w:cs="Times New Roman" w:hint="default"/>
      <w:b w:val="0"/>
      <w:bCs w:val="0"/>
      <w:i w:val="0"/>
      <w:iCs w:val="0"/>
      <w:bdr w:val="none" w:sz="0" w:space="0" w:color="auto" w:frame="1"/>
    </w:rPr>
  </w:style>
  <w:style w:type="paragraph" w:customStyle="1" w:styleId="medium-normal">
    <w:name w:val="medium-normal"/>
    <w:basedOn w:val="Default"/>
    <w:next w:val="Default"/>
    <w:uiPriority w:val="99"/>
    <w:rsid w:val="006237CE"/>
    <w:rPr>
      <w:rFonts w:ascii="Arial" w:hAnsi="Arial" w:cs="Arial"/>
      <w:color w:val="auto"/>
      <w:lang w:val="nl-BE" w:eastAsia="nl-BE"/>
    </w:rPr>
  </w:style>
  <w:style w:type="character" w:customStyle="1" w:styleId="a2">
    <w:name w:val="a2"/>
    <w:rsid w:val="00CE48B5"/>
    <w:rPr>
      <w:rFonts w:ascii="Times New Roman" w:hAnsi="Times New Roman" w:cs="Times New Roman" w:hint="default"/>
      <w:b w:val="0"/>
      <w:bCs w:val="0"/>
      <w:i/>
      <w:iCs/>
      <w:bdr w:val="none" w:sz="0" w:space="0" w:color="auto" w:frame="1"/>
    </w:rPr>
  </w:style>
  <w:style w:type="character" w:customStyle="1" w:styleId="citedissue">
    <w:name w:val="citedissue"/>
    <w:rsid w:val="00B47E4A"/>
  </w:style>
  <w:style w:type="paragraph" w:customStyle="1" w:styleId="closewindow">
    <w:name w:val="closewindow"/>
    <w:basedOn w:val="Normal"/>
    <w:rsid w:val="00357E4A"/>
    <w:pPr>
      <w:spacing w:before="100" w:beforeAutospacing="1"/>
      <w:ind w:right="60"/>
    </w:pPr>
    <w:rPr>
      <w:lang w:val="nl-BE" w:eastAsia="nl-BE"/>
    </w:rPr>
  </w:style>
  <w:style w:type="paragraph" w:customStyle="1" w:styleId="overlayjcrtext">
    <w:name w:val="overlayjcrtext"/>
    <w:basedOn w:val="Normal"/>
    <w:rsid w:val="00357E4A"/>
    <w:pPr>
      <w:spacing w:before="100" w:beforeAutospacing="1"/>
      <w:ind w:right="60"/>
    </w:pPr>
    <w:rPr>
      <w:lang w:val="nl-BE" w:eastAsia="nl-BE"/>
    </w:rPr>
  </w:style>
  <w:style w:type="character" w:customStyle="1" w:styleId="regmark1">
    <w:name w:val="regmark1"/>
    <w:rsid w:val="00357E4A"/>
    <w:rPr>
      <w:rFonts w:ascii="Arial" w:hAnsi="Arial" w:cs="Arial" w:hint="default"/>
      <w:sz w:val="19"/>
      <w:szCs w:val="19"/>
    </w:rPr>
  </w:style>
  <w:style w:type="character" w:customStyle="1" w:styleId="sourcetitletxt1">
    <w:name w:val="sourcetitle_txt1"/>
    <w:rsid w:val="00357E4A"/>
  </w:style>
  <w:style w:type="character" w:customStyle="1" w:styleId="journaloverlayclose2">
    <w:name w:val="journal_overlay_close2"/>
    <w:rsid w:val="00357E4A"/>
  </w:style>
  <w:style w:type="character" w:customStyle="1" w:styleId="person-name">
    <w:name w:val="person-name"/>
    <w:rsid w:val="00E756A6"/>
  </w:style>
  <w:style w:type="character" w:customStyle="1" w:styleId="surname">
    <w:name w:val="surname"/>
    <w:rsid w:val="00E756A6"/>
  </w:style>
  <w:style w:type="character" w:customStyle="1" w:styleId="givennames">
    <w:name w:val="givennames"/>
    <w:rsid w:val="00E756A6"/>
  </w:style>
  <w:style w:type="paragraph" w:styleId="PlainText">
    <w:name w:val="Plain Text"/>
    <w:basedOn w:val="Normal"/>
    <w:link w:val="PlainTextChar"/>
    <w:uiPriority w:val="99"/>
    <w:unhideWhenUsed/>
    <w:rsid w:val="00843A0B"/>
    <w:rPr>
      <w:rFonts w:ascii="Calibri" w:hAnsi="Calibri"/>
      <w:sz w:val="22"/>
      <w:szCs w:val="22"/>
      <w:lang w:eastAsia="en-US"/>
    </w:rPr>
  </w:style>
  <w:style w:type="character" w:customStyle="1" w:styleId="PlainTextChar">
    <w:name w:val="Plain Text Char"/>
    <w:link w:val="PlainText"/>
    <w:uiPriority w:val="99"/>
    <w:rsid w:val="00843A0B"/>
    <w:rPr>
      <w:rFonts w:ascii="Calibri" w:hAnsi="Calibri" w:cs="Calibri"/>
      <w:sz w:val="22"/>
      <w:szCs w:val="22"/>
      <w:lang w:eastAsia="en-US"/>
    </w:rPr>
  </w:style>
  <w:style w:type="paragraph" w:customStyle="1" w:styleId="Standard1">
    <w:name w:val="Standard1"/>
    <w:uiPriority w:val="99"/>
    <w:rsid w:val="00E35545"/>
    <w:pPr>
      <w:suppressAutoHyphens/>
      <w:autoSpaceDN w:val="0"/>
      <w:textAlignment w:val="baseline"/>
    </w:pPr>
    <w:rPr>
      <w:rFonts w:eastAsia="SimSun"/>
      <w:color w:val="000000"/>
      <w:kern w:val="3"/>
      <w:sz w:val="24"/>
      <w:szCs w:val="24"/>
      <w:lang w:val="en-US" w:eastAsia="zh-CN"/>
    </w:rPr>
  </w:style>
  <w:style w:type="character" w:customStyle="1" w:styleId="SubtitelChar">
    <w:name w:val="Subtitel Char"/>
    <w:rsid w:val="00E96BC6"/>
    <w:rPr>
      <w:rFonts w:ascii="Times New Roman" w:eastAsia="Times New Roman" w:hAnsi="Times New Roman" w:cs="Times New Roman"/>
      <w:b/>
      <w:sz w:val="24"/>
      <w:szCs w:val="24"/>
      <w:lang w:val="en-GB" w:eastAsia="nl-NL"/>
    </w:rPr>
  </w:style>
  <w:style w:type="character" w:customStyle="1" w:styleId="Heading4Char">
    <w:name w:val="Heading 4 Char"/>
    <w:link w:val="Heading4"/>
    <w:semiHidden/>
    <w:rsid w:val="00034E62"/>
    <w:rPr>
      <w:rFonts w:ascii="Calibri" w:eastAsia="Times New Roman" w:hAnsi="Calibri" w:cs="Times New Roman"/>
      <w:b/>
      <w:bCs/>
      <w:sz w:val="28"/>
      <w:szCs w:val="28"/>
      <w:lang w:val="nl-NL" w:eastAsia="nl-NL"/>
    </w:rPr>
  </w:style>
  <w:style w:type="character" w:customStyle="1" w:styleId="Heading5Char">
    <w:name w:val="Heading 5 Char"/>
    <w:link w:val="Heading5"/>
    <w:rsid w:val="00034E62"/>
    <w:rPr>
      <w:rFonts w:ascii="Calibri" w:eastAsia="Times New Roman" w:hAnsi="Calibri" w:cs="Times New Roman"/>
      <w:b/>
      <w:bCs/>
      <w:i/>
      <w:iCs/>
      <w:sz w:val="26"/>
      <w:szCs w:val="26"/>
      <w:lang w:val="nl-NL" w:eastAsia="nl-NL"/>
    </w:rPr>
  </w:style>
  <w:style w:type="paragraph" w:customStyle="1" w:styleId="Figure">
    <w:name w:val="Figure"/>
    <w:basedOn w:val="Normal"/>
    <w:link w:val="FigureChar"/>
    <w:qFormat/>
    <w:rsid w:val="00034E62"/>
    <w:pPr>
      <w:spacing w:after="240"/>
    </w:pPr>
    <w:rPr>
      <w:rFonts w:ascii="Calibri" w:eastAsia="Calibri" w:hAnsi="Calibri"/>
      <w:b/>
      <w:i/>
      <w:sz w:val="22"/>
      <w:szCs w:val="22"/>
    </w:rPr>
  </w:style>
  <w:style w:type="character" w:customStyle="1" w:styleId="FigureChar">
    <w:name w:val="Figure Char"/>
    <w:link w:val="Figure"/>
    <w:rsid w:val="00034E62"/>
    <w:rPr>
      <w:rFonts w:ascii="Calibri" w:eastAsia="Calibri" w:hAnsi="Calibri"/>
      <w:b/>
      <w:i/>
      <w:sz w:val="22"/>
      <w:szCs w:val="22"/>
      <w:lang w:val="en-US"/>
    </w:rPr>
  </w:style>
  <w:style w:type="character" w:customStyle="1" w:styleId="apple-converted-space">
    <w:name w:val="apple-converted-space"/>
    <w:rsid w:val="00F80452"/>
  </w:style>
  <w:style w:type="paragraph" w:customStyle="1" w:styleId="Kop2">
    <w:name w:val="Kop2"/>
    <w:basedOn w:val="Standard"/>
    <w:link w:val="Kop2Char"/>
    <w:qFormat/>
    <w:rsid w:val="009B7482"/>
    <w:pPr>
      <w:spacing w:before="120" w:line="480" w:lineRule="auto"/>
      <w:jc w:val="center"/>
      <w:outlineLvl w:val="1"/>
    </w:pPr>
    <w:rPr>
      <w:b/>
      <w:bCs/>
      <w:color w:val="00000A"/>
    </w:rPr>
  </w:style>
  <w:style w:type="paragraph" w:styleId="DocumentMap">
    <w:name w:val="Document Map"/>
    <w:basedOn w:val="Normal"/>
    <w:link w:val="DocumentMapChar"/>
    <w:rsid w:val="009D7B38"/>
    <w:rPr>
      <w:rFonts w:ascii="Tahoma" w:hAnsi="Tahoma" w:cs="Tahoma"/>
      <w:sz w:val="16"/>
      <w:szCs w:val="16"/>
    </w:rPr>
  </w:style>
  <w:style w:type="character" w:customStyle="1" w:styleId="StandardChar">
    <w:name w:val="Standard Char"/>
    <w:link w:val="Standard"/>
    <w:uiPriority w:val="99"/>
    <w:rsid w:val="009B7482"/>
    <w:rPr>
      <w:rFonts w:eastAsia="SimSun"/>
      <w:color w:val="000000"/>
      <w:kern w:val="3"/>
      <w:sz w:val="24"/>
      <w:szCs w:val="24"/>
      <w:lang w:val="en-US" w:eastAsia="zh-CN" w:bidi="ar-SA"/>
    </w:rPr>
  </w:style>
  <w:style w:type="character" w:customStyle="1" w:styleId="Kop2Char">
    <w:name w:val="Kop2 Char"/>
    <w:link w:val="Kop2"/>
    <w:rsid w:val="009B7482"/>
    <w:rPr>
      <w:rFonts w:eastAsia="SimSun"/>
      <w:b/>
      <w:bCs/>
      <w:color w:val="00000A"/>
      <w:kern w:val="3"/>
      <w:sz w:val="24"/>
      <w:szCs w:val="24"/>
      <w:lang w:val="en-US" w:eastAsia="zh-CN"/>
    </w:rPr>
  </w:style>
  <w:style w:type="character" w:customStyle="1" w:styleId="DocumentMapChar">
    <w:name w:val="Document Map Char"/>
    <w:basedOn w:val="DefaultParagraphFont"/>
    <w:link w:val="DocumentMap"/>
    <w:rsid w:val="009D7B38"/>
    <w:rPr>
      <w:rFonts w:ascii="Tahoma" w:hAnsi="Tahoma" w:cs="Tahoma"/>
      <w:sz w:val="16"/>
      <w:szCs w:val="16"/>
      <w:lang w:val="en-US" w:eastAsia="nl-NL"/>
    </w:rPr>
  </w:style>
  <w:style w:type="paragraph" w:customStyle="1" w:styleId="voettekst">
    <w:name w:val="voettekst"/>
    <w:basedOn w:val="Normal"/>
    <w:qFormat/>
    <w:rsid w:val="00C727A5"/>
    <w:pPr>
      <w:spacing w:before="0" w:line="240" w:lineRule="auto"/>
      <w:ind w:firstLine="0"/>
    </w:pPr>
    <w:rPr>
      <w:sz w:val="22"/>
      <w:szCs w:val="22"/>
    </w:rPr>
  </w:style>
  <w:style w:type="paragraph" w:customStyle="1" w:styleId="voetnoot">
    <w:name w:val="voetnoot"/>
    <w:basedOn w:val="Normal"/>
    <w:qFormat/>
    <w:rsid w:val="00C727A5"/>
    <w:pPr>
      <w:spacing w:before="0" w:line="240" w:lineRule="auto"/>
      <w:ind w:firstLine="0"/>
    </w:pPr>
    <w:rPr>
      <w:sz w:val="22"/>
      <w:szCs w:val="22"/>
    </w:rPr>
  </w:style>
  <w:style w:type="paragraph" w:customStyle="1" w:styleId="Voetnoot0">
    <w:name w:val="Voetnoot"/>
    <w:basedOn w:val="FootnoteText"/>
    <w:link w:val="VoetnootChar"/>
    <w:qFormat/>
    <w:rsid w:val="00623437"/>
    <w:pPr>
      <w:widowControl w:val="0"/>
      <w:spacing w:before="0" w:line="240" w:lineRule="auto"/>
      <w:ind w:firstLine="567"/>
    </w:pPr>
    <w:rPr>
      <w:rFonts w:ascii="Calibri" w:eastAsia="Calibri" w:hAnsi="Calibri"/>
      <w:lang w:val="en-US" w:eastAsia="en-US"/>
    </w:rPr>
  </w:style>
  <w:style w:type="character" w:customStyle="1" w:styleId="VoetnootChar">
    <w:name w:val="Voetnoot Char"/>
    <w:basedOn w:val="FootnoteTextChar"/>
    <w:link w:val="Voetnoot0"/>
    <w:rsid w:val="00623437"/>
    <w:rPr>
      <w:rFonts w:ascii="Calibri" w:eastAsia="Calibri" w:hAnsi="Calibri"/>
      <w:lang w:val="en-US" w:eastAsia="en-US"/>
    </w:rPr>
  </w:style>
  <w:style w:type="character" w:customStyle="1" w:styleId="ref-journal">
    <w:name w:val="ref-journal"/>
    <w:basedOn w:val="DefaultParagraphFont"/>
    <w:rsid w:val="00892B73"/>
  </w:style>
  <w:style w:type="paragraph" w:styleId="BodyText">
    <w:name w:val="Body Text"/>
    <w:basedOn w:val="Normal"/>
    <w:link w:val="BodyTextChar"/>
    <w:rsid w:val="00C21436"/>
    <w:pPr>
      <w:spacing w:before="0"/>
      <w:ind w:firstLine="540"/>
      <w:jc w:val="left"/>
    </w:pPr>
    <w:rPr>
      <w:szCs w:val="20"/>
      <w:lang w:eastAsia="nl-BE"/>
    </w:rPr>
  </w:style>
  <w:style w:type="character" w:customStyle="1" w:styleId="BodyTextChar">
    <w:name w:val="Body Text Char"/>
    <w:basedOn w:val="DefaultParagraphFont"/>
    <w:link w:val="BodyText"/>
    <w:rsid w:val="00C21436"/>
    <w:rPr>
      <w:sz w:val="24"/>
      <w:lang w:val="en-US"/>
    </w:rPr>
  </w:style>
  <w:style w:type="paragraph" w:styleId="Bibliography">
    <w:name w:val="Bibliography"/>
    <w:basedOn w:val="Normal"/>
    <w:next w:val="Normal"/>
    <w:uiPriority w:val="37"/>
    <w:unhideWhenUsed/>
    <w:rsid w:val="00F46036"/>
  </w:style>
  <w:style w:type="character" w:customStyle="1" w:styleId="highlight">
    <w:name w:val="highlight"/>
    <w:basedOn w:val="DefaultParagraphFont"/>
    <w:rsid w:val="00C305E7"/>
  </w:style>
  <w:style w:type="paragraph" w:customStyle="1" w:styleId="metaheadingtitle">
    <w:name w:val="metaheadingtitle"/>
    <w:basedOn w:val="Normal"/>
    <w:rsid w:val="00220DBB"/>
    <w:pPr>
      <w:spacing w:before="100" w:beforeAutospacing="1" w:after="100" w:afterAutospacing="1" w:line="240" w:lineRule="auto"/>
      <w:ind w:firstLine="0"/>
      <w:jc w:val="left"/>
    </w:pPr>
    <w:rPr>
      <w:lang w:val="nl-BE" w:eastAsia="nl-BE"/>
    </w:rPr>
  </w:style>
  <w:style w:type="character" w:customStyle="1" w:styleId="nlmcontrib-group">
    <w:name w:val="nlm_contrib-group"/>
    <w:basedOn w:val="DefaultParagraphFont"/>
    <w:rsid w:val="00220DBB"/>
  </w:style>
  <w:style w:type="character" w:customStyle="1" w:styleId="contribdegrees">
    <w:name w:val="contribdegrees"/>
    <w:basedOn w:val="DefaultParagraphFont"/>
    <w:rsid w:val="00220DBB"/>
  </w:style>
  <w:style w:type="character" w:customStyle="1" w:styleId="ui-helper-hidden-accessible">
    <w:name w:val="ui-helper-hidden-accessible"/>
    <w:basedOn w:val="DefaultParagraphFont"/>
    <w:rsid w:val="00220DBB"/>
  </w:style>
  <w:style w:type="character" w:customStyle="1" w:styleId="institution">
    <w:name w:val="institution"/>
    <w:basedOn w:val="DefaultParagraphFont"/>
    <w:rsid w:val="00220DBB"/>
  </w:style>
  <w:style w:type="character" w:customStyle="1" w:styleId="nlmstring-name">
    <w:name w:val="nlm_string-name"/>
    <w:basedOn w:val="DefaultParagraphFont"/>
    <w:rsid w:val="00010072"/>
  </w:style>
  <w:style w:type="character" w:customStyle="1" w:styleId="nlmarticle-title">
    <w:name w:val="nlm_article-title"/>
    <w:basedOn w:val="DefaultParagraphFont"/>
    <w:rsid w:val="00010072"/>
  </w:style>
  <w:style w:type="character" w:customStyle="1" w:styleId="nlmfpage">
    <w:name w:val="nlm_fpage"/>
    <w:basedOn w:val="DefaultParagraphFont"/>
    <w:rsid w:val="00010072"/>
  </w:style>
  <w:style w:type="character" w:customStyle="1" w:styleId="nlmlpage">
    <w:name w:val="nlm_lpage"/>
    <w:basedOn w:val="DefaultParagraphFont"/>
    <w:rsid w:val="00010072"/>
  </w:style>
  <w:style w:type="paragraph" w:customStyle="1" w:styleId="Titel1">
    <w:name w:val="Titel1"/>
    <w:basedOn w:val="Normal"/>
    <w:rsid w:val="00D81802"/>
    <w:pPr>
      <w:spacing w:before="100" w:beforeAutospacing="1" w:after="100" w:afterAutospacing="1" w:line="240" w:lineRule="auto"/>
      <w:ind w:firstLine="0"/>
      <w:jc w:val="left"/>
    </w:pPr>
    <w:rPr>
      <w:lang w:val="nl-BE" w:eastAsia="nl-BE"/>
    </w:rPr>
  </w:style>
  <w:style w:type="paragraph" w:customStyle="1" w:styleId="desc">
    <w:name w:val="desc"/>
    <w:basedOn w:val="Normal"/>
    <w:rsid w:val="00D81802"/>
    <w:pPr>
      <w:spacing w:before="100" w:beforeAutospacing="1" w:after="100" w:afterAutospacing="1" w:line="240" w:lineRule="auto"/>
      <w:ind w:firstLine="0"/>
      <w:jc w:val="left"/>
    </w:pPr>
    <w:rPr>
      <w:lang w:val="nl-BE" w:eastAsia="nl-BE"/>
    </w:rPr>
  </w:style>
  <w:style w:type="paragraph" w:customStyle="1" w:styleId="details">
    <w:name w:val="details"/>
    <w:basedOn w:val="Normal"/>
    <w:rsid w:val="00D81802"/>
    <w:pPr>
      <w:spacing w:before="100" w:beforeAutospacing="1" w:after="100" w:afterAutospacing="1" w:line="240" w:lineRule="auto"/>
      <w:ind w:firstLine="0"/>
      <w:jc w:val="left"/>
    </w:pPr>
    <w:rPr>
      <w:lang w:val="nl-BE" w:eastAsia="nl-BE"/>
    </w:rPr>
  </w:style>
  <w:style w:type="character" w:customStyle="1" w:styleId="jrnl">
    <w:name w:val="jrnl"/>
    <w:basedOn w:val="DefaultParagraphFont"/>
    <w:rsid w:val="00D81802"/>
  </w:style>
  <w:style w:type="paragraph" w:customStyle="1" w:styleId="Pa28">
    <w:name w:val="Pa28"/>
    <w:basedOn w:val="Default"/>
    <w:next w:val="Default"/>
    <w:uiPriority w:val="99"/>
    <w:rsid w:val="006C722F"/>
    <w:pPr>
      <w:spacing w:line="241" w:lineRule="atLeast"/>
    </w:pPr>
    <w:rPr>
      <w:rFonts w:ascii="Minion Pro" w:hAnsi="Minion Pro"/>
      <w:color w:val="auto"/>
      <w:lang w:val="nl-BE" w:eastAsia="nl-BE"/>
    </w:rPr>
  </w:style>
  <w:style w:type="character" w:customStyle="1" w:styleId="personname">
    <w:name w:val="person_name"/>
    <w:basedOn w:val="DefaultParagraphFont"/>
    <w:rsid w:val="00493277"/>
  </w:style>
  <w:style w:type="character" w:customStyle="1" w:styleId="highwire-citation-authors">
    <w:name w:val="highwire-citation-authors"/>
    <w:basedOn w:val="DefaultParagraphFont"/>
    <w:rsid w:val="00581DB9"/>
  </w:style>
  <w:style w:type="character" w:customStyle="1" w:styleId="highwire-citation-author">
    <w:name w:val="highwire-citation-author"/>
    <w:basedOn w:val="DefaultParagraphFont"/>
    <w:rsid w:val="00581DB9"/>
  </w:style>
  <w:style w:type="character" w:customStyle="1" w:styleId="nlm-given-names">
    <w:name w:val="nlm-given-names"/>
    <w:basedOn w:val="DefaultParagraphFont"/>
    <w:rsid w:val="00581DB9"/>
  </w:style>
  <w:style w:type="character" w:customStyle="1" w:styleId="nlm-surname">
    <w:name w:val="nlm-surname"/>
    <w:basedOn w:val="DefaultParagraphFont"/>
    <w:rsid w:val="00581DB9"/>
  </w:style>
  <w:style w:type="character" w:customStyle="1" w:styleId="highwire-cite-metadata-journal">
    <w:name w:val="highwire-cite-metadata-journal"/>
    <w:basedOn w:val="DefaultParagraphFont"/>
    <w:rsid w:val="00581DB9"/>
  </w:style>
  <w:style w:type="character" w:customStyle="1" w:styleId="highwire-cite-metadata-date">
    <w:name w:val="highwire-cite-metadata-date"/>
    <w:basedOn w:val="DefaultParagraphFont"/>
    <w:rsid w:val="00581DB9"/>
  </w:style>
  <w:style w:type="character" w:customStyle="1" w:styleId="highwire-cite-metadata-volume">
    <w:name w:val="highwire-cite-metadata-volume"/>
    <w:basedOn w:val="DefaultParagraphFont"/>
    <w:rsid w:val="00581DB9"/>
  </w:style>
  <w:style w:type="character" w:customStyle="1" w:styleId="highwire-cite-metadata-issue">
    <w:name w:val="highwire-cite-metadata-issue"/>
    <w:basedOn w:val="DefaultParagraphFont"/>
    <w:rsid w:val="00581DB9"/>
  </w:style>
  <w:style w:type="character" w:customStyle="1" w:styleId="highwire-cite-metadata-pages">
    <w:name w:val="highwire-cite-metadata-pages"/>
    <w:basedOn w:val="DefaultParagraphFont"/>
    <w:rsid w:val="00581DB9"/>
  </w:style>
  <w:style w:type="character" w:customStyle="1" w:styleId="highwire-cite-metadata-doi">
    <w:name w:val="highwire-cite-metadata-doi"/>
    <w:basedOn w:val="DefaultParagraphFont"/>
    <w:rsid w:val="00581DB9"/>
  </w:style>
  <w:style w:type="character" w:customStyle="1" w:styleId="label">
    <w:name w:val="label"/>
    <w:basedOn w:val="DefaultParagraphFont"/>
    <w:rsid w:val="00581DB9"/>
  </w:style>
  <w:style w:type="character" w:customStyle="1" w:styleId="anchor-text">
    <w:name w:val="anchor-text"/>
    <w:basedOn w:val="DefaultParagraphFont"/>
    <w:rsid w:val="00AD490B"/>
  </w:style>
  <w:style w:type="character" w:customStyle="1" w:styleId="UnresolvedMention">
    <w:name w:val="Unresolved Mention"/>
    <w:basedOn w:val="DefaultParagraphFont"/>
    <w:uiPriority w:val="99"/>
    <w:semiHidden/>
    <w:unhideWhenUsed/>
    <w:rsid w:val="00C2189C"/>
    <w:rPr>
      <w:color w:val="808080"/>
      <w:shd w:val="clear" w:color="auto" w:fill="E6E6E6"/>
    </w:rPr>
  </w:style>
  <w:style w:type="character" w:styleId="FollowedHyperlink">
    <w:name w:val="FollowedHyperlink"/>
    <w:basedOn w:val="DefaultParagraphFont"/>
    <w:semiHidden/>
    <w:unhideWhenUsed/>
    <w:rsid w:val="0076460E"/>
    <w:rPr>
      <w:color w:val="800080" w:themeColor="followedHyperlink"/>
      <w:u w:val="single"/>
    </w:rPr>
  </w:style>
  <w:style w:type="character" w:customStyle="1" w:styleId="externalref">
    <w:name w:val="externalref"/>
    <w:basedOn w:val="DefaultParagraphFont"/>
    <w:rsid w:val="00E77397"/>
  </w:style>
  <w:style w:type="character" w:customStyle="1" w:styleId="refsource">
    <w:name w:val="refsource"/>
    <w:basedOn w:val="DefaultParagraphFont"/>
    <w:rsid w:val="00E77397"/>
  </w:style>
  <w:style w:type="character" w:styleId="EndnoteReference">
    <w:name w:val="endnote reference"/>
    <w:basedOn w:val="DefaultParagraphFont"/>
    <w:semiHidden/>
    <w:unhideWhenUsed/>
    <w:rsid w:val="002925A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semiHidden="0" w:unhideWhenUsed="0" w:qFormat="1"/>
    <w:lsdException w:name="heading 4" w:locked="1" w:qFormat="1"/>
    <w:lsdException w:name="heading 5" w:locked="1" w:qFormat="1"/>
    <w:lsdException w:name="heading 6" w:locked="1" w:semiHidden="0" w:unhideWhenUsed="0"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uiPriority="99"/>
    <w:lsdException w:name="header" w:uiPriority="99"/>
    <w:lsdException w:name="caption" w:locked="1" w:qFormat="1"/>
    <w:lsdException w:name="annotation reference" w:uiPriority="99"/>
    <w:lsdException w:name="List Number" w:semiHidden="0" w:unhideWhenUsed="0"/>
    <w:lsdException w:name="List 4" w:semiHidden="0" w:unhideWhenUsed="0"/>
    <w:lsdException w:name="List 5" w:semiHidden="0" w:unhideWhenUsed="0"/>
    <w:lsdException w:name="Title" w:locked="1" w:semiHidden="0" w:uiPriority="99"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iPriority="22" w:unhideWhenUsed="0" w:qFormat="1"/>
    <w:lsdException w:name="Emphasis" w:locked="1" w:semiHidden="0" w:uiPriority="20" w:unhideWhenUsed="0" w:qFormat="1"/>
    <w:lsdException w:name="Plain Text" w:uiPriority="99"/>
    <w:lsdException w:name="Normal (Web)" w:uiPriority="99"/>
    <w:lsdException w:name="HTML Cite" w:uiPriority="99"/>
    <w:lsdException w:name="No List"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BF0"/>
    <w:pPr>
      <w:spacing w:before="120" w:line="480" w:lineRule="auto"/>
      <w:ind w:firstLine="708"/>
      <w:jc w:val="both"/>
    </w:pPr>
    <w:rPr>
      <w:sz w:val="24"/>
      <w:szCs w:val="24"/>
      <w:lang w:val="en-US" w:eastAsia="nl-NL"/>
    </w:rPr>
  </w:style>
  <w:style w:type="paragraph" w:styleId="Heading1">
    <w:name w:val="heading 1"/>
    <w:basedOn w:val="Normal"/>
    <w:next w:val="Normal"/>
    <w:link w:val="Heading1Char"/>
    <w:qFormat/>
    <w:rsid w:val="00C5523E"/>
    <w:pPr>
      <w:jc w:val="center"/>
      <w:outlineLvl w:val="0"/>
    </w:pPr>
    <w:rPr>
      <w:b/>
    </w:rPr>
  </w:style>
  <w:style w:type="paragraph" w:styleId="Heading3">
    <w:name w:val="heading 3"/>
    <w:basedOn w:val="Normal"/>
    <w:next w:val="Normal"/>
    <w:link w:val="Heading3Char"/>
    <w:qFormat/>
    <w:rsid w:val="009B7482"/>
    <w:pPr>
      <w:spacing w:line="360" w:lineRule="auto"/>
      <w:outlineLvl w:val="2"/>
    </w:pPr>
    <w:rPr>
      <w:b/>
      <w:bCs/>
    </w:rPr>
  </w:style>
  <w:style w:type="paragraph" w:styleId="Heading4">
    <w:name w:val="heading 4"/>
    <w:basedOn w:val="Normal"/>
    <w:next w:val="Normal"/>
    <w:link w:val="Heading4Char"/>
    <w:semiHidden/>
    <w:unhideWhenUsed/>
    <w:qFormat/>
    <w:locked/>
    <w:rsid w:val="00034E62"/>
    <w:pPr>
      <w:keepNext/>
      <w:spacing w:before="240" w:after="60"/>
      <w:outlineLvl w:val="3"/>
    </w:pPr>
    <w:rPr>
      <w:rFonts w:ascii="Calibri" w:hAnsi="Calibri"/>
      <w:b/>
      <w:bCs/>
      <w:sz w:val="28"/>
      <w:szCs w:val="28"/>
      <w:lang w:val="nl-NL"/>
    </w:rPr>
  </w:style>
  <w:style w:type="paragraph" w:styleId="Heading5">
    <w:name w:val="heading 5"/>
    <w:basedOn w:val="Normal"/>
    <w:next w:val="Normal"/>
    <w:link w:val="Heading5Char"/>
    <w:unhideWhenUsed/>
    <w:qFormat/>
    <w:locked/>
    <w:rsid w:val="00034E62"/>
    <w:pPr>
      <w:spacing w:before="240" w:after="60"/>
      <w:outlineLvl w:val="4"/>
    </w:pPr>
    <w:rPr>
      <w:rFonts w:ascii="Calibri" w:hAnsi="Calibri"/>
      <w:b/>
      <w:bCs/>
      <w:i/>
      <w:iCs/>
      <w:sz w:val="26"/>
      <w:szCs w:val="26"/>
      <w:lang w:val="nl-NL"/>
    </w:rPr>
  </w:style>
  <w:style w:type="paragraph" w:styleId="Heading6">
    <w:name w:val="heading 6"/>
    <w:basedOn w:val="Normal"/>
    <w:next w:val="Normal"/>
    <w:link w:val="Heading6Char"/>
    <w:qFormat/>
    <w:locked/>
    <w:rsid w:val="004F2127"/>
    <w:pPr>
      <w:spacing w:before="240" w:after="60"/>
      <w:outlineLvl w:val="5"/>
    </w:pPr>
    <w:rPr>
      <w:rFonts w:ascii="Calibri" w:hAnsi="Calibri"/>
      <w:b/>
      <w:bCs/>
      <w:sz w:val="22"/>
      <w:szCs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C5523E"/>
    <w:rPr>
      <w:b/>
      <w:sz w:val="24"/>
      <w:szCs w:val="24"/>
      <w:lang w:val="en-US" w:eastAsia="nl-NL"/>
    </w:rPr>
  </w:style>
  <w:style w:type="character" w:customStyle="1" w:styleId="Heading3Char">
    <w:name w:val="Heading 3 Char"/>
    <w:link w:val="Heading3"/>
    <w:locked/>
    <w:rsid w:val="009B7482"/>
    <w:rPr>
      <w:b/>
      <w:bCs/>
      <w:sz w:val="24"/>
      <w:szCs w:val="24"/>
      <w:lang w:val="en-US" w:eastAsia="nl-NL"/>
    </w:rPr>
  </w:style>
  <w:style w:type="paragraph" w:styleId="Header">
    <w:name w:val="header"/>
    <w:basedOn w:val="Normal"/>
    <w:link w:val="HeaderChar"/>
    <w:uiPriority w:val="99"/>
    <w:rsid w:val="00E2203C"/>
    <w:pPr>
      <w:tabs>
        <w:tab w:val="center" w:pos="4536"/>
        <w:tab w:val="right" w:pos="9072"/>
      </w:tabs>
    </w:pPr>
    <w:rPr>
      <w:lang w:val="nl-NL"/>
    </w:rPr>
  </w:style>
  <w:style w:type="character" w:customStyle="1" w:styleId="HeaderChar">
    <w:name w:val="Header Char"/>
    <w:link w:val="Header"/>
    <w:uiPriority w:val="99"/>
    <w:locked/>
    <w:rsid w:val="00D407B5"/>
    <w:rPr>
      <w:rFonts w:cs="Times New Roman"/>
      <w:sz w:val="24"/>
      <w:szCs w:val="24"/>
      <w:lang w:val="nl-NL" w:eastAsia="nl-NL"/>
    </w:rPr>
  </w:style>
  <w:style w:type="paragraph" w:styleId="Footer">
    <w:name w:val="footer"/>
    <w:basedOn w:val="Normal"/>
    <w:link w:val="FooterChar"/>
    <w:rsid w:val="00E2203C"/>
    <w:pPr>
      <w:tabs>
        <w:tab w:val="center" w:pos="4536"/>
        <w:tab w:val="right" w:pos="9072"/>
      </w:tabs>
    </w:pPr>
    <w:rPr>
      <w:lang w:val="nl-NL"/>
    </w:rPr>
  </w:style>
  <w:style w:type="character" w:customStyle="1" w:styleId="FooterChar">
    <w:name w:val="Footer Char"/>
    <w:link w:val="Footer"/>
    <w:semiHidden/>
    <w:locked/>
    <w:rsid w:val="00D407B5"/>
    <w:rPr>
      <w:rFonts w:cs="Times New Roman"/>
      <w:sz w:val="24"/>
      <w:szCs w:val="24"/>
      <w:lang w:val="nl-NL" w:eastAsia="nl-NL"/>
    </w:rPr>
  </w:style>
  <w:style w:type="character" w:styleId="PageNumber">
    <w:name w:val="page number"/>
    <w:rsid w:val="002F0D2C"/>
    <w:rPr>
      <w:rFonts w:cs="Times New Roman"/>
    </w:rPr>
  </w:style>
  <w:style w:type="character" w:customStyle="1" w:styleId="databold1">
    <w:name w:val="data_bold1"/>
    <w:rsid w:val="001C54E6"/>
    <w:rPr>
      <w:b/>
    </w:rPr>
  </w:style>
  <w:style w:type="character" w:customStyle="1" w:styleId="frlabel1">
    <w:name w:val="fr_label1"/>
    <w:rsid w:val="00D43978"/>
    <w:rPr>
      <w:b/>
    </w:rPr>
  </w:style>
  <w:style w:type="character" w:customStyle="1" w:styleId="hithilite1">
    <w:name w:val="hithilite1"/>
    <w:rsid w:val="00D43978"/>
    <w:rPr>
      <w:shd w:val="clear" w:color="auto" w:fill="FFF3C6"/>
    </w:rPr>
  </w:style>
  <w:style w:type="character" w:styleId="Strong">
    <w:name w:val="Strong"/>
    <w:uiPriority w:val="22"/>
    <w:qFormat/>
    <w:rsid w:val="003820AF"/>
    <w:rPr>
      <w:rFonts w:cs="Times New Roman"/>
      <w:b/>
    </w:rPr>
  </w:style>
  <w:style w:type="character" w:customStyle="1" w:styleId="referencetext1">
    <w:name w:val="referencetext1"/>
    <w:rsid w:val="003820AF"/>
  </w:style>
  <w:style w:type="character" w:styleId="Hyperlink">
    <w:name w:val="Hyperlink"/>
    <w:rsid w:val="00B14FF3"/>
    <w:rPr>
      <w:rFonts w:cs="Times New Roman"/>
      <w:color w:val="0000FF"/>
      <w:u w:val="single"/>
    </w:rPr>
  </w:style>
  <w:style w:type="paragraph" w:customStyle="1" w:styleId="Default">
    <w:name w:val="Default"/>
    <w:rsid w:val="00327AB5"/>
    <w:pPr>
      <w:autoSpaceDE w:val="0"/>
      <w:autoSpaceDN w:val="0"/>
      <w:adjustRightInd w:val="0"/>
    </w:pPr>
    <w:rPr>
      <w:color w:val="000000"/>
      <w:sz w:val="24"/>
      <w:szCs w:val="24"/>
      <w:lang w:val="nl-NL" w:eastAsia="nl-NL"/>
    </w:rPr>
  </w:style>
  <w:style w:type="paragraph" w:styleId="NormalWeb">
    <w:name w:val="Normal (Web)"/>
    <w:basedOn w:val="Normal"/>
    <w:uiPriority w:val="99"/>
    <w:rsid w:val="00E30958"/>
    <w:pPr>
      <w:spacing w:line="360" w:lineRule="auto"/>
    </w:pPr>
    <w:rPr>
      <w:color w:val="000000"/>
    </w:rPr>
  </w:style>
  <w:style w:type="table" w:styleId="TableGrid">
    <w:name w:val="Table Grid"/>
    <w:basedOn w:val="TableNormal"/>
    <w:uiPriority w:val="59"/>
    <w:locked/>
    <w:rsid w:val="00353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ulltext-it">
    <w:name w:val="fulltext-it"/>
    <w:rsid w:val="00F42480"/>
  </w:style>
  <w:style w:type="character" w:customStyle="1" w:styleId="refpreview1">
    <w:name w:val="refpreview1"/>
    <w:rsid w:val="00BA419D"/>
    <w:rPr>
      <w:vanish/>
      <w:webHidden w:val="0"/>
      <w:shd w:val="clear" w:color="auto" w:fill="EEEEEE"/>
      <w:specVanish w:val="0"/>
    </w:rPr>
  </w:style>
  <w:style w:type="paragraph" w:customStyle="1" w:styleId="fulltext-references">
    <w:name w:val="fulltext-references"/>
    <w:basedOn w:val="Normal"/>
    <w:rsid w:val="000F40C9"/>
    <w:pPr>
      <w:spacing w:before="100" w:beforeAutospacing="1" w:after="360"/>
    </w:pPr>
  </w:style>
  <w:style w:type="character" w:customStyle="1" w:styleId="nbapihighlight2">
    <w:name w:val="nbapihighlight2"/>
    <w:basedOn w:val="DefaultParagraphFont"/>
    <w:rsid w:val="004042B9"/>
  </w:style>
  <w:style w:type="character" w:customStyle="1" w:styleId="refplaceholder">
    <w:name w:val="refplaceholder"/>
    <w:basedOn w:val="DefaultParagraphFont"/>
    <w:rsid w:val="00362635"/>
  </w:style>
  <w:style w:type="character" w:customStyle="1" w:styleId="citedby">
    <w:name w:val="citedby_"/>
    <w:basedOn w:val="DefaultParagraphFont"/>
    <w:rsid w:val="00362635"/>
  </w:style>
  <w:style w:type="character" w:styleId="HTMLCite">
    <w:name w:val="HTML Cite"/>
    <w:uiPriority w:val="99"/>
    <w:rsid w:val="001443B1"/>
    <w:rPr>
      <w:i/>
      <w:iCs/>
    </w:rPr>
  </w:style>
  <w:style w:type="character" w:customStyle="1" w:styleId="author">
    <w:name w:val="author"/>
    <w:basedOn w:val="DefaultParagraphFont"/>
    <w:rsid w:val="001443B1"/>
  </w:style>
  <w:style w:type="character" w:customStyle="1" w:styleId="pubyear">
    <w:name w:val="pubyear"/>
    <w:basedOn w:val="DefaultParagraphFont"/>
    <w:rsid w:val="001443B1"/>
  </w:style>
  <w:style w:type="character" w:customStyle="1" w:styleId="articletitle">
    <w:name w:val="articletitle"/>
    <w:basedOn w:val="DefaultParagraphFont"/>
    <w:rsid w:val="001443B1"/>
  </w:style>
  <w:style w:type="character" w:customStyle="1" w:styleId="journaltitle2">
    <w:name w:val="journaltitle2"/>
    <w:rsid w:val="001443B1"/>
    <w:rPr>
      <w:i/>
      <w:iCs/>
    </w:rPr>
  </w:style>
  <w:style w:type="character" w:customStyle="1" w:styleId="vol2">
    <w:name w:val="vol2"/>
    <w:rsid w:val="001443B1"/>
    <w:rPr>
      <w:b/>
      <w:bCs/>
    </w:rPr>
  </w:style>
  <w:style w:type="character" w:customStyle="1" w:styleId="pagefirst">
    <w:name w:val="pagefirst"/>
    <w:basedOn w:val="DefaultParagraphFont"/>
    <w:rsid w:val="001443B1"/>
  </w:style>
  <w:style w:type="character" w:customStyle="1" w:styleId="pagelast">
    <w:name w:val="pagelast"/>
    <w:basedOn w:val="DefaultParagraphFont"/>
    <w:rsid w:val="001443B1"/>
  </w:style>
  <w:style w:type="character" w:styleId="Emphasis">
    <w:name w:val="Emphasis"/>
    <w:uiPriority w:val="20"/>
    <w:qFormat/>
    <w:locked/>
    <w:rsid w:val="00103B27"/>
    <w:rPr>
      <w:i/>
      <w:iCs/>
    </w:rPr>
  </w:style>
  <w:style w:type="character" w:customStyle="1" w:styleId="hithilite3">
    <w:name w:val="hithilite3"/>
    <w:rsid w:val="00150439"/>
    <w:rPr>
      <w:shd w:val="clear" w:color="auto" w:fill="FFFF00"/>
    </w:rPr>
  </w:style>
  <w:style w:type="paragraph" w:customStyle="1" w:styleId="Geenafstand1">
    <w:name w:val="Geen afstand1"/>
    <w:basedOn w:val="Title"/>
    <w:uiPriority w:val="99"/>
    <w:qFormat/>
    <w:rsid w:val="00906DAC"/>
    <w:pPr>
      <w:ind w:firstLine="709"/>
      <w:outlineLvl w:val="9"/>
    </w:pPr>
  </w:style>
  <w:style w:type="paragraph" w:customStyle="1" w:styleId="Lijstalinea1">
    <w:name w:val="Lijstalinea1"/>
    <w:basedOn w:val="Normal"/>
    <w:uiPriority w:val="34"/>
    <w:qFormat/>
    <w:rsid w:val="00FA6FEF"/>
    <w:pPr>
      <w:ind w:left="720"/>
      <w:contextualSpacing/>
    </w:pPr>
  </w:style>
  <w:style w:type="paragraph" w:styleId="Title">
    <w:name w:val="Title"/>
    <w:basedOn w:val="Heading1"/>
    <w:link w:val="TitleChar"/>
    <w:uiPriority w:val="99"/>
    <w:qFormat/>
    <w:locked/>
    <w:rsid w:val="005B2BF0"/>
  </w:style>
  <w:style w:type="character" w:customStyle="1" w:styleId="TitleChar">
    <w:name w:val="Title Char"/>
    <w:link w:val="Title"/>
    <w:uiPriority w:val="99"/>
    <w:rsid w:val="005B2BF0"/>
    <w:rPr>
      <w:b/>
      <w:sz w:val="24"/>
      <w:szCs w:val="24"/>
      <w:lang w:val="en-US" w:eastAsia="nl-NL"/>
    </w:rPr>
  </w:style>
  <w:style w:type="character" w:styleId="CommentReference">
    <w:name w:val="annotation reference"/>
    <w:uiPriority w:val="99"/>
    <w:rsid w:val="008C4DF5"/>
    <w:rPr>
      <w:sz w:val="16"/>
      <w:szCs w:val="16"/>
    </w:rPr>
  </w:style>
  <w:style w:type="paragraph" w:styleId="CommentText">
    <w:name w:val="annotation text"/>
    <w:basedOn w:val="Normal"/>
    <w:link w:val="CommentTextChar"/>
    <w:uiPriority w:val="99"/>
    <w:rsid w:val="008C4DF5"/>
    <w:rPr>
      <w:sz w:val="20"/>
      <w:szCs w:val="20"/>
      <w:lang w:val="nl-NL"/>
    </w:rPr>
  </w:style>
  <w:style w:type="paragraph" w:styleId="BalloonText">
    <w:name w:val="Balloon Text"/>
    <w:basedOn w:val="Normal"/>
    <w:semiHidden/>
    <w:rsid w:val="008C4DF5"/>
    <w:rPr>
      <w:rFonts w:ascii="Tahoma" w:hAnsi="Tahoma" w:cs="Tahoma"/>
      <w:sz w:val="16"/>
      <w:szCs w:val="16"/>
    </w:rPr>
  </w:style>
  <w:style w:type="character" w:customStyle="1" w:styleId="CharChar5">
    <w:name w:val="Char Char5"/>
    <w:semiHidden/>
    <w:locked/>
    <w:rsid w:val="00414377"/>
    <w:rPr>
      <w:rFonts w:cs="Times New Roman"/>
      <w:sz w:val="24"/>
      <w:szCs w:val="24"/>
      <w:lang w:val="nl-NL" w:eastAsia="nl-NL"/>
    </w:rPr>
  </w:style>
  <w:style w:type="character" w:customStyle="1" w:styleId="label2">
    <w:name w:val="label2"/>
    <w:basedOn w:val="DefaultParagraphFont"/>
    <w:rsid w:val="009A722C"/>
  </w:style>
  <w:style w:type="character" w:customStyle="1" w:styleId="reference-title1">
    <w:name w:val="reference-title1"/>
    <w:rsid w:val="009A722C"/>
    <w:rPr>
      <w:b/>
      <w:bCs/>
    </w:rPr>
  </w:style>
  <w:style w:type="paragraph" w:customStyle="1" w:styleId="Standard">
    <w:name w:val="Standard"/>
    <w:link w:val="StandardChar"/>
    <w:uiPriority w:val="99"/>
    <w:rsid w:val="00937A38"/>
    <w:pPr>
      <w:suppressAutoHyphens/>
      <w:autoSpaceDN w:val="0"/>
      <w:textAlignment w:val="baseline"/>
    </w:pPr>
    <w:rPr>
      <w:rFonts w:eastAsia="SimSun"/>
      <w:color w:val="000000"/>
      <w:kern w:val="3"/>
      <w:sz w:val="24"/>
      <w:szCs w:val="24"/>
      <w:lang w:val="en-US" w:eastAsia="zh-CN"/>
    </w:rPr>
  </w:style>
  <w:style w:type="paragraph" w:customStyle="1" w:styleId="text">
    <w:name w:val="text"/>
    <w:basedOn w:val="Normal"/>
    <w:rsid w:val="00575BE1"/>
    <w:pPr>
      <w:spacing w:before="100" w:beforeAutospacing="1" w:after="100" w:afterAutospacing="1"/>
    </w:pPr>
    <w:rPr>
      <w:rFonts w:ascii="Verdana" w:hAnsi="Verdana"/>
      <w:color w:val="000000"/>
      <w:sz w:val="19"/>
      <w:szCs w:val="19"/>
      <w:lang w:val="nl-BE" w:eastAsia="nl-BE"/>
    </w:rPr>
  </w:style>
  <w:style w:type="paragraph" w:customStyle="1" w:styleId="FreeForm">
    <w:name w:val="Free Form"/>
    <w:uiPriority w:val="99"/>
    <w:rsid w:val="007F2163"/>
    <w:pPr>
      <w:suppressAutoHyphens/>
      <w:autoSpaceDN w:val="0"/>
      <w:textAlignment w:val="baseline"/>
    </w:pPr>
    <w:rPr>
      <w:rFonts w:eastAsia="SimSun"/>
      <w:color w:val="000000"/>
      <w:kern w:val="3"/>
      <w:lang w:val="en-US" w:eastAsia="zh-CN"/>
    </w:rPr>
  </w:style>
  <w:style w:type="paragraph" w:styleId="NoSpacing">
    <w:name w:val="No Spacing"/>
    <w:uiPriority w:val="99"/>
    <w:qFormat/>
    <w:rsid w:val="007F2163"/>
    <w:rPr>
      <w:rFonts w:ascii="Calibri" w:eastAsia="SimSun" w:hAnsi="Calibri" w:cs="Calibri"/>
      <w:sz w:val="22"/>
      <w:szCs w:val="22"/>
      <w:lang w:val="en-US" w:eastAsia="en-US"/>
    </w:rPr>
  </w:style>
  <w:style w:type="character" w:customStyle="1" w:styleId="contributor">
    <w:name w:val="contributor"/>
    <w:rsid w:val="00BB1DFD"/>
  </w:style>
  <w:style w:type="character" w:customStyle="1" w:styleId="fn">
    <w:name w:val="fn"/>
    <w:rsid w:val="00BB1DFD"/>
  </w:style>
  <w:style w:type="character" w:customStyle="1" w:styleId="year">
    <w:name w:val="year"/>
    <w:rsid w:val="00BB1DFD"/>
  </w:style>
  <w:style w:type="character" w:customStyle="1" w:styleId="parent2">
    <w:name w:val="parent2"/>
    <w:rsid w:val="00BB1DFD"/>
  </w:style>
  <w:style w:type="character" w:customStyle="1" w:styleId="cit-auth2">
    <w:name w:val="cit-auth2"/>
    <w:rsid w:val="003447C9"/>
  </w:style>
  <w:style w:type="character" w:customStyle="1" w:styleId="cit-name-surname">
    <w:name w:val="cit-name-surname"/>
    <w:rsid w:val="003447C9"/>
  </w:style>
  <w:style w:type="character" w:customStyle="1" w:styleId="cit-name-given-names">
    <w:name w:val="cit-name-given-names"/>
    <w:rsid w:val="003447C9"/>
  </w:style>
  <w:style w:type="character" w:customStyle="1" w:styleId="cit-pub-date">
    <w:name w:val="cit-pub-date"/>
    <w:rsid w:val="003447C9"/>
  </w:style>
  <w:style w:type="character" w:customStyle="1" w:styleId="cit-article-title">
    <w:name w:val="cit-article-title"/>
    <w:rsid w:val="003447C9"/>
  </w:style>
  <w:style w:type="character" w:customStyle="1" w:styleId="cit-vol5">
    <w:name w:val="cit-vol5"/>
    <w:rsid w:val="003447C9"/>
  </w:style>
  <w:style w:type="character" w:customStyle="1" w:styleId="cit-fpage">
    <w:name w:val="cit-fpage"/>
    <w:rsid w:val="003447C9"/>
  </w:style>
  <w:style w:type="character" w:customStyle="1" w:styleId="cit-lpage">
    <w:name w:val="cit-lpage"/>
    <w:rsid w:val="003447C9"/>
  </w:style>
  <w:style w:type="character" w:customStyle="1" w:styleId="st1">
    <w:name w:val="st1"/>
    <w:rsid w:val="00D87A62"/>
  </w:style>
  <w:style w:type="character" w:customStyle="1" w:styleId="Heading6Char">
    <w:name w:val="Heading 6 Char"/>
    <w:link w:val="Heading6"/>
    <w:semiHidden/>
    <w:rsid w:val="004F2127"/>
    <w:rPr>
      <w:rFonts w:ascii="Calibri" w:eastAsia="Times New Roman" w:hAnsi="Calibri" w:cs="Times New Roman"/>
      <w:b/>
      <w:bCs/>
      <w:sz w:val="22"/>
      <w:szCs w:val="22"/>
      <w:lang w:val="nl-NL" w:eastAsia="nl-NL"/>
    </w:rPr>
  </w:style>
  <w:style w:type="character" w:customStyle="1" w:styleId="reference-text">
    <w:name w:val="reference-text"/>
    <w:rsid w:val="002C5269"/>
  </w:style>
  <w:style w:type="character" w:customStyle="1" w:styleId="citation">
    <w:name w:val="citation"/>
    <w:rsid w:val="00130F43"/>
  </w:style>
  <w:style w:type="character" w:customStyle="1" w:styleId="CommentTextChar">
    <w:name w:val="Comment Text Char"/>
    <w:link w:val="CommentText"/>
    <w:uiPriority w:val="99"/>
    <w:rsid w:val="0005749D"/>
    <w:rPr>
      <w:lang w:val="nl-NL" w:eastAsia="nl-NL"/>
    </w:rPr>
  </w:style>
  <w:style w:type="character" w:customStyle="1" w:styleId="nlmyear">
    <w:name w:val="nlm_year"/>
    <w:rsid w:val="000B0032"/>
  </w:style>
  <w:style w:type="paragraph" w:customStyle="1" w:styleId="sourcetitle">
    <w:name w:val="sourcetitle"/>
    <w:basedOn w:val="Normal"/>
    <w:rsid w:val="009A3A98"/>
    <w:rPr>
      <w:b/>
      <w:bCs/>
      <w:lang w:val="nl-BE" w:eastAsia="nl-BE"/>
    </w:rPr>
  </w:style>
  <w:style w:type="paragraph" w:customStyle="1" w:styleId="frfield">
    <w:name w:val="fr_field"/>
    <w:basedOn w:val="Normal"/>
    <w:rsid w:val="009A3A98"/>
    <w:pPr>
      <w:spacing w:after="30" w:line="330" w:lineRule="atLeast"/>
    </w:pPr>
    <w:rPr>
      <w:lang w:val="nl-BE" w:eastAsia="nl-BE"/>
    </w:rPr>
  </w:style>
  <w:style w:type="character" w:customStyle="1" w:styleId="databold">
    <w:name w:val="data_bold"/>
    <w:rsid w:val="00795D9D"/>
  </w:style>
  <w:style w:type="character" w:customStyle="1" w:styleId="st">
    <w:name w:val="st"/>
    <w:rsid w:val="00352720"/>
  </w:style>
  <w:style w:type="paragraph" w:customStyle="1" w:styleId="Ondertitel1">
    <w:name w:val="Ondertitel1"/>
    <w:basedOn w:val="Normal"/>
    <w:link w:val="OndertitelChar"/>
    <w:qFormat/>
    <w:locked/>
    <w:rsid w:val="007F7B0D"/>
    <w:rPr>
      <w:b/>
      <w:lang w:val="en-GB"/>
    </w:rPr>
  </w:style>
  <w:style w:type="character" w:customStyle="1" w:styleId="OndertitelChar">
    <w:name w:val="Ondertitel Char"/>
    <w:link w:val="Ondertitel1"/>
    <w:rsid w:val="007F7B0D"/>
    <w:rPr>
      <w:b/>
      <w:sz w:val="24"/>
      <w:szCs w:val="24"/>
      <w:lang w:val="en-GB" w:eastAsia="nl-NL"/>
    </w:rPr>
  </w:style>
  <w:style w:type="paragraph" w:styleId="FootnoteText">
    <w:name w:val="footnote text"/>
    <w:basedOn w:val="Normal"/>
    <w:link w:val="FootnoteTextChar"/>
    <w:rsid w:val="00343255"/>
    <w:rPr>
      <w:sz w:val="20"/>
      <w:szCs w:val="20"/>
      <w:lang w:val="nl-NL"/>
    </w:rPr>
  </w:style>
  <w:style w:type="character" w:customStyle="1" w:styleId="FootnoteTextChar">
    <w:name w:val="Footnote Text Char"/>
    <w:link w:val="FootnoteText"/>
    <w:rsid w:val="00343255"/>
    <w:rPr>
      <w:lang w:val="nl-NL" w:eastAsia="nl-NL"/>
    </w:rPr>
  </w:style>
  <w:style w:type="character" w:styleId="FootnoteReference">
    <w:name w:val="footnote reference"/>
    <w:rsid w:val="00343255"/>
    <w:rPr>
      <w:vertAlign w:val="superscript"/>
    </w:rPr>
  </w:style>
  <w:style w:type="paragraph" w:styleId="ListParagraph">
    <w:name w:val="List Paragraph"/>
    <w:basedOn w:val="Normal"/>
    <w:uiPriority w:val="34"/>
    <w:qFormat/>
    <w:rsid w:val="001D3E17"/>
    <w:pPr>
      <w:ind w:left="720"/>
      <w:contextualSpacing/>
    </w:pPr>
  </w:style>
  <w:style w:type="paragraph" w:styleId="CommentSubject">
    <w:name w:val="annotation subject"/>
    <w:basedOn w:val="CommentText"/>
    <w:next w:val="CommentText"/>
    <w:link w:val="CommentSubjectChar"/>
    <w:rsid w:val="00BD2BC2"/>
    <w:rPr>
      <w:b/>
      <w:bCs/>
    </w:rPr>
  </w:style>
  <w:style w:type="character" w:customStyle="1" w:styleId="CommentSubjectChar">
    <w:name w:val="Comment Subject Char"/>
    <w:link w:val="CommentSubject"/>
    <w:rsid w:val="00BD2BC2"/>
    <w:rPr>
      <w:b/>
      <w:bCs/>
      <w:lang w:val="nl-NL" w:eastAsia="nl-NL"/>
    </w:rPr>
  </w:style>
  <w:style w:type="character" w:customStyle="1" w:styleId="a1">
    <w:name w:val="a1"/>
    <w:rsid w:val="00AF06BB"/>
    <w:rPr>
      <w:rFonts w:ascii="Times New Roman" w:hAnsi="Times New Roman" w:cs="Times New Roman" w:hint="default"/>
      <w:b w:val="0"/>
      <w:bCs w:val="0"/>
      <w:i w:val="0"/>
      <w:iCs w:val="0"/>
      <w:bdr w:val="none" w:sz="0" w:space="0" w:color="auto" w:frame="1"/>
    </w:rPr>
  </w:style>
  <w:style w:type="paragraph" w:customStyle="1" w:styleId="medium-normal">
    <w:name w:val="medium-normal"/>
    <w:basedOn w:val="Default"/>
    <w:next w:val="Default"/>
    <w:uiPriority w:val="99"/>
    <w:rsid w:val="006237CE"/>
    <w:rPr>
      <w:rFonts w:ascii="Arial" w:hAnsi="Arial" w:cs="Arial"/>
      <w:color w:val="auto"/>
      <w:lang w:val="nl-BE" w:eastAsia="nl-BE"/>
    </w:rPr>
  </w:style>
  <w:style w:type="character" w:customStyle="1" w:styleId="a2">
    <w:name w:val="a2"/>
    <w:rsid w:val="00CE48B5"/>
    <w:rPr>
      <w:rFonts w:ascii="Times New Roman" w:hAnsi="Times New Roman" w:cs="Times New Roman" w:hint="default"/>
      <w:b w:val="0"/>
      <w:bCs w:val="0"/>
      <w:i/>
      <w:iCs/>
      <w:bdr w:val="none" w:sz="0" w:space="0" w:color="auto" w:frame="1"/>
    </w:rPr>
  </w:style>
  <w:style w:type="character" w:customStyle="1" w:styleId="citedissue">
    <w:name w:val="citedissue"/>
    <w:rsid w:val="00B47E4A"/>
  </w:style>
  <w:style w:type="paragraph" w:customStyle="1" w:styleId="closewindow">
    <w:name w:val="closewindow"/>
    <w:basedOn w:val="Normal"/>
    <w:rsid w:val="00357E4A"/>
    <w:pPr>
      <w:spacing w:before="100" w:beforeAutospacing="1"/>
      <w:ind w:right="60"/>
    </w:pPr>
    <w:rPr>
      <w:lang w:val="nl-BE" w:eastAsia="nl-BE"/>
    </w:rPr>
  </w:style>
  <w:style w:type="paragraph" w:customStyle="1" w:styleId="overlayjcrtext">
    <w:name w:val="overlayjcrtext"/>
    <w:basedOn w:val="Normal"/>
    <w:rsid w:val="00357E4A"/>
    <w:pPr>
      <w:spacing w:before="100" w:beforeAutospacing="1"/>
      <w:ind w:right="60"/>
    </w:pPr>
    <w:rPr>
      <w:lang w:val="nl-BE" w:eastAsia="nl-BE"/>
    </w:rPr>
  </w:style>
  <w:style w:type="character" w:customStyle="1" w:styleId="regmark1">
    <w:name w:val="regmark1"/>
    <w:rsid w:val="00357E4A"/>
    <w:rPr>
      <w:rFonts w:ascii="Arial" w:hAnsi="Arial" w:cs="Arial" w:hint="default"/>
      <w:sz w:val="19"/>
      <w:szCs w:val="19"/>
    </w:rPr>
  </w:style>
  <w:style w:type="character" w:customStyle="1" w:styleId="sourcetitletxt1">
    <w:name w:val="sourcetitle_txt1"/>
    <w:rsid w:val="00357E4A"/>
  </w:style>
  <w:style w:type="character" w:customStyle="1" w:styleId="journaloverlayclose2">
    <w:name w:val="journal_overlay_close2"/>
    <w:rsid w:val="00357E4A"/>
  </w:style>
  <w:style w:type="character" w:customStyle="1" w:styleId="person-name">
    <w:name w:val="person-name"/>
    <w:rsid w:val="00E756A6"/>
  </w:style>
  <w:style w:type="character" w:customStyle="1" w:styleId="surname">
    <w:name w:val="surname"/>
    <w:rsid w:val="00E756A6"/>
  </w:style>
  <w:style w:type="character" w:customStyle="1" w:styleId="givennames">
    <w:name w:val="givennames"/>
    <w:rsid w:val="00E756A6"/>
  </w:style>
  <w:style w:type="paragraph" w:styleId="PlainText">
    <w:name w:val="Plain Text"/>
    <w:basedOn w:val="Normal"/>
    <w:link w:val="PlainTextChar"/>
    <w:uiPriority w:val="99"/>
    <w:unhideWhenUsed/>
    <w:rsid w:val="00843A0B"/>
    <w:rPr>
      <w:rFonts w:ascii="Calibri" w:hAnsi="Calibri"/>
      <w:sz w:val="22"/>
      <w:szCs w:val="22"/>
      <w:lang w:eastAsia="en-US"/>
    </w:rPr>
  </w:style>
  <w:style w:type="character" w:customStyle="1" w:styleId="PlainTextChar">
    <w:name w:val="Plain Text Char"/>
    <w:link w:val="PlainText"/>
    <w:uiPriority w:val="99"/>
    <w:rsid w:val="00843A0B"/>
    <w:rPr>
      <w:rFonts w:ascii="Calibri" w:hAnsi="Calibri" w:cs="Calibri"/>
      <w:sz w:val="22"/>
      <w:szCs w:val="22"/>
      <w:lang w:eastAsia="en-US"/>
    </w:rPr>
  </w:style>
  <w:style w:type="paragraph" w:customStyle="1" w:styleId="Standard1">
    <w:name w:val="Standard1"/>
    <w:uiPriority w:val="99"/>
    <w:rsid w:val="00E35545"/>
    <w:pPr>
      <w:suppressAutoHyphens/>
      <w:autoSpaceDN w:val="0"/>
      <w:textAlignment w:val="baseline"/>
    </w:pPr>
    <w:rPr>
      <w:rFonts w:eastAsia="SimSun"/>
      <w:color w:val="000000"/>
      <w:kern w:val="3"/>
      <w:sz w:val="24"/>
      <w:szCs w:val="24"/>
      <w:lang w:val="en-US" w:eastAsia="zh-CN"/>
    </w:rPr>
  </w:style>
  <w:style w:type="character" w:customStyle="1" w:styleId="SubtitelChar">
    <w:name w:val="Subtitel Char"/>
    <w:rsid w:val="00E96BC6"/>
    <w:rPr>
      <w:rFonts w:ascii="Times New Roman" w:eastAsia="Times New Roman" w:hAnsi="Times New Roman" w:cs="Times New Roman"/>
      <w:b/>
      <w:sz w:val="24"/>
      <w:szCs w:val="24"/>
      <w:lang w:val="en-GB" w:eastAsia="nl-NL"/>
    </w:rPr>
  </w:style>
  <w:style w:type="character" w:customStyle="1" w:styleId="Heading4Char">
    <w:name w:val="Heading 4 Char"/>
    <w:link w:val="Heading4"/>
    <w:semiHidden/>
    <w:rsid w:val="00034E62"/>
    <w:rPr>
      <w:rFonts w:ascii="Calibri" w:eastAsia="Times New Roman" w:hAnsi="Calibri" w:cs="Times New Roman"/>
      <w:b/>
      <w:bCs/>
      <w:sz w:val="28"/>
      <w:szCs w:val="28"/>
      <w:lang w:val="nl-NL" w:eastAsia="nl-NL"/>
    </w:rPr>
  </w:style>
  <w:style w:type="character" w:customStyle="1" w:styleId="Heading5Char">
    <w:name w:val="Heading 5 Char"/>
    <w:link w:val="Heading5"/>
    <w:rsid w:val="00034E62"/>
    <w:rPr>
      <w:rFonts w:ascii="Calibri" w:eastAsia="Times New Roman" w:hAnsi="Calibri" w:cs="Times New Roman"/>
      <w:b/>
      <w:bCs/>
      <w:i/>
      <w:iCs/>
      <w:sz w:val="26"/>
      <w:szCs w:val="26"/>
      <w:lang w:val="nl-NL" w:eastAsia="nl-NL"/>
    </w:rPr>
  </w:style>
  <w:style w:type="paragraph" w:customStyle="1" w:styleId="Figure">
    <w:name w:val="Figure"/>
    <w:basedOn w:val="Normal"/>
    <w:link w:val="FigureChar"/>
    <w:qFormat/>
    <w:rsid w:val="00034E62"/>
    <w:pPr>
      <w:spacing w:after="240"/>
    </w:pPr>
    <w:rPr>
      <w:rFonts w:ascii="Calibri" w:eastAsia="Calibri" w:hAnsi="Calibri"/>
      <w:b/>
      <w:i/>
      <w:sz w:val="22"/>
      <w:szCs w:val="22"/>
    </w:rPr>
  </w:style>
  <w:style w:type="character" w:customStyle="1" w:styleId="FigureChar">
    <w:name w:val="Figure Char"/>
    <w:link w:val="Figure"/>
    <w:rsid w:val="00034E62"/>
    <w:rPr>
      <w:rFonts w:ascii="Calibri" w:eastAsia="Calibri" w:hAnsi="Calibri"/>
      <w:b/>
      <w:i/>
      <w:sz w:val="22"/>
      <w:szCs w:val="22"/>
      <w:lang w:val="en-US"/>
    </w:rPr>
  </w:style>
  <w:style w:type="character" w:customStyle="1" w:styleId="apple-converted-space">
    <w:name w:val="apple-converted-space"/>
    <w:rsid w:val="00F80452"/>
  </w:style>
  <w:style w:type="paragraph" w:customStyle="1" w:styleId="Kop2">
    <w:name w:val="Kop2"/>
    <w:basedOn w:val="Standard"/>
    <w:link w:val="Kop2Char"/>
    <w:qFormat/>
    <w:rsid w:val="009B7482"/>
    <w:pPr>
      <w:spacing w:before="120" w:line="480" w:lineRule="auto"/>
      <w:jc w:val="center"/>
      <w:outlineLvl w:val="1"/>
    </w:pPr>
    <w:rPr>
      <w:b/>
      <w:bCs/>
      <w:color w:val="00000A"/>
    </w:rPr>
  </w:style>
  <w:style w:type="paragraph" w:styleId="DocumentMap">
    <w:name w:val="Document Map"/>
    <w:basedOn w:val="Normal"/>
    <w:link w:val="DocumentMapChar"/>
    <w:rsid w:val="009D7B38"/>
    <w:rPr>
      <w:rFonts w:ascii="Tahoma" w:hAnsi="Tahoma" w:cs="Tahoma"/>
      <w:sz w:val="16"/>
      <w:szCs w:val="16"/>
    </w:rPr>
  </w:style>
  <w:style w:type="character" w:customStyle="1" w:styleId="StandardChar">
    <w:name w:val="Standard Char"/>
    <w:link w:val="Standard"/>
    <w:uiPriority w:val="99"/>
    <w:rsid w:val="009B7482"/>
    <w:rPr>
      <w:rFonts w:eastAsia="SimSun"/>
      <w:color w:val="000000"/>
      <w:kern w:val="3"/>
      <w:sz w:val="24"/>
      <w:szCs w:val="24"/>
      <w:lang w:val="en-US" w:eastAsia="zh-CN" w:bidi="ar-SA"/>
    </w:rPr>
  </w:style>
  <w:style w:type="character" w:customStyle="1" w:styleId="Kop2Char">
    <w:name w:val="Kop2 Char"/>
    <w:link w:val="Kop2"/>
    <w:rsid w:val="009B7482"/>
    <w:rPr>
      <w:rFonts w:eastAsia="SimSun"/>
      <w:b/>
      <w:bCs/>
      <w:color w:val="00000A"/>
      <w:kern w:val="3"/>
      <w:sz w:val="24"/>
      <w:szCs w:val="24"/>
      <w:lang w:val="en-US" w:eastAsia="zh-CN"/>
    </w:rPr>
  </w:style>
  <w:style w:type="character" w:customStyle="1" w:styleId="DocumentMapChar">
    <w:name w:val="Document Map Char"/>
    <w:basedOn w:val="DefaultParagraphFont"/>
    <w:link w:val="DocumentMap"/>
    <w:rsid w:val="009D7B38"/>
    <w:rPr>
      <w:rFonts w:ascii="Tahoma" w:hAnsi="Tahoma" w:cs="Tahoma"/>
      <w:sz w:val="16"/>
      <w:szCs w:val="16"/>
      <w:lang w:val="en-US" w:eastAsia="nl-NL"/>
    </w:rPr>
  </w:style>
  <w:style w:type="paragraph" w:customStyle="1" w:styleId="voettekst">
    <w:name w:val="voettekst"/>
    <w:basedOn w:val="Normal"/>
    <w:qFormat/>
    <w:rsid w:val="00C727A5"/>
    <w:pPr>
      <w:spacing w:before="0" w:line="240" w:lineRule="auto"/>
      <w:ind w:firstLine="0"/>
    </w:pPr>
    <w:rPr>
      <w:sz w:val="22"/>
      <w:szCs w:val="22"/>
    </w:rPr>
  </w:style>
  <w:style w:type="paragraph" w:customStyle="1" w:styleId="voetnoot">
    <w:name w:val="voetnoot"/>
    <w:basedOn w:val="Normal"/>
    <w:qFormat/>
    <w:rsid w:val="00C727A5"/>
    <w:pPr>
      <w:spacing w:before="0" w:line="240" w:lineRule="auto"/>
      <w:ind w:firstLine="0"/>
    </w:pPr>
    <w:rPr>
      <w:sz w:val="22"/>
      <w:szCs w:val="22"/>
    </w:rPr>
  </w:style>
  <w:style w:type="paragraph" w:customStyle="1" w:styleId="Voetnoot0">
    <w:name w:val="Voetnoot"/>
    <w:basedOn w:val="FootnoteText"/>
    <w:link w:val="VoetnootChar"/>
    <w:qFormat/>
    <w:rsid w:val="00623437"/>
    <w:pPr>
      <w:widowControl w:val="0"/>
      <w:spacing w:before="0" w:line="240" w:lineRule="auto"/>
      <w:ind w:firstLine="567"/>
    </w:pPr>
    <w:rPr>
      <w:rFonts w:ascii="Calibri" w:eastAsia="Calibri" w:hAnsi="Calibri"/>
      <w:lang w:val="en-US" w:eastAsia="en-US"/>
    </w:rPr>
  </w:style>
  <w:style w:type="character" w:customStyle="1" w:styleId="VoetnootChar">
    <w:name w:val="Voetnoot Char"/>
    <w:basedOn w:val="FootnoteTextChar"/>
    <w:link w:val="Voetnoot0"/>
    <w:rsid w:val="00623437"/>
    <w:rPr>
      <w:rFonts w:ascii="Calibri" w:eastAsia="Calibri" w:hAnsi="Calibri"/>
      <w:lang w:val="en-US" w:eastAsia="en-US"/>
    </w:rPr>
  </w:style>
  <w:style w:type="character" w:customStyle="1" w:styleId="ref-journal">
    <w:name w:val="ref-journal"/>
    <w:basedOn w:val="DefaultParagraphFont"/>
    <w:rsid w:val="00892B73"/>
  </w:style>
  <w:style w:type="paragraph" w:styleId="BodyText">
    <w:name w:val="Body Text"/>
    <w:basedOn w:val="Normal"/>
    <w:link w:val="BodyTextChar"/>
    <w:rsid w:val="00C21436"/>
    <w:pPr>
      <w:spacing w:before="0"/>
      <w:ind w:firstLine="540"/>
      <w:jc w:val="left"/>
    </w:pPr>
    <w:rPr>
      <w:szCs w:val="20"/>
      <w:lang w:eastAsia="nl-BE"/>
    </w:rPr>
  </w:style>
  <w:style w:type="character" w:customStyle="1" w:styleId="BodyTextChar">
    <w:name w:val="Body Text Char"/>
    <w:basedOn w:val="DefaultParagraphFont"/>
    <w:link w:val="BodyText"/>
    <w:rsid w:val="00C21436"/>
    <w:rPr>
      <w:sz w:val="24"/>
      <w:lang w:val="en-US"/>
    </w:rPr>
  </w:style>
  <w:style w:type="paragraph" w:styleId="Bibliography">
    <w:name w:val="Bibliography"/>
    <w:basedOn w:val="Normal"/>
    <w:next w:val="Normal"/>
    <w:uiPriority w:val="37"/>
    <w:unhideWhenUsed/>
    <w:rsid w:val="00F46036"/>
  </w:style>
  <w:style w:type="character" w:customStyle="1" w:styleId="highlight">
    <w:name w:val="highlight"/>
    <w:basedOn w:val="DefaultParagraphFont"/>
    <w:rsid w:val="00C305E7"/>
  </w:style>
  <w:style w:type="paragraph" w:customStyle="1" w:styleId="metaheadingtitle">
    <w:name w:val="metaheadingtitle"/>
    <w:basedOn w:val="Normal"/>
    <w:rsid w:val="00220DBB"/>
    <w:pPr>
      <w:spacing w:before="100" w:beforeAutospacing="1" w:after="100" w:afterAutospacing="1" w:line="240" w:lineRule="auto"/>
      <w:ind w:firstLine="0"/>
      <w:jc w:val="left"/>
    </w:pPr>
    <w:rPr>
      <w:lang w:val="nl-BE" w:eastAsia="nl-BE"/>
    </w:rPr>
  </w:style>
  <w:style w:type="character" w:customStyle="1" w:styleId="nlmcontrib-group">
    <w:name w:val="nlm_contrib-group"/>
    <w:basedOn w:val="DefaultParagraphFont"/>
    <w:rsid w:val="00220DBB"/>
  </w:style>
  <w:style w:type="character" w:customStyle="1" w:styleId="contribdegrees">
    <w:name w:val="contribdegrees"/>
    <w:basedOn w:val="DefaultParagraphFont"/>
    <w:rsid w:val="00220DBB"/>
  </w:style>
  <w:style w:type="character" w:customStyle="1" w:styleId="ui-helper-hidden-accessible">
    <w:name w:val="ui-helper-hidden-accessible"/>
    <w:basedOn w:val="DefaultParagraphFont"/>
    <w:rsid w:val="00220DBB"/>
  </w:style>
  <w:style w:type="character" w:customStyle="1" w:styleId="institution">
    <w:name w:val="institution"/>
    <w:basedOn w:val="DefaultParagraphFont"/>
    <w:rsid w:val="00220DBB"/>
  </w:style>
  <w:style w:type="character" w:customStyle="1" w:styleId="nlmstring-name">
    <w:name w:val="nlm_string-name"/>
    <w:basedOn w:val="DefaultParagraphFont"/>
    <w:rsid w:val="00010072"/>
  </w:style>
  <w:style w:type="character" w:customStyle="1" w:styleId="nlmarticle-title">
    <w:name w:val="nlm_article-title"/>
    <w:basedOn w:val="DefaultParagraphFont"/>
    <w:rsid w:val="00010072"/>
  </w:style>
  <w:style w:type="character" w:customStyle="1" w:styleId="nlmfpage">
    <w:name w:val="nlm_fpage"/>
    <w:basedOn w:val="DefaultParagraphFont"/>
    <w:rsid w:val="00010072"/>
  </w:style>
  <w:style w:type="character" w:customStyle="1" w:styleId="nlmlpage">
    <w:name w:val="nlm_lpage"/>
    <w:basedOn w:val="DefaultParagraphFont"/>
    <w:rsid w:val="00010072"/>
  </w:style>
  <w:style w:type="paragraph" w:customStyle="1" w:styleId="Titel1">
    <w:name w:val="Titel1"/>
    <w:basedOn w:val="Normal"/>
    <w:rsid w:val="00D81802"/>
    <w:pPr>
      <w:spacing w:before="100" w:beforeAutospacing="1" w:after="100" w:afterAutospacing="1" w:line="240" w:lineRule="auto"/>
      <w:ind w:firstLine="0"/>
      <w:jc w:val="left"/>
    </w:pPr>
    <w:rPr>
      <w:lang w:val="nl-BE" w:eastAsia="nl-BE"/>
    </w:rPr>
  </w:style>
  <w:style w:type="paragraph" w:customStyle="1" w:styleId="desc">
    <w:name w:val="desc"/>
    <w:basedOn w:val="Normal"/>
    <w:rsid w:val="00D81802"/>
    <w:pPr>
      <w:spacing w:before="100" w:beforeAutospacing="1" w:after="100" w:afterAutospacing="1" w:line="240" w:lineRule="auto"/>
      <w:ind w:firstLine="0"/>
      <w:jc w:val="left"/>
    </w:pPr>
    <w:rPr>
      <w:lang w:val="nl-BE" w:eastAsia="nl-BE"/>
    </w:rPr>
  </w:style>
  <w:style w:type="paragraph" w:customStyle="1" w:styleId="details">
    <w:name w:val="details"/>
    <w:basedOn w:val="Normal"/>
    <w:rsid w:val="00D81802"/>
    <w:pPr>
      <w:spacing w:before="100" w:beforeAutospacing="1" w:after="100" w:afterAutospacing="1" w:line="240" w:lineRule="auto"/>
      <w:ind w:firstLine="0"/>
      <w:jc w:val="left"/>
    </w:pPr>
    <w:rPr>
      <w:lang w:val="nl-BE" w:eastAsia="nl-BE"/>
    </w:rPr>
  </w:style>
  <w:style w:type="character" w:customStyle="1" w:styleId="jrnl">
    <w:name w:val="jrnl"/>
    <w:basedOn w:val="DefaultParagraphFont"/>
    <w:rsid w:val="00D81802"/>
  </w:style>
  <w:style w:type="paragraph" w:customStyle="1" w:styleId="Pa28">
    <w:name w:val="Pa28"/>
    <w:basedOn w:val="Default"/>
    <w:next w:val="Default"/>
    <w:uiPriority w:val="99"/>
    <w:rsid w:val="006C722F"/>
    <w:pPr>
      <w:spacing w:line="241" w:lineRule="atLeast"/>
    </w:pPr>
    <w:rPr>
      <w:rFonts w:ascii="Minion Pro" w:hAnsi="Minion Pro"/>
      <w:color w:val="auto"/>
      <w:lang w:val="nl-BE" w:eastAsia="nl-BE"/>
    </w:rPr>
  </w:style>
  <w:style w:type="character" w:customStyle="1" w:styleId="personname">
    <w:name w:val="person_name"/>
    <w:basedOn w:val="DefaultParagraphFont"/>
    <w:rsid w:val="00493277"/>
  </w:style>
  <w:style w:type="character" w:customStyle="1" w:styleId="highwire-citation-authors">
    <w:name w:val="highwire-citation-authors"/>
    <w:basedOn w:val="DefaultParagraphFont"/>
    <w:rsid w:val="00581DB9"/>
  </w:style>
  <w:style w:type="character" w:customStyle="1" w:styleId="highwire-citation-author">
    <w:name w:val="highwire-citation-author"/>
    <w:basedOn w:val="DefaultParagraphFont"/>
    <w:rsid w:val="00581DB9"/>
  </w:style>
  <w:style w:type="character" w:customStyle="1" w:styleId="nlm-given-names">
    <w:name w:val="nlm-given-names"/>
    <w:basedOn w:val="DefaultParagraphFont"/>
    <w:rsid w:val="00581DB9"/>
  </w:style>
  <w:style w:type="character" w:customStyle="1" w:styleId="nlm-surname">
    <w:name w:val="nlm-surname"/>
    <w:basedOn w:val="DefaultParagraphFont"/>
    <w:rsid w:val="00581DB9"/>
  </w:style>
  <w:style w:type="character" w:customStyle="1" w:styleId="highwire-cite-metadata-journal">
    <w:name w:val="highwire-cite-metadata-journal"/>
    <w:basedOn w:val="DefaultParagraphFont"/>
    <w:rsid w:val="00581DB9"/>
  </w:style>
  <w:style w:type="character" w:customStyle="1" w:styleId="highwire-cite-metadata-date">
    <w:name w:val="highwire-cite-metadata-date"/>
    <w:basedOn w:val="DefaultParagraphFont"/>
    <w:rsid w:val="00581DB9"/>
  </w:style>
  <w:style w:type="character" w:customStyle="1" w:styleId="highwire-cite-metadata-volume">
    <w:name w:val="highwire-cite-metadata-volume"/>
    <w:basedOn w:val="DefaultParagraphFont"/>
    <w:rsid w:val="00581DB9"/>
  </w:style>
  <w:style w:type="character" w:customStyle="1" w:styleId="highwire-cite-metadata-issue">
    <w:name w:val="highwire-cite-metadata-issue"/>
    <w:basedOn w:val="DefaultParagraphFont"/>
    <w:rsid w:val="00581DB9"/>
  </w:style>
  <w:style w:type="character" w:customStyle="1" w:styleId="highwire-cite-metadata-pages">
    <w:name w:val="highwire-cite-metadata-pages"/>
    <w:basedOn w:val="DefaultParagraphFont"/>
    <w:rsid w:val="00581DB9"/>
  </w:style>
  <w:style w:type="character" w:customStyle="1" w:styleId="highwire-cite-metadata-doi">
    <w:name w:val="highwire-cite-metadata-doi"/>
    <w:basedOn w:val="DefaultParagraphFont"/>
    <w:rsid w:val="00581DB9"/>
  </w:style>
  <w:style w:type="character" w:customStyle="1" w:styleId="label">
    <w:name w:val="label"/>
    <w:basedOn w:val="DefaultParagraphFont"/>
    <w:rsid w:val="00581DB9"/>
  </w:style>
  <w:style w:type="character" w:customStyle="1" w:styleId="anchor-text">
    <w:name w:val="anchor-text"/>
    <w:basedOn w:val="DefaultParagraphFont"/>
    <w:rsid w:val="00AD490B"/>
  </w:style>
  <w:style w:type="character" w:customStyle="1" w:styleId="UnresolvedMention">
    <w:name w:val="Unresolved Mention"/>
    <w:basedOn w:val="DefaultParagraphFont"/>
    <w:uiPriority w:val="99"/>
    <w:semiHidden/>
    <w:unhideWhenUsed/>
    <w:rsid w:val="00C2189C"/>
    <w:rPr>
      <w:color w:val="808080"/>
      <w:shd w:val="clear" w:color="auto" w:fill="E6E6E6"/>
    </w:rPr>
  </w:style>
  <w:style w:type="character" w:styleId="FollowedHyperlink">
    <w:name w:val="FollowedHyperlink"/>
    <w:basedOn w:val="DefaultParagraphFont"/>
    <w:semiHidden/>
    <w:unhideWhenUsed/>
    <w:rsid w:val="0076460E"/>
    <w:rPr>
      <w:color w:val="800080" w:themeColor="followedHyperlink"/>
      <w:u w:val="single"/>
    </w:rPr>
  </w:style>
  <w:style w:type="character" w:customStyle="1" w:styleId="externalref">
    <w:name w:val="externalref"/>
    <w:basedOn w:val="DefaultParagraphFont"/>
    <w:rsid w:val="00E77397"/>
  </w:style>
  <w:style w:type="character" w:customStyle="1" w:styleId="refsource">
    <w:name w:val="refsource"/>
    <w:basedOn w:val="DefaultParagraphFont"/>
    <w:rsid w:val="00E77397"/>
  </w:style>
  <w:style w:type="character" w:styleId="EndnoteReference">
    <w:name w:val="endnote reference"/>
    <w:basedOn w:val="DefaultParagraphFont"/>
    <w:semiHidden/>
    <w:unhideWhenUsed/>
    <w:rsid w:val="002925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sChild>
        <w:div w:id="4">
          <w:marLeft w:val="547"/>
          <w:marRight w:val="0"/>
          <w:marTop w:val="154"/>
          <w:marBottom w:val="0"/>
          <w:divBdr>
            <w:top w:val="none" w:sz="0" w:space="0" w:color="auto"/>
            <w:left w:val="none" w:sz="0" w:space="0" w:color="auto"/>
            <w:bottom w:val="none" w:sz="0" w:space="0" w:color="auto"/>
            <w:right w:val="none" w:sz="0" w:space="0" w:color="auto"/>
          </w:divBdr>
        </w:div>
        <w:div w:id="9">
          <w:marLeft w:val="547"/>
          <w:marRight w:val="0"/>
          <w:marTop w:val="154"/>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sChild>
        <w:div w:id="2">
          <w:marLeft w:val="1166"/>
          <w:marRight w:val="0"/>
          <w:marTop w:val="115"/>
          <w:marBottom w:val="0"/>
          <w:divBdr>
            <w:top w:val="none" w:sz="0" w:space="0" w:color="auto"/>
            <w:left w:val="none" w:sz="0" w:space="0" w:color="auto"/>
            <w:bottom w:val="none" w:sz="0" w:space="0" w:color="auto"/>
            <w:right w:val="none" w:sz="0" w:space="0" w:color="auto"/>
          </w:divBdr>
        </w:div>
        <w:div w:id="3">
          <w:marLeft w:val="1166"/>
          <w:marRight w:val="0"/>
          <w:marTop w:val="115"/>
          <w:marBottom w:val="0"/>
          <w:divBdr>
            <w:top w:val="none" w:sz="0" w:space="0" w:color="auto"/>
            <w:left w:val="none" w:sz="0" w:space="0" w:color="auto"/>
            <w:bottom w:val="none" w:sz="0" w:space="0" w:color="auto"/>
            <w:right w:val="none" w:sz="0" w:space="0" w:color="auto"/>
          </w:divBdr>
        </w:div>
        <w:div w:id="5">
          <w:marLeft w:val="1166"/>
          <w:marRight w:val="0"/>
          <w:marTop w:val="115"/>
          <w:marBottom w:val="0"/>
          <w:divBdr>
            <w:top w:val="none" w:sz="0" w:space="0" w:color="auto"/>
            <w:left w:val="none" w:sz="0" w:space="0" w:color="auto"/>
            <w:bottom w:val="none" w:sz="0" w:space="0" w:color="auto"/>
            <w:right w:val="none" w:sz="0" w:space="0" w:color="auto"/>
          </w:divBdr>
        </w:div>
        <w:div w:id="6">
          <w:marLeft w:val="1166"/>
          <w:marRight w:val="0"/>
          <w:marTop w:val="115"/>
          <w:marBottom w:val="0"/>
          <w:divBdr>
            <w:top w:val="none" w:sz="0" w:space="0" w:color="auto"/>
            <w:left w:val="none" w:sz="0" w:space="0" w:color="auto"/>
            <w:bottom w:val="none" w:sz="0" w:space="0" w:color="auto"/>
            <w:right w:val="none" w:sz="0" w:space="0" w:color="auto"/>
          </w:divBdr>
        </w:div>
        <w:div w:id="10">
          <w:marLeft w:val="1166"/>
          <w:marRight w:val="0"/>
          <w:marTop w:val="115"/>
          <w:marBottom w:val="0"/>
          <w:divBdr>
            <w:top w:val="none" w:sz="0" w:space="0" w:color="auto"/>
            <w:left w:val="none" w:sz="0" w:space="0" w:color="auto"/>
            <w:bottom w:val="none" w:sz="0" w:space="0" w:color="auto"/>
            <w:right w:val="none" w:sz="0" w:space="0" w:color="auto"/>
          </w:divBdr>
        </w:div>
        <w:div w:id="12">
          <w:marLeft w:val="1166"/>
          <w:marRight w:val="0"/>
          <w:marTop w:val="115"/>
          <w:marBottom w:val="0"/>
          <w:divBdr>
            <w:top w:val="none" w:sz="0" w:space="0" w:color="auto"/>
            <w:left w:val="none" w:sz="0" w:space="0" w:color="auto"/>
            <w:bottom w:val="none" w:sz="0" w:space="0" w:color="auto"/>
            <w:right w:val="none" w:sz="0" w:space="0" w:color="auto"/>
          </w:divBdr>
        </w:div>
        <w:div w:id="13">
          <w:marLeft w:val="1166"/>
          <w:marRight w:val="0"/>
          <w:marTop w:val="115"/>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8">
          <w:marLeft w:val="547"/>
          <w:marRight w:val="0"/>
          <w:marTop w:val="154"/>
          <w:marBottom w:val="0"/>
          <w:divBdr>
            <w:top w:val="none" w:sz="0" w:space="0" w:color="auto"/>
            <w:left w:val="none" w:sz="0" w:space="0" w:color="auto"/>
            <w:bottom w:val="none" w:sz="0" w:space="0" w:color="auto"/>
            <w:right w:val="none" w:sz="0" w:space="0" w:color="auto"/>
          </w:divBdr>
        </w:div>
      </w:divsChild>
    </w:div>
    <w:div w:id="29689712">
      <w:bodyDiv w:val="1"/>
      <w:marLeft w:val="0"/>
      <w:marRight w:val="0"/>
      <w:marTop w:val="0"/>
      <w:marBottom w:val="0"/>
      <w:divBdr>
        <w:top w:val="none" w:sz="0" w:space="0" w:color="auto"/>
        <w:left w:val="none" w:sz="0" w:space="0" w:color="auto"/>
        <w:bottom w:val="none" w:sz="0" w:space="0" w:color="auto"/>
        <w:right w:val="none" w:sz="0" w:space="0" w:color="auto"/>
      </w:divBdr>
      <w:divsChild>
        <w:div w:id="2103715729">
          <w:marLeft w:val="0"/>
          <w:marRight w:val="0"/>
          <w:marTop w:val="34"/>
          <w:marBottom w:val="34"/>
          <w:divBdr>
            <w:top w:val="none" w:sz="0" w:space="0" w:color="auto"/>
            <w:left w:val="none" w:sz="0" w:space="0" w:color="auto"/>
            <w:bottom w:val="none" w:sz="0" w:space="0" w:color="auto"/>
            <w:right w:val="none" w:sz="0" w:space="0" w:color="auto"/>
          </w:divBdr>
        </w:div>
      </w:divsChild>
    </w:div>
    <w:div w:id="66155912">
      <w:bodyDiv w:val="1"/>
      <w:marLeft w:val="0"/>
      <w:marRight w:val="0"/>
      <w:marTop w:val="0"/>
      <w:marBottom w:val="0"/>
      <w:divBdr>
        <w:top w:val="none" w:sz="0" w:space="0" w:color="auto"/>
        <w:left w:val="none" w:sz="0" w:space="0" w:color="auto"/>
        <w:bottom w:val="none" w:sz="0" w:space="0" w:color="auto"/>
        <w:right w:val="none" w:sz="0" w:space="0" w:color="auto"/>
      </w:divBdr>
    </w:div>
    <w:div w:id="91972774">
      <w:bodyDiv w:val="1"/>
      <w:marLeft w:val="0"/>
      <w:marRight w:val="0"/>
      <w:marTop w:val="0"/>
      <w:marBottom w:val="0"/>
      <w:divBdr>
        <w:top w:val="none" w:sz="0" w:space="0" w:color="auto"/>
        <w:left w:val="none" w:sz="0" w:space="0" w:color="auto"/>
        <w:bottom w:val="none" w:sz="0" w:space="0" w:color="auto"/>
        <w:right w:val="none" w:sz="0" w:space="0" w:color="auto"/>
      </w:divBdr>
    </w:div>
    <w:div w:id="129783226">
      <w:bodyDiv w:val="1"/>
      <w:marLeft w:val="0"/>
      <w:marRight w:val="0"/>
      <w:marTop w:val="0"/>
      <w:marBottom w:val="0"/>
      <w:divBdr>
        <w:top w:val="none" w:sz="0" w:space="0" w:color="auto"/>
        <w:left w:val="none" w:sz="0" w:space="0" w:color="auto"/>
        <w:bottom w:val="none" w:sz="0" w:space="0" w:color="auto"/>
        <w:right w:val="none" w:sz="0" w:space="0" w:color="auto"/>
      </w:divBdr>
      <w:divsChild>
        <w:div w:id="613907842">
          <w:marLeft w:val="0"/>
          <w:marRight w:val="0"/>
          <w:marTop w:val="0"/>
          <w:marBottom w:val="0"/>
          <w:divBdr>
            <w:top w:val="single" w:sz="18" w:space="0" w:color="6C9D30"/>
            <w:left w:val="single" w:sz="2" w:space="0" w:color="2E2E2E"/>
            <w:bottom w:val="single" w:sz="2" w:space="0" w:color="2E2E2E"/>
            <w:right w:val="single" w:sz="2" w:space="0" w:color="2E2E2E"/>
          </w:divBdr>
          <w:divsChild>
            <w:div w:id="532422038">
              <w:marLeft w:val="0"/>
              <w:marRight w:val="0"/>
              <w:marTop w:val="15"/>
              <w:marBottom w:val="0"/>
              <w:divBdr>
                <w:top w:val="none" w:sz="0" w:space="0" w:color="auto"/>
                <w:left w:val="none" w:sz="0" w:space="0" w:color="auto"/>
                <w:bottom w:val="none" w:sz="0" w:space="0" w:color="auto"/>
                <w:right w:val="none" w:sz="0" w:space="0" w:color="auto"/>
              </w:divBdr>
              <w:divsChild>
                <w:div w:id="691225489">
                  <w:marLeft w:val="0"/>
                  <w:marRight w:val="0"/>
                  <w:marTop w:val="0"/>
                  <w:marBottom w:val="0"/>
                  <w:divBdr>
                    <w:top w:val="none" w:sz="0" w:space="0" w:color="auto"/>
                    <w:left w:val="none" w:sz="0" w:space="0" w:color="auto"/>
                    <w:bottom w:val="none" w:sz="0" w:space="0" w:color="auto"/>
                    <w:right w:val="none" w:sz="0" w:space="0" w:color="auto"/>
                  </w:divBdr>
                  <w:divsChild>
                    <w:div w:id="1874465591">
                      <w:marLeft w:val="0"/>
                      <w:marRight w:val="0"/>
                      <w:marTop w:val="0"/>
                      <w:marBottom w:val="0"/>
                      <w:divBdr>
                        <w:top w:val="none" w:sz="0" w:space="0" w:color="auto"/>
                        <w:left w:val="none" w:sz="0" w:space="0" w:color="auto"/>
                        <w:bottom w:val="none" w:sz="0" w:space="0" w:color="auto"/>
                        <w:right w:val="none" w:sz="0" w:space="0" w:color="auto"/>
                      </w:divBdr>
                      <w:divsChild>
                        <w:div w:id="1664774405">
                          <w:marLeft w:val="0"/>
                          <w:marRight w:val="0"/>
                          <w:marTop w:val="0"/>
                          <w:marBottom w:val="0"/>
                          <w:divBdr>
                            <w:top w:val="none" w:sz="0" w:space="0" w:color="auto"/>
                            <w:left w:val="none" w:sz="0" w:space="0" w:color="auto"/>
                            <w:bottom w:val="none" w:sz="0" w:space="0" w:color="auto"/>
                            <w:right w:val="none" w:sz="0" w:space="0" w:color="auto"/>
                          </w:divBdr>
                          <w:divsChild>
                            <w:div w:id="8526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51248">
      <w:bodyDiv w:val="1"/>
      <w:marLeft w:val="0"/>
      <w:marRight w:val="0"/>
      <w:marTop w:val="0"/>
      <w:marBottom w:val="0"/>
      <w:divBdr>
        <w:top w:val="none" w:sz="0" w:space="0" w:color="auto"/>
        <w:left w:val="none" w:sz="0" w:space="0" w:color="auto"/>
        <w:bottom w:val="none" w:sz="0" w:space="0" w:color="auto"/>
        <w:right w:val="none" w:sz="0" w:space="0" w:color="auto"/>
      </w:divBdr>
    </w:div>
    <w:div w:id="170143845">
      <w:bodyDiv w:val="1"/>
      <w:marLeft w:val="0"/>
      <w:marRight w:val="0"/>
      <w:marTop w:val="0"/>
      <w:marBottom w:val="0"/>
      <w:divBdr>
        <w:top w:val="none" w:sz="0" w:space="0" w:color="auto"/>
        <w:left w:val="none" w:sz="0" w:space="0" w:color="auto"/>
        <w:bottom w:val="none" w:sz="0" w:space="0" w:color="auto"/>
        <w:right w:val="none" w:sz="0" w:space="0" w:color="auto"/>
      </w:divBdr>
    </w:div>
    <w:div w:id="257294945">
      <w:bodyDiv w:val="1"/>
      <w:marLeft w:val="0"/>
      <w:marRight w:val="0"/>
      <w:marTop w:val="0"/>
      <w:marBottom w:val="0"/>
      <w:divBdr>
        <w:top w:val="none" w:sz="0" w:space="0" w:color="auto"/>
        <w:left w:val="none" w:sz="0" w:space="0" w:color="auto"/>
        <w:bottom w:val="none" w:sz="0" w:space="0" w:color="auto"/>
        <w:right w:val="none" w:sz="0" w:space="0" w:color="auto"/>
      </w:divBdr>
      <w:divsChild>
        <w:div w:id="2142073491">
          <w:marLeft w:val="0"/>
          <w:marRight w:val="0"/>
          <w:marTop w:val="335"/>
          <w:marBottom w:val="0"/>
          <w:divBdr>
            <w:top w:val="none" w:sz="0" w:space="0" w:color="auto"/>
            <w:left w:val="none" w:sz="0" w:space="0" w:color="auto"/>
            <w:bottom w:val="none" w:sz="0" w:space="0" w:color="auto"/>
            <w:right w:val="none" w:sz="0" w:space="0" w:color="auto"/>
          </w:divBdr>
          <w:divsChild>
            <w:div w:id="9430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4905">
      <w:bodyDiv w:val="1"/>
      <w:marLeft w:val="0"/>
      <w:marRight w:val="0"/>
      <w:marTop w:val="0"/>
      <w:marBottom w:val="0"/>
      <w:divBdr>
        <w:top w:val="none" w:sz="0" w:space="0" w:color="auto"/>
        <w:left w:val="none" w:sz="0" w:space="0" w:color="auto"/>
        <w:bottom w:val="none" w:sz="0" w:space="0" w:color="auto"/>
        <w:right w:val="none" w:sz="0" w:space="0" w:color="auto"/>
      </w:divBdr>
    </w:div>
    <w:div w:id="354231637">
      <w:bodyDiv w:val="1"/>
      <w:marLeft w:val="0"/>
      <w:marRight w:val="0"/>
      <w:marTop w:val="0"/>
      <w:marBottom w:val="0"/>
      <w:divBdr>
        <w:top w:val="none" w:sz="0" w:space="0" w:color="auto"/>
        <w:left w:val="none" w:sz="0" w:space="0" w:color="auto"/>
        <w:bottom w:val="none" w:sz="0" w:space="0" w:color="auto"/>
        <w:right w:val="none" w:sz="0" w:space="0" w:color="auto"/>
      </w:divBdr>
      <w:divsChild>
        <w:div w:id="959412344">
          <w:marLeft w:val="0"/>
          <w:marRight w:val="0"/>
          <w:marTop w:val="0"/>
          <w:marBottom w:val="0"/>
          <w:divBdr>
            <w:top w:val="none" w:sz="0" w:space="0" w:color="auto"/>
            <w:left w:val="none" w:sz="0" w:space="0" w:color="auto"/>
            <w:bottom w:val="none" w:sz="0" w:space="0" w:color="auto"/>
            <w:right w:val="none" w:sz="0" w:space="0" w:color="auto"/>
          </w:divBdr>
        </w:div>
        <w:div w:id="926614163">
          <w:marLeft w:val="0"/>
          <w:marRight w:val="0"/>
          <w:marTop w:val="0"/>
          <w:marBottom w:val="0"/>
          <w:divBdr>
            <w:top w:val="none" w:sz="0" w:space="0" w:color="auto"/>
            <w:left w:val="none" w:sz="0" w:space="0" w:color="auto"/>
            <w:bottom w:val="none" w:sz="0" w:space="0" w:color="auto"/>
            <w:right w:val="none" w:sz="0" w:space="0" w:color="auto"/>
          </w:divBdr>
        </w:div>
        <w:div w:id="1262687197">
          <w:marLeft w:val="0"/>
          <w:marRight w:val="0"/>
          <w:marTop w:val="0"/>
          <w:marBottom w:val="0"/>
          <w:divBdr>
            <w:top w:val="none" w:sz="0" w:space="0" w:color="auto"/>
            <w:left w:val="none" w:sz="0" w:space="0" w:color="auto"/>
            <w:bottom w:val="none" w:sz="0" w:space="0" w:color="auto"/>
            <w:right w:val="none" w:sz="0" w:space="0" w:color="auto"/>
          </w:divBdr>
        </w:div>
      </w:divsChild>
    </w:div>
    <w:div w:id="371659538">
      <w:bodyDiv w:val="1"/>
      <w:marLeft w:val="0"/>
      <w:marRight w:val="0"/>
      <w:marTop w:val="0"/>
      <w:marBottom w:val="0"/>
      <w:divBdr>
        <w:top w:val="none" w:sz="0" w:space="0" w:color="auto"/>
        <w:left w:val="none" w:sz="0" w:space="0" w:color="auto"/>
        <w:bottom w:val="none" w:sz="0" w:space="0" w:color="auto"/>
        <w:right w:val="none" w:sz="0" w:space="0" w:color="auto"/>
      </w:divBdr>
      <w:divsChild>
        <w:div w:id="57824222">
          <w:marLeft w:val="0"/>
          <w:marRight w:val="0"/>
          <w:marTop w:val="0"/>
          <w:marBottom w:val="0"/>
          <w:divBdr>
            <w:top w:val="none" w:sz="0" w:space="0" w:color="auto"/>
            <w:left w:val="none" w:sz="0" w:space="0" w:color="auto"/>
            <w:bottom w:val="none" w:sz="0" w:space="0" w:color="auto"/>
            <w:right w:val="none" w:sz="0" w:space="0" w:color="auto"/>
          </w:divBdr>
          <w:divsChild>
            <w:div w:id="1251310177">
              <w:marLeft w:val="0"/>
              <w:marRight w:val="0"/>
              <w:marTop w:val="0"/>
              <w:marBottom w:val="0"/>
              <w:divBdr>
                <w:top w:val="none" w:sz="0" w:space="0" w:color="auto"/>
                <w:left w:val="none" w:sz="0" w:space="0" w:color="auto"/>
                <w:bottom w:val="none" w:sz="0" w:space="0" w:color="auto"/>
                <w:right w:val="none" w:sz="0" w:space="0" w:color="auto"/>
              </w:divBdr>
              <w:divsChild>
                <w:div w:id="1346129767">
                  <w:marLeft w:val="0"/>
                  <w:marRight w:val="0"/>
                  <w:marTop w:val="0"/>
                  <w:marBottom w:val="0"/>
                  <w:divBdr>
                    <w:top w:val="none" w:sz="0" w:space="0" w:color="auto"/>
                    <w:left w:val="none" w:sz="0" w:space="0" w:color="auto"/>
                    <w:bottom w:val="none" w:sz="0" w:space="0" w:color="auto"/>
                    <w:right w:val="none" w:sz="0" w:space="0" w:color="auto"/>
                  </w:divBdr>
                  <w:divsChild>
                    <w:div w:id="2072077705">
                      <w:marLeft w:val="0"/>
                      <w:marRight w:val="0"/>
                      <w:marTop w:val="0"/>
                      <w:marBottom w:val="0"/>
                      <w:divBdr>
                        <w:top w:val="none" w:sz="0" w:space="0" w:color="auto"/>
                        <w:left w:val="none" w:sz="0" w:space="0" w:color="auto"/>
                        <w:bottom w:val="none" w:sz="0" w:space="0" w:color="auto"/>
                        <w:right w:val="none" w:sz="0" w:space="0" w:color="auto"/>
                      </w:divBdr>
                      <w:divsChild>
                        <w:div w:id="217742815">
                          <w:marLeft w:val="0"/>
                          <w:marRight w:val="0"/>
                          <w:marTop w:val="0"/>
                          <w:marBottom w:val="0"/>
                          <w:divBdr>
                            <w:top w:val="none" w:sz="0" w:space="0" w:color="auto"/>
                            <w:left w:val="none" w:sz="0" w:space="0" w:color="auto"/>
                            <w:bottom w:val="none" w:sz="0" w:space="0" w:color="auto"/>
                            <w:right w:val="none" w:sz="0" w:space="0" w:color="auto"/>
                          </w:divBdr>
                          <w:divsChild>
                            <w:div w:id="1340736012">
                              <w:marLeft w:val="0"/>
                              <w:marRight w:val="0"/>
                              <w:marTop w:val="0"/>
                              <w:marBottom w:val="0"/>
                              <w:divBdr>
                                <w:top w:val="none" w:sz="0" w:space="0" w:color="auto"/>
                                <w:left w:val="none" w:sz="0" w:space="0" w:color="auto"/>
                                <w:bottom w:val="none" w:sz="0" w:space="0" w:color="auto"/>
                                <w:right w:val="none" w:sz="0" w:space="0" w:color="auto"/>
                              </w:divBdr>
                              <w:divsChild>
                                <w:div w:id="2081824592">
                                  <w:marLeft w:val="0"/>
                                  <w:marRight w:val="0"/>
                                  <w:marTop w:val="0"/>
                                  <w:marBottom w:val="0"/>
                                  <w:divBdr>
                                    <w:top w:val="none" w:sz="0" w:space="0" w:color="auto"/>
                                    <w:left w:val="none" w:sz="0" w:space="0" w:color="auto"/>
                                    <w:bottom w:val="none" w:sz="0" w:space="0" w:color="auto"/>
                                    <w:right w:val="none" w:sz="0" w:space="0" w:color="auto"/>
                                  </w:divBdr>
                                  <w:divsChild>
                                    <w:div w:id="343364210">
                                      <w:marLeft w:val="0"/>
                                      <w:marRight w:val="0"/>
                                      <w:marTop w:val="0"/>
                                      <w:marBottom w:val="0"/>
                                      <w:divBdr>
                                        <w:top w:val="none" w:sz="0" w:space="0" w:color="auto"/>
                                        <w:left w:val="none" w:sz="0" w:space="0" w:color="auto"/>
                                        <w:bottom w:val="none" w:sz="0" w:space="0" w:color="auto"/>
                                        <w:right w:val="none" w:sz="0" w:space="0" w:color="auto"/>
                                      </w:divBdr>
                                      <w:divsChild>
                                        <w:div w:id="36391651">
                                          <w:marLeft w:val="0"/>
                                          <w:marRight w:val="0"/>
                                          <w:marTop w:val="0"/>
                                          <w:marBottom w:val="0"/>
                                          <w:divBdr>
                                            <w:top w:val="none" w:sz="0" w:space="0" w:color="auto"/>
                                            <w:left w:val="none" w:sz="0" w:space="0" w:color="auto"/>
                                            <w:bottom w:val="none" w:sz="0" w:space="0" w:color="auto"/>
                                            <w:right w:val="none" w:sz="0" w:space="0" w:color="auto"/>
                                          </w:divBdr>
                                          <w:divsChild>
                                            <w:div w:id="12693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008123">
      <w:bodyDiv w:val="1"/>
      <w:marLeft w:val="0"/>
      <w:marRight w:val="0"/>
      <w:marTop w:val="0"/>
      <w:marBottom w:val="0"/>
      <w:divBdr>
        <w:top w:val="none" w:sz="0" w:space="0" w:color="auto"/>
        <w:left w:val="none" w:sz="0" w:space="0" w:color="auto"/>
        <w:bottom w:val="none" w:sz="0" w:space="0" w:color="auto"/>
        <w:right w:val="none" w:sz="0" w:space="0" w:color="auto"/>
      </w:divBdr>
    </w:div>
    <w:div w:id="385614620">
      <w:bodyDiv w:val="1"/>
      <w:marLeft w:val="0"/>
      <w:marRight w:val="0"/>
      <w:marTop w:val="0"/>
      <w:marBottom w:val="0"/>
      <w:divBdr>
        <w:top w:val="none" w:sz="0" w:space="0" w:color="auto"/>
        <w:left w:val="none" w:sz="0" w:space="0" w:color="auto"/>
        <w:bottom w:val="none" w:sz="0" w:space="0" w:color="auto"/>
        <w:right w:val="none" w:sz="0" w:space="0" w:color="auto"/>
      </w:divBdr>
      <w:divsChild>
        <w:div w:id="1434595005">
          <w:marLeft w:val="0"/>
          <w:marRight w:val="1"/>
          <w:marTop w:val="0"/>
          <w:marBottom w:val="0"/>
          <w:divBdr>
            <w:top w:val="none" w:sz="0" w:space="0" w:color="auto"/>
            <w:left w:val="none" w:sz="0" w:space="0" w:color="auto"/>
            <w:bottom w:val="none" w:sz="0" w:space="0" w:color="auto"/>
            <w:right w:val="none" w:sz="0" w:space="0" w:color="auto"/>
          </w:divBdr>
          <w:divsChild>
            <w:div w:id="1212615116">
              <w:marLeft w:val="0"/>
              <w:marRight w:val="0"/>
              <w:marTop w:val="0"/>
              <w:marBottom w:val="0"/>
              <w:divBdr>
                <w:top w:val="none" w:sz="0" w:space="0" w:color="auto"/>
                <w:left w:val="none" w:sz="0" w:space="0" w:color="auto"/>
                <w:bottom w:val="none" w:sz="0" w:space="0" w:color="auto"/>
                <w:right w:val="none" w:sz="0" w:space="0" w:color="auto"/>
              </w:divBdr>
              <w:divsChild>
                <w:div w:id="24601762">
                  <w:marLeft w:val="0"/>
                  <w:marRight w:val="1"/>
                  <w:marTop w:val="0"/>
                  <w:marBottom w:val="0"/>
                  <w:divBdr>
                    <w:top w:val="none" w:sz="0" w:space="0" w:color="auto"/>
                    <w:left w:val="none" w:sz="0" w:space="0" w:color="auto"/>
                    <w:bottom w:val="none" w:sz="0" w:space="0" w:color="auto"/>
                    <w:right w:val="none" w:sz="0" w:space="0" w:color="auto"/>
                  </w:divBdr>
                  <w:divsChild>
                    <w:div w:id="1771849139">
                      <w:marLeft w:val="0"/>
                      <w:marRight w:val="0"/>
                      <w:marTop w:val="0"/>
                      <w:marBottom w:val="0"/>
                      <w:divBdr>
                        <w:top w:val="none" w:sz="0" w:space="0" w:color="auto"/>
                        <w:left w:val="none" w:sz="0" w:space="0" w:color="auto"/>
                        <w:bottom w:val="none" w:sz="0" w:space="0" w:color="auto"/>
                        <w:right w:val="none" w:sz="0" w:space="0" w:color="auto"/>
                      </w:divBdr>
                      <w:divsChild>
                        <w:div w:id="1953901737">
                          <w:marLeft w:val="0"/>
                          <w:marRight w:val="0"/>
                          <w:marTop w:val="0"/>
                          <w:marBottom w:val="0"/>
                          <w:divBdr>
                            <w:top w:val="none" w:sz="0" w:space="0" w:color="auto"/>
                            <w:left w:val="none" w:sz="0" w:space="0" w:color="auto"/>
                            <w:bottom w:val="none" w:sz="0" w:space="0" w:color="auto"/>
                            <w:right w:val="none" w:sz="0" w:space="0" w:color="auto"/>
                          </w:divBdr>
                          <w:divsChild>
                            <w:div w:id="1260793802">
                              <w:marLeft w:val="0"/>
                              <w:marRight w:val="0"/>
                              <w:marTop w:val="120"/>
                              <w:marBottom w:val="360"/>
                              <w:divBdr>
                                <w:top w:val="none" w:sz="0" w:space="0" w:color="auto"/>
                                <w:left w:val="none" w:sz="0" w:space="0" w:color="auto"/>
                                <w:bottom w:val="none" w:sz="0" w:space="0" w:color="auto"/>
                                <w:right w:val="none" w:sz="0" w:space="0" w:color="auto"/>
                              </w:divBdr>
                              <w:divsChild>
                                <w:div w:id="888609206">
                                  <w:marLeft w:val="0"/>
                                  <w:marRight w:val="0"/>
                                  <w:marTop w:val="0"/>
                                  <w:marBottom w:val="0"/>
                                  <w:divBdr>
                                    <w:top w:val="none" w:sz="0" w:space="0" w:color="auto"/>
                                    <w:left w:val="none" w:sz="0" w:space="0" w:color="auto"/>
                                    <w:bottom w:val="none" w:sz="0" w:space="0" w:color="auto"/>
                                    <w:right w:val="none" w:sz="0" w:space="0" w:color="auto"/>
                                  </w:divBdr>
                                </w:div>
                                <w:div w:id="17530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549240">
      <w:bodyDiv w:val="1"/>
      <w:marLeft w:val="0"/>
      <w:marRight w:val="0"/>
      <w:marTop w:val="0"/>
      <w:marBottom w:val="0"/>
      <w:divBdr>
        <w:top w:val="none" w:sz="0" w:space="0" w:color="auto"/>
        <w:left w:val="none" w:sz="0" w:space="0" w:color="auto"/>
        <w:bottom w:val="none" w:sz="0" w:space="0" w:color="auto"/>
        <w:right w:val="none" w:sz="0" w:space="0" w:color="auto"/>
      </w:divBdr>
    </w:div>
    <w:div w:id="451898696">
      <w:bodyDiv w:val="1"/>
      <w:marLeft w:val="0"/>
      <w:marRight w:val="0"/>
      <w:marTop w:val="0"/>
      <w:marBottom w:val="0"/>
      <w:divBdr>
        <w:top w:val="none" w:sz="0" w:space="0" w:color="auto"/>
        <w:left w:val="none" w:sz="0" w:space="0" w:color="auto"/>
        <w:bottom w:val="none" w:sz="0" w:space="0" w:color="auto"/>
        <w:right w:val="none" w:sz="0" w:space="0" w:color="auto"/>
      </w:divBdr>
    </w:div>
    <w:div w:id="475561919">
      <w:bodyDiv w:val="1"/>
      <w:marLeft w:val="0"/>
      <w:marRight w:val="0"/>
      <w:marTop w:val="0"/>
      <w:marBottom w:val="225"/>
      <w:divBdr>
        <w:top w:val="none" w:sz="0" w:space="0" w:color="auto"/>
        <w:left w:val="none" w:sz="0" w:space="0" w:color="auto"/>
        <w:bottom w:val="none" w:sz="0" w:space="0" w:color="auto"/>
        <w:right w:val="none" w:sz="0" w:space="0" w:color="auto"/>
      </w:divBdr>
      <w:divsChild>
        <w:div w:id="798304971">
          <w:marLeft w:val="0"/>
          <w:marRight w:val="0"/>
          <w:marTop w:val="0"/>
          <w:marBottom w:val="0"/>
          <w:divBdr>
            <w:top w:val="none" w:sz="0" w:space="0" w:color="auto"/>
            <w:left w:val="none" w:sz="0" w:space="0" w:color="auto"/>
            <w:bottom w:val="none" w:sz="0" w:space="0" w:color="auto"/>
            <w:right w:val="none" w:sz="0" w:space="0" w:color="auto"/>
          </w:divBdr>
        </w:div>
        <w:div w:id="1233391934">
          <w:marLeft w:val="0"/>
          <w:marRight w:val="0"/>
          <w:marTop w:val="0"/>
          <w:marBottom w:val="0"/>
          <w:divBdr>
            <w:top w:val="none" w:sz="0" w:space="0" w:color="auto"/>
            <w:left w:val="none" w:sz="0" w:space="0" w:color="auto"/>
            <w:bottom w:val="none" w:sz="0" w:space="0" w:color="auto"/>
            <w:right w:val="none" w:sz="0" w:space="0" w:color="auto"/>
          </w:divBdr>
        </w:div>
        <w:div w:id="2067752027">
          <w:marLeft w:val="0"/>
          <w:marRight w:val="0"/>
          <w:marTop w:val="0"/>
          <w:marBottom w:val="0"/>
          <w:divBdr>
            <w:top w:val="none" w:sz="0" w:space="0" w:color="auto"/>
            <w:left w:val="none" w:sz="0" w:space="0" w:color="auto"/>
            <w:bottom w:val="none" w:sz="0" w:space="0" w:color="auto"/>
            <w:right w:val="none" w:sz="0" w:space="0" w:color="auto"/>
          </w:divBdr>
        </w:div>
      </w:divsChild>
    </w:div>
    <w:div w:id="485828015">
      <w:bodyDiv w:val="1"/>
      <w:marLeft w:val="0"/>
      <w:marRight w:val="0"/>
      <w:marTop w:val="0"/>
      <w:marBottom w:val="0"/>
      <w:divBdr>
        <w:top w:val="none" w:sz="0" w:space="0" w:color="auto"/>
        <w:left w:val="none" w:sz="0" w:space="0" w:color="auto"/>
        <w:bottom w:val="none" w:sz="0" w:space="0" w:color="auto"/>
        <w:right w:val="none" w:sz="0" w:space="0" w:color="auto"/>
      </w:divBdr>
    </w:div>
    <w:div w:id="493103697">
      <w:bodyDiv w:val="1"/>
      <w:marLeft w:val="0"/>
      <w:marRight w:val="0"/>
      <w:marTop w:val="0"/>
      <w:marBottom w:val="0"/>
      <w:divBdr>
        <w:top w:val="none" w:sz="0" w:space="0" w:color="auto"/>
        <w:left w:val="none" w:sz="0" w:space="0" w:color="auto"/>
        <w:bottom w:val="none" w:sz="0" w:space="0" w:color="auto"/>
        <w:right w:val="none" w:sz="0" w:space="0" w:color="auto"/>
      </w:divBdr>
      <w:divsChild>
        <w:div w:id="1396121323">
          <w:marLeft w:val="0"/>
          <w:marRight w:val="0"/>
          <w:marTop w:val="0"/>
          <w:marBottom w:val="0"/>
          <w:divBdr>
            <w:top w:val="none" w:sz="0" w:space="0" w:color="auto"/>
            <w:left w:val="none" w:sz="0" w:space="0" w:color="auto"/>
            <w:bottom w:val="none" w:sz="0" w:space="0" w:color="auto"/>
            <w:right w:val="none" w:sz="0" w:space="0" w:color="auto"/>
          </w:divBdr>
          <w:divsChild>
            <w:div w:id="401682604">
              <w:marLeft w:val="0"/>
              <w:marRight w:val="0"/>
              <w:marTop w:val="0"/>
              <w:marBottom w:val="0"/>
              <w:divBdr>
                <w:top w:val="none" w:sz="0" w:space="0" w:color="auto"/>
                <w:left w:val="none" w:sz="0" w:space="0" w:color="auto"/>
                <w:bottom w:val="none" w:sz="0" w:space="0" w:color="auto"/>
                <w:right w:val="none" w:sz="0" w:space="0" w:color="auto"/>
              </w:divBdr>
              <w:divsChild>
                <w:div w:id="1702582689">
                  <w:marLeft w:val="0"/>
                  <w:marRight w:val="0"/>
                  <w:marTop w:val="0"/>
                  <w:marBottom w:val="0"/>
                  <w:divBdr>
                    <w:top w:val="none" w:sz="0" w:space="0" w:color="auto"/>
                    <w:left w:val="none" w:sz="0" w:space="0" w:color="auto"/>
                    <w:bottom w:val="none" w:sz="0" w:space="0" w:color="auto"/>
                    <w:right w:val="none" w:sz="0" w:space="0" w:color="auto"/>
                  </w:divBdr>
                  <w:divsChild>
                    <w:div w:id="1892497841">
                      <w:marLeft w:val="0"/>
                      <w:marRight w:val="0"/>
                      <w:marTop w:val="0"/>
                      <w:marBottom w:val="0"/>
                      <w:divBdr>
                        <w:top w:val="none" w:sz="0" w:space="0" w:color="auto"/>
                        <w:left w:val="none" w:sz="0" w:space="0" w:color="auto"/>
                        <w:bottom w:val="none" w:sz="0" w:space="0" w:color="auto"/>
                        <w:right w:val="none" w:sz="0" w:space="0" w:color="auto"/>
                      </w:divBdr>
                      <w:divsChild>
                        <w:div w:id="1680303761">
                          <w:marLeft w:val="0"/>
                          <w:marRight w:val="0"/>
                          <w:marTop w:val="0"/>
                          <w:marBottom w:val="0"/>
                          <w:divBdr>
                            <w:top w:val="none" w:sz="0" w:space="0" w:color="auto"/>
                            <w:left w:val="none" w:sz="0" w:space="0" w:color="auto"/>
                            <w:bottom w:val="none" w:sz="0" w:space="0" w:color="auto"/>
                            <w:right w:val="none" w:sz="0" w:space="0" w:color="auto"/>
                          </w:divBdr>
                          <w:divsChild>
                            <w:div w:id="561020926">
                              <w:marLeft w:val="0"/>
                              <w:marRight w:val="0"/>
                              <w:marTop w:val="0"/>
                              <w:marBottom w:val="0"/>
                              <w:divBdr>
                                <w:top w:val="none" w:sz="0" w:space="0" w:color="auto"/>
                                <w:left w:val="none" w:sz="0" w:space="0" w:color="auto"/>
                                <w:bottom w:val="none" w:sz="0" w:space="0" w:color="auto"/>
                                <w:right w:val="none" w:sz="0" w:space="0" w:color="auto"/>
                              </w:divBdr>
                              <w:divsChild>
                                <w:div w:id="1427844020">
                                  <w:marLeft w:val="0"/>
                                  <w:marRight w:val="0"/>
                                  <w:marTop w:val="0"/>
                                  <w:marBottom w:val="0"/>
                                  <w:divBdr>
                                    <w:top w:val="single" w:sz="6" w:space="0" w:color="D3D3D3"/>
                                    <w:left w:val="none" w:sz="0" w:space="0" w:color="auto"/>
                                    <w:bottom w:val="none" w:sz="0" w:space="0" w:color="auto"/>
                                    <w:right w:val="none" w:sz="0" w:space="0" w:color="auto"/>
                                  </w:divBdr>
                                  <w:divsChild>
                                    <w:div w:id="1815760140">
                                      <w:marLeft w:val="0"/>
                                      <w:marRight w:val="0"/>
                                      <w:marTop w:val="0"/>
                                      <w:marBottom w:val="0"/>
                                      <w:divBdr>
                                        <w:top w:val="none" w:sz="0" w:space="0" w:color="auto"/>
                                        <w:left w:val="none" w:sz="0" w:space="0" w:color="auto"/>
                                        <w:bottom w:val="none" w:sz="0" w:space="0" w:color="auto"/>
                                        <w:right w:val="none" w:sz="0" w:space="0" w:color="auto"/>
                                      </w:divBdr>
                                      <w:divsChild>
                                        <w:div w:id="1178040715">
                                          <w:marLeft w:val="0"/>
                                          <w:marRight w:val="0"/>
                                          <w:marTop w:val="0"/>
                                          <w:marBottom w:val="0"/>
                                          <w:divBdr>
                                            <w:top w:val="none" w:sz="0" w:space="0" w:color="auto"/>
                                            <w:left w:val="none" w:sz="0" w:space="0" w:color="auto"/>
                                            <w:bottom w:val="none" w:sz="0" w:space="0" w:color="auto"/>
                                            <w:right w:val="none" w:sz="0" w:space="0" w:color="auto"/>
                                          </w:divBdr>
                                          <w:divsChild>
                                            <w:div w:id="1274702050">
                                              <w:marLeft w:val="0"/>
                                              <w:marRight w:val="0"/>
                                              <w:marTop w:val="0"/>
                                              <w:marBottom w:val="0"/>
                                              <w:divBdr>
                                                <w:top w:val="none" w:sz="0" w:space="0" w:color="auto"/>
                                                <w:left w:val="none" w:sz="0" w:space="0" w:color="auto"/>
                                                <w:bottom w:val="none" w:sz="0" w:space="0" w:color="auto"/>
                                                <w:right w:val="none" w:sz="0" w:space="0" w:color="auto"/>
                                              </w:divBdr>
                                              <w:divsChild>
                                                <w:div w:id="1415971762">
                                                  <w:marLeft w:val="0"/>
                                                  <w:marRight w:val="0"/>
                                                  <w:marTop w:val="0"/>
                                                  <w:marBottom w:val="0"/>
                                                  <w:divBdr>
                                                    <w:top w:val="none" w:sz="0" w:space="0" w:color="auto"/>
                                                    <w:left w:val="none" w:sz="0" w:space="0" w:color="auto"/>
                                                    <w:bottom w:val="none" w:sz="0" w:space="0" w:color="auto"/>
                                                    <w:right w:val="none" w:sz="0" w:space="0" w:color="auto"/>
                                                  </w:divBdr>
                                                  <w:divsChild>
                                                    <w:div w:id="501168037">
                                                      <w:marLeft w:val="0"/>
                                                      <w:marRight w:val="0"/>
                                                      <w:marTop w:val="0"/>
                                                      <w:marBottom w:val="0"/>
                                                      <w:divBdr>
                                                        <w:top w:val="none" w:sz="0" w:space="0" w:color="auto"/>
                                                        <w:left w:val="none" w:sz="0" w:space="0" w:color="auto"/>
                                                        <w:bottom w:val="none" w:sz="0" w:space="0" w:color="auto"/>
                                                        <w:right w:val="none" w:sz="0" w:space="0" w:color="auto"/>
                                                      </w:divBdr>
                                                      <w:divsChild>
                                                        <w:div w:id="1113522430">
                                                          <w:marLeft w:val="0"/>
                                                          <w:marRight w:val="0"/>
                                                          <w:marTop w:val="0"/>
                                                          <w:marBottom w:val="0"/>
                                                          <w:divBdr>
                                                            <w:top w:val="none" w:sz="0" w:space="0" w:color="auto"/>
                                                            <w:left w:val="none" w:sz="0" w:space="0" w:color="auto"/>
                                                            <w:bottom w:val="none" w:sz="0" w:space="0" w:color="auto"/>
                                                            <w:right w:val="none" w:sz="0" w:space="0" w:color="auto"/>
                                                          </w:divBdr>
                                                          <w:divsChild>
                                                            <w:div w:id="2001346460">
                                                              <w:marLeft w:val="0"/>
                                                              <w:marRight w:val="0"/>
                                                              <w:marTop w:val="0"/>
                                                              <w:marBottom w:val="0"/>
                                                              <w:divBdr>
                                                                <w:top w:val="none" w:sz="0" w:space="10" w:color="D8D8D8"/>
                                                                <w:left w:val="none" w:sz="0" w:space="0" w:color="auto"/>
                                                                <w:bottom w:val="none" w:sz="0" w:space="0" w:color="auto"/>
                                                                <w:right w:val="none" w:sz="0" w:space="0" w:color="auto"/>
                                                              </w:divBdr>
                                                              <w:divsChild>
                                                                <w:div w:id="2112358333">
                                                                  <w:marLeft w:val="0"/>
                                                                  <w:marRight w:val="0"/>
                                                                  <w:marTop w:val="0"/>
                                                                  <w:marBottom w:val="0"/>
                                                                  <w:divBdr>
                                                                    <w:top w:val="none" w:sz="0" w:space="0" w:color="auto"/>
                                                                    <w:left w:val="none" w:sz="0" w:space="0" w:color="auto"/>
                                                                    <w:bottom w:val="none" w:sz="0" w:space="0" w:color="auto"/>
                                                                    <w:right w:val="none" w:sz="0" w:space="0" w:color="auto"/>
                                                                  </w:divBdr>
                                                                  <w:divsChild>
                                                                    <w:div w:id="48843688">
                                                                      <w:marLeft w:val="0"/>
                                                                      <w:marRight w:val="0"/>
                                                                      <w:marTop w:val="0"/>
                                                                      <w:marBottom w:val="0"/>
                                                                      <w:divBdr>
                                                                        <w:top w:val="none" w:sz="0" w:space="0" w:color="auto"/>
                                                                        <w:left w:val="none" w:sz="0" w:space="0" w:color="auto"/>
                                                                        <w:bottom w:val="none" w:sz="0" w:space="0" w:color="auto"/>
                                                                        <w:right w:val="none" w:sz="0" w:space="0" w:color="auto"/>
                                                                      </w:divBdr>
                                                                      <w:divsChild>
                                                                        <w:div w:id="1362703183">
                                                                          <w:marLeft w:val="0"/>
                                                                          <w:marRight w:val="0"/>
                                                                          <w:marTop w:val="0"/>
                                                                          <w:marBottom w:val="0"/>
                                                                          <w:divBdr>
                                                                            <w:top w:val="none" w:sz="0" w:space="0" w:color="auto"/>
                                                                            <w:left w:val="none" w:sz="0" w:space="0" w:color="auto"/>
                                                                            <w:bottom w:val="none" w:sz="0" w:space="0" w:color="auto"/>
                                                                            <w:right w:val="none" w:sz="0" w:space="0" w:color="auto"/>
                                                                          </w:divBdr>
                                                                        </w:div>
                                                                      </w:divsChild>
                                                                    </w:div>
                                                                    <w:div w:id="876237543">
                                                                      <w:marLeft w:val="0"/>
                                                                      <w:marRight w:val="0"/>
                                                                      <w:marTop w:val="0"/>
                                                                      <w:marBottom w:val="0"/>
                                                                      <w:divBdr>
                                                                        <w:top w:val="none" w:sz="0" w:space="0" w:color="auto"/>
                                                                        <w:left w:val="none" w:sz="0" w:space="0" w:color="auto"/>
                                                                        <w:bottom w:val="none" w:sz="0" w:space="0" w:color="auto"/>
                                                                        <w:right w:val="none" w:sz="0" w:space="0" w:color="auto"/>
                                                                      </w:divBdr>
                                                                      <w:divsChild>
                                                                        <w:div w:id="587035641">
                                                                          <w:marLeft w:val="0"/>
                                                                          <w:marRight w:val="0"/>
                                                                          <w:marTop w:val="0"/>
                                                                          <w:marBottom w:val="0"/>
                                                                          <w:divBdr>
                                                                            <w:top w:val="none" w:sz="0" w:space="0" w:color="auto"/>
                                                                            <w:left w:val="none" w:sz="0" w:space="0" w:color="auto"/>
                                                                            <w:bottom w:val="none" w:sz="0" w:space="0" w:color="auto"/>
                                                                            <w:right w:val="none" w:sz="0" w:space="0" w:color="auto"/>
                                                                          </w:divBdr>
                                                                        </w:div>
                                                                      </w:divsChild>
                                                                    </w:div>
                                                                    <w:div w:id="20267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6042843">
      <w:bodyDiv w:val="1"/>
      <w:marLeft w:val="0"/>
      <w:marRight w:val="0"/>
      <w:marTop w:val="0"/>
      <w:marBottom w:val="0"/>
      <w:divBdr>
        <w:top w:val="none" w:sz="0" w:space="0" w:color="auto"/>
        <w:left w:val="none" w:sz="0" w:space="0" w:color="auto"/>
        <w:bottom w:val="none" w:sz="0" w:space="0" w:color="auto"/>
        <w:right w:val="none" w:sz="0" w:space="0" w:color="auto"/>
      </w:divBdr>
    </w:div>
    <w:div w:id="547449557">
      <w:bodyDiv w:val="1"/>
      <w:marLeft w:val="0"/>
      <w:marRight w:val="0"/>
      <w:marTop w:val="0"/>
      <w:marBottom w:val="0"/>
      <w:divBdr>
        <w:top w:val="none" w:sz="0" w:space="0" w:color="auto"/>
        <w:left w:val="none" w:sz="0" w:space="0" w:color="auto"/>
        <w:bottom w:val="none" w:sz="0" w:space="0" w:color="auto"/>
        <w:right w:val="none" w:sz="0" w:space="0" w:color="auto"/>
      </w:divBdr>
    </w:div>
    <w:div w:id="571157372">
      <w:bodyDiv w:val="1"/>
      <w:marLeft w:val="0"/>
      <w:marRight w:val="0"/>
      <w:marTop w:val="0"/>
      <w:marBottom w:val="0"/>
      <w:divBdr>
        <w:top w:val="none" w:sz="0" w:space="0" w:color="auto"/>
        <w:left w:val="none" w:sz="0" w:space="0" w:color="auto"/>
        <w:bottom w:val="none" w:sz="0" w:space="0" w:color="auto"/>
        <w:right w:val="none" w:sz="0" w:space="0" w:color="auto"/>
      </w:divBdr>
      <w:divsChild>
        <w:div w:id="949554745">
          <w:marLeft w:val="0"/>
          <w:marRight w:val="0"/>
          <w:marTop w:val="0"/>
          <w:marBottom w:val="0"/>
          <w:divBdr>
            <w:top w:val="single" w:sz="2" w:space="0" w:color="2E2E2E"/>
            <w:left w:val="single" w:sz="2" w:space="0" w:color="2E2E2E"/>
            <w:bottom w:val="single" w:sz="2" w:space="0" w:color="2E2E2E"/>
            <w:right w:val="single" w:sz="2" w:space="0" w:color="2E2E2E"/>
          </w:divBdr>
          <w:divsChild>
            <w:div w:id="1794208130">
              <w:marLeft w:val="0"/>
              <w:marRight w:val="0"/>
              <w:marTop w:val="0"/>
              <w:marBottom w:val="0"/>
              <w:divBdr>
                <w:top w:val="single" w:sz="6" w:space="0" w:color="C9C9C9"/>
                <w:left w:val="none" w:sz="0" w:space="0" w:color="auto"/>
                <w:bottom w:val="none" w:sz="0" w:space="0" w:color="auto"/>
                <w:right w:val="none" w:sz="0" w:space="0" w:color="auto"/>
              </w:divBdr>
              <w:divsChild>
                <w:div w:id="642272571">
                  <w:marLeft w:val="0"/>
                  <w:marRight w:val="0"/>
                  <w:marTop w:val="0"/>
                  <w:marBottom w:val="0"/>
                  <w:divBdr>
                    <w:top w:val="none" w:sz="0" w:space="0" w:color="auto"/>
                    <w:left w:val="none" w:sz="0" w:space="0" w:color="auto"/>
                    <w:bottom w:val="none" w:sz="0" w:space="0" w:color="auto"/>
                    <w:right w:val="none" w:sz="0" w:space="0" w:color="auto"/>
                  </w:divBdr>
                  <w:divsChild>
                    <w:div w:id="1910186518">
                      <w:marLeft w:val="0"/>
                      <w:marRight w:val="0"/>
                      <w:marTop w:val="0"/>
                      <w:marBottom w:val="0"/>
                      <w:divBdr>
                        <w:top w:val="none" w:sz="0" w:space="0" w:color="auto"/>
                        <w:left w:val="none" w:sz="0" w:space="0" w:color="auto"/>
                        <w:bottom w:val="none" w:sz="0" w:space="0" w:color="auto"/>
                        <w:right w:val="none" w:sz="0" w:space="0" w:color="auto"/>
                      </w:divBdr>
                      <w:divsChild>
                        <w:div w:id="18086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478458">
      <w:bodyDiv w:val="1"/>
      <w:marLeft w:val="0"/>
      <w:marRight w:val="0"/>
      <w:marTop w:val="0"/>
      <w:marBottom w:val="0"/>
      <w:divBdr>
        <w:top w:val="none" w:sz="0" w:space="0" w:color="auto"/>
        <w:left w:val="none" w:sz="0" w:space="0" w:color="auto"/>
        <w:bottom w:val="none" w:sz="0" w:space="0" w:color="auto"/>
        <w:right w:val="none" w:sz="0" w:space="0" w:color="auto"/>
      </w:divBdr>
      <w:divsChild>
        <w:div w:id="1427117251">
          <w:marLeft w:val="837"/>
          <w:marRight w:val="0"/>
          <w:marTop w:val="167"/>
          <w:marBottom w:val="0"/>
          <w:divBdr>
            <w:top w:val="none" w:sz="0" w:space="0" w:color="auto"/>
            <w:left w:val="none" w:sz="0" w:space="0" w:color="auto"/>
            <w:bottom w:val="none" w:sz="0" w:space="0" w:color="auto"/>
            <w:right w:val="none" w:sz="0" w:space="0" w:color="auto"/>
          </w:divBdr>
        </w:div>
        <w:div w:id="82266291">
          <w:marLeft w:val="837"/>
          <w:marRight w:val="0"/>
          <w:marTop w:val="0"/>
          <w:marBottom w:val="0"/>
          <w:divBdr>
            <w:top w:val="none" w:sz="0" w:space="0" w:color="auto"/>
            <w:left w:val="none" w:sz="0" w:space="0" w:color="auto"/>
            <w:bottom w:val="none" w:sz="0" w:space="0" w:color="auto"/>
            <w:right w:val="none" w:sz="0" w:space="0" w:color="auto"/>
          </w:divBdr>
          <w:divsChild>
            <w:div w:id="2134588409">
              <w:marLeft w:val="0"/>
              <w:marRight w:val="0"/>
              <w:marTop w:val="0"/>
              <w:marBottom w:val="0"/>
              <w:divBdr>
                <w:top w:val="none" w:sz="0" w:space="0" w:color="auto"/>
                <w:left w:val="none" w:sz="0" w:space="0" w:color="auto"/>
                <w:bottom w:val="none" w:sz="0" w:space="0" w:color="auto"/>
                <w:right w:val="none" w:sz="0" w:space="0" w:color="auto"/>
              </w:divBdr>
            </w:div>
            <w:div w:id="13348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7762">
      <w:bodyDiv w:val="1"/>
      <w:marLeft w:val="0"/>
      <w:marRight w:val="0"/>
      <w:marTop w:val="0"/>
      <w:marBottom w:val="0"/>
      <w:divBdr>
        <w:top w:val="none" w:sz="0" w:space="0" w:color="auto"/>
        <w:left w:val="none" w:sz="0" w:space="0" w:color="auto"/>
        <w:bottom w:val="none" w:sz="0" w:space="0" w:color="auto"/>
        <w:right w:val="none" w:sz="0" w:space="0" w:color="auto"/>
      </w:divBdr>
    </w:div>
    <w:div w:id="661204430">
      <w:bodyDiv w:val="1"/>
      <w:marLeft w:val="0"/>
      <w:marRight w:val="0"/>
      <w:marTop w:val="0"/>
      <w:marBottom w:val="0"/>
      <w:divBdr>
        <w:top w:val="none" w:sz="0" w:space="0" w:color="auto"/>
        <w:left w:val="none" w:sz="0" w:space="0" w:color="auto"/>
        <w:bottom w:val="none" w:sz="0" w:space="0" w:color="auto"/>
        <w:right w:val="none" w:sz="0" w:space="0" w:color="auto"/>
      </w:divBdr>
    </w:div>
    <w:div w:id="692612053">
      <w:bodyDiv w:val="1"/>
      <w:marLeft w:val="0"/>
      <w:marRight w:val="0"/>
      <w:marTop w:val="0"/>
      <w:marBottom w:val="0"/>
      <w:divBdr>
        <w:top w:val="none" w:sz="0" w:space="0" w:color="auto"/>
        <w:left w:val="none" w:sz="0" w:space="0" w:color="auto"/>
        <w:bottom w:val="none" w:sz="0" w:space="0" w:color="auto"/>
        <w:right w:val="none" w:sz="0" w:space="0" w:color="auto"/>
      </w:divBdr>
    </w:div>
    <w:div w:id="694304917">
      <w:bodyDiv w:val="1"/>
      <w:marLeft w:val="0"/>
      <w:marRight w:val="0"/>
      <w:marTop w:val="0"/>
      <w:marBottom w:val="0"/>
      <w:divBdr>
        <w:top w:val="none" w:sz="0" w:space="0" w:color="auto"/>
        <w:left w:val="none" w:sz="0" w:space="0" w:color="auto"/>
        <w:bottom w:val="none" w:sz="0" w:space="0" w:color="auto"/>
        <w:right w:val="none" w:sz="0" w:space="0" w:color="auto"/>
      </w:divBdr>
    </w:div>
    <w:div w:id="752892977">
      <w:bodyDiv w:val="1"/>
      <w:marLeft w:val="0"/>
      <w:marRight w:val="0"/>
      <w:marTop w:val="0"/>
      <w:marBottom w:val="0"/>
      <w:divBdr>
        <w:top w:val="none" w:sz="0" w:space="0" w:color="auto"/>
        <w:left w:val="none" w:sz="0" w:space="0" w:color="auto"/>
        <w:bottom w:val="none" w:sz="0" w:space="0" w:color="auto"/>
        <w:right w:val="none" w:sz="0" w:space="0" w:color="auto"/>
      </w:divBdr>
      <w:divsChild>
        <w:div w:id="1653831132">
          <w:marLeft w:val="0"/>
          <w:marRight w:val="0"/>
          <w:marTop w:val="0"/>
          <w:marBottom w:val="0"/>
          <w:divBdr>
            <w:top w:val="none" w:sz="0" w:space="0" w:color="auto"/>
            <w:left w:val="none" w:sz="0" w:space="0" w:color="auto"/>
            <w:bottom w:val="none" w:sz="0" w:space="0" w:color="auto"/>
            <w:right w:val="none" w:sz="0" w:space="0" w:color="auto"/>
          </w:divBdr>
          <w:divsChild>
            <w:div w:id="105928406">
              <w:marLeft w:val="0"/>
              <w:marRight w:val="0"/>
              <w:marTop w:val="0"/>
              <w:marBottom w:val="0"/>
              <w:divBdr>
                <w:top w:val="none" w:sz="0" w:space="0" w:color="auto"/>
                <w:left w:val="none" w:sz="0" w:space="0" w:color="auto"/>
                <w:bottom w:val="none" w:sz="0" w:space="0" w:color="auto"/>
                <w:right w:val="none" w:sz="0" w:space="0" w:color="auto"/>
              </w:divBdr>
              <w:divsChild>
                <w:div w:id="1538422162">
                  <w:marLeft w:val="0"/>
                  <w:marRight w:val="0"/>
                  <w:marTop w:val="0"/>
                  <w:marBottom w:val="0"/>
                  <w:divBdr>
                    <w:top w:val="none" w:sz="0" w:space="0" w:color="auto"/>
                    <w:left w:val="none" w:sz="0" w:space="0" w:color="auto"/>
                    <w:bottom w:val="none" w:sz="0" w:space="0" w:color="auto"/>
                    <w:right w:val="none" w:sz="0" w:space="0" w:color="auto"/>
                  </w:divBdr>
                  <w:divsChild>
                    <w:div w:id="2104105054">
                      <w:marLeft w:val="0"/>
                      <w:marRight w:val="0"/>
                      <w:marTop w:val="0"/>
                      <w:marBottom w:val="0"/>
                      <w:divBdr>
                        <w:top w:val="single" w:sz="24" w:space="0" w:color="E8E8E8"/>
                        <w:left w:val="none" w:sz="0" w:space="0" w:color="auto"/>
                        <w:bottom w:val="none" w:sz="0" w:space="0" w:color="auto"/>
                        <w:right w:val="none" w:sz="0" w:space="0" w:color="auto"/>
                      </w:divBdr>
                      <w:divsChild>
                        <w:div w:id="1315379829">
                          <w:marLeft w:val="0"/>
                          <w:marRight w:val="6045"/>
                          <w:marTop w:val="0"/>
                          <w:marBottom w:val="0"/>
                          <w:divBdr>
                            <w:top w:val="none" w:sz="0" w:space="0" w:color="auto"/>
                            <w:left w:val="none" w:sz="0" w:space="0" w:color="auto"/>
                            <w:bottom w:val="none" w:sz="0" w:space="0" w:color="auto"/>
                            <w:right w:val="none" w:sz="0" w:space="0" w:color="auto"/>
                          </w:divBdr>
                          <w:divsChild>
                            <w:div w:id="1245139462">
                              <w:marLeft w:val="0"/>
                              <w:marRight w:val="0"/>
                              <w:marTop w:val="0"/>
                              <w:marBottom w:val="0"/>
                              <w:divBdr>
                                <w:top w:val="none" w:sz="0" w:space="0" w:color="auto"/>
                                <w:left w:val="none" w:sz="0" w:space="0" w:color="auto"/>
                                <w:bottom w:val="none" w:sz="0" w:space="0" w:color="auto"/>
                                <w:right w:val="none" w:sz="0" w:space="0" w:color="auto"/>
                              </w:divBdr>
                              <w:divsChild>
                                <w:div w:id="724573084">
                                  <w:marLeft w:val="0"/>
                                  <w:marRight w:val="0"/>
                                  <w:marTop w:val="0"/>
                                  <w:marBottom w:val="0"/>
                                  <w:divBdr>
                                    <w:top w:val="single" w:sz="6" w:space="0" w:color="FFFFFF"/>
                                    <w:left w:val="none" w:sz="0" w:space="0" w:color="auto"/>
                                    <w:bottom w:val="none" w:sz="0" w:space="0" w:color="auto"/>
                                    <w:right w:val="none" w:sz="0" w:space="0" w:color="auto"/>
                                  </w:divBdr>
                                  <w:divsChild>
                                    <w:div w:id="1465075284">
                                      <w:marLeft w:val="0"/>
                                      <w:marRight w:val="0"/>
                                      <w:marTop w:val="0"/>
                                      <w:marBottom w:val="0"/>
                                      <w:divBdr>
                                        <w:top w:val="none" w:sz="0" w:space="0" w:color="auto"/>
                                        <w:left w:val="none" w:sz="0" w:space="0" w:color="auto"/>
                                        <w:bottom w:val="none" w:sz="0" w:space="0" w:color="auto"/>
                                        <w:right w:val="none" w:sz="0" w:space="0" w:color="auto"/>
                                      </w:divBdr>
                                      <w:divsChild>
                                        <w:div w:id="642464617">
                                          <w:marLeft w:val="0"/>
                                          <w:marRight w:val="0"/>
                                          <w:marTop w:val="0"/>
                                          <w:marBottom w:val="0"/>
                                          <w:divBdr>
                                            <w:top w:val="none" w:sz="0" w:space="0" w:color="auto"/>
                                            <w:left w:val="none" w:sz="0" w:space="0" w:color="auto"/>
                                            <w:bottom w:val="none" w:sz="0" w:space="0" w:color="auto"/>
                                            <w:right w:val="none" w:sz="0" w:space="0" w:color="auto"/>
                                          </w:divBdr>
                                          <w:divsChild>
                                            <w:div w:id="1357543513">
                                              <w:marLeft w:val="0"/>
                                              <w:marRight w:val="0"/>
                                              <w:marTop w:val="0"/>
                                              <w:marBottom w:val="0"/>
                                              <w:divBdr>
                                                <w:top w:val="none" w:sz="0" w:space="0" w:color="auto"/>
                                                <w:left w:val="none" w:sz="0" w:space="0" w:color="auto"/>
                                                <w:bottom w:val="none" w:sz="0" w:space="0" w:color="auto"/>
                                                <w:right w:val="none" w:sz="0" w:space="0" w:color="auto"/>
                                              </w:divBdr>
                                              <w:divsChild>
                                                <w:div w:id="592010615">
                                                  <w:marLeft w:val="50"/>
                                                  <w:marRight w:val="84"/>
                                                  <w:marTop w:val="0"/>
                                                  <w:marBottom w:val="0"/>
                                                  <w:divBdr>
                                                    <w:top w:val="none" w:sz="0" w:space="0" w:color="auto"/>
                                                    <w:left w:val="none" w:sz="0" w:space="0" w:color="auto"/>
                                                    <w:bottom w:val="none" w:sz="0" w:space="0" w:color="auto"/>
                                                    <w:right w:val="none" w:sz="0" w:space="0" w:color="auto"/>
                                                  </w:divBdr>
                                                  <w:divsChild>
                                                    <w:div w:id="238057685">
                                                      <w:marLeft w:val="0"/>
                                                      <w:marRight w:val="0"/>
                                                      <w:marTop w:val="0"/>
                                                      <w:marBottom w:val="0"/>
                                                      <w:divBdr>
                                                        <w:top w:val="none" w:sz="0" w:space="0" w:color="auto"/>
                                                        <w:left w:val="none" w:sz="0" w:space="0" w:color="auto"/>
                                                        <w:bottom w:val="none" w:sz="0" w:space="0" w:color="auto"/>
                                                        <w:right w:val="none" w:sz="0" w:space="0" w:color="auto"/>
                                                      </w:divBdr>
                                                      <w:divsChild>
                                                        <w:div w:id="941647319">
                                                          <w:marLeft w:val="0"/>
                                                          <w:marRight w:val="0"/>
                                                          <w:marTop w:val="0"/>
                                                          <w:marBottom w:val="0"/>
                                                          <w:divBdr>
                                                            <w:top w:val="none" w:sz="0" w:space="0" w:color="auto"/>
                                                            <w:left w:val="none" w:sz="0" w:space="0" w:color="auto"/>
                                                            <w:bottom w:val="none" w:sz="0" w:space="0" w:color="auto"/>
                                                            <w:right w:val="none" w:sz="0" w:space="0" w:color="auto"/>
                                                          </w:divBdr>
                                                          <w:divsChild>
                                                            <w:div w:id="707998675">
                                                              <w:marLeft w:val="0"/>
                                                              <w:marRight w:val="0"/>
                                                              <w:marTop w:val="0"/>
                                                              <w:marBottom w:val="0"/>
                                                              <w:divBdr>
                                                                <w:top w:val="none" w:sz="0" w:space="0" w:color="auto"/>
                                                                <w:left w:val="none" w:sz="0" w:space="0" w:color="auto"/>
                                                                <w:bottom w:val="none" w:sz="0" w:space="0" w:color="auto"/>
                                                                <w:right w:val="none" w:sz="0" w:space="0" w:color="auto"/>
                                                              </w:divBdr>
                                                              <w:divsChild>
                                                                <w:div w:id="6630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77481350">
      <w:bodyDiv w:val="1"/>
      <w:marLeft w:val="0"/>
      <w:marRight w:val="0"/>
      <w:marTop w:val="0"/>
      <w:marBottom w:val="251"/>
      <w:divBdr>
        <w:top w:val="none" w:sz="0" w:space="0" w:color="auto"/>
        <w:left w:val="none" w:sz="0" w:space="0" w:color="auto"/>
        <w:bottom w:val="none" w:sz="0" w:space="0" w:color="auto"/>
        <w:right w:val="none" w:sz="0" w:space="0" w:color="auto"/>
      </w:divBdr>
      <w:divsChild>
        <w:div w:id="245650212">
          <w:marLeft w:val="0"/>
          <w:marRight w:val="0"/>
          <w:marTop w:val="0"/>
          <w:marBottom w:val="0"/>
          <w:divBdr>
            <w:top w:val="none" w:sz="0" w:space="0" w:color="auto"/>
            <w:left w:val="none" w:sz="0" w:space="0" w:color="auto"/>
            <w:bottom w:val="none" w:sz="0" w:space="0" w:color="auto"/>
            <w:right w:val="none" w:sz="0" w:space="0" w:color="auto"/>
          </w:divBdr>
        </w:div>
      </w:divsChild>
    </w:div>
    <w:div w:id="782915912">
      <w:bodyDiv w:val="1"/>
      <w:marLeft w:val="0"/>
      <w:marRight w:val="0"/>
      <w:marTop w:val="0"/>
      <w:marBottom w:val="0"/>
      <w:divBdr>
        <w:top w:val="none" w:sz="0" w:space="0" w:color="auto"/>
        <w:left w:val="none" w:sz="0" w:space="0" w:color="auto"/>
        <w:bottom w:val="none" w:sz="0" w:space="0" w:color="auto"/>
        <w:right w:val="none" w:sz="0" w:space="0" w:color="auto"/>
      </w:divBdr>
    </w:div>
    <w:div w:id="796996719">
      <w:bodyDiv w:val="1"/>
      <w:marLeft w:val="0"/>
      <w:marRight w:val="0"/>
      <w:marTop w:val="0"/>
      <w:marBottom w:val="0"/>
      <w:divBdr>
        <w:top w:val="none" w:sz="0" w:space="0" w:color="auto"/>
        <w:left w:val="none" w:sz="0" w:space="0" w:color="auto"/>
        <w:bottom w:val="none" w:sz="0" w:space="0" w:color="auto"/>
        <w:right w:val="none" w:sz="0" w:space="0" w:color="auto"/>
      </w:divBdr>
    </w:div>
    <w:div w:id="801769249">
      <w:bodyDiv w:val="1"/>
      <w:marLeft w:val="0"/>
      <w:marRight w:val="0"/>
      <w:marTop w:val="0"/>
      <w:marBottom w:val="0"/>
      <w:divBdr>
        <w:top w:val="none" w:sz="0" w:space="0" w:color="auto"/>
        <w:left w:val="none" w:sz="0" w:space="0" w:color="auto"/>
        <w:bottom w:val="none" w:sz="0" w:space="0" w:color="auto"/>
        <w:right w:val="none" w:sz="0" w:space="0" w:color="auto"/>
      </w:divBdr>
      <w:divsChild>
        <w:div w:id="432364171">
          <w:marLeft w:val="0"/>
          <w:marRight w:val="0"/>
          <w:marTop w:val="0"/>
          <w:marBottom w:val="0"/>
          <w:divBdr>
            <w:top w:val="none" w:sz="0" w:space="0" w:color="auto"/>
            <w:left w:val="none" w:sz="0" w:space="0" w:color="auto"/>
            <w:bottom w:val="none" w:sz="0" w:space="0" w:color="auto"/>
            <w:right w:val="none" w:sz="0" w:space="0" w:color="auto"/>
          </w:divBdr>
          <w:divsChild>
            <w:div w:id="1229539614">
              <w:marLeft w:val="0"/>
              <w:marRight w:val="0"/>
              <w:marTop w:val="0"/>
              <w:marBottom w:val="0"/>
              <w:divBdr>
                <w:top w:val="none" w:sz="0" w:space="0" w:color="auto"/>
                <w:left w:val="none" w:sz="0" w:space="0" w:color="auto"/>
                <w:bottom w:val="none" w:sz="0" w:space="0" w:color="auto"/>
                <w:right w:val="none" w:sz="0" w:space="0" w:color="auto"/>
              </w:divBdr>
              <w:divsChild>
                <w:div w:id="1948536833">
                  <w:marLeft w:val="0"/>
                  <w:marRight w:val="0"/>
                  <w:marTop w:val="0"/>
                  <w:marBottom w:val="0"/>
                  <w:divBdr>
                    <w:top w:val="none" w:sz="0" w:space="0" w:color="auto"/>
                    <w:left w:val="none" w:sz="0" w:space="0" w:color="auto"/>
                    <w:bottom w:val="none" w:sz="0" w:space="0" w:color="auto"/>
                    <w:right w:val="none" w:sz="0" w:space="0" w:color="auto"/>
                  </w:divBdr>
                  <w:divsChild>
                    <w:div w:id="755440351">
                      <w:marLeft w:val="0"/>
                      <w:marRight w:val="0"/>
                      <w:marTop w:val="0"/>
                      <w:marBottom w:val="0"/>
                      <w:divBdr>
                        <w:top w:val="none" w:sz="0" w:space="0" w:color="auto"/>
                        <w:left w:val="none" w:sz="0" w:space="0" w:color="auto"/>
                        <w:bottom w:val="none" w:sz="0" w:space="0" w:color="auto"/>
                        <w:right w:val="none" w:sz="0" w:space="0" w:color="auto"/>
                      </w:divBdr>
                      <w:divsChild>
                        <w:div w:id="1250893400">
                          <w:marLeft w:val="0"/>
                          <w:marRight w:val="0"/>
                          <w:marTop w:val="0"/>
                          <w:marBottom w:val="0"/>
                          <w:divBdr>
                            <w:top w:val="none" w:sz="0" w:space="0" w:color="auto"/>
                            <w:left w:val="none" w:sz="0" w:space="0" w:color="auto"/>
                            <w:bottom w:val="none" w:sz="0" w:space="0" w:color="auto"/>
                            <w:right w:val="none" w:sz="0" w:space="0" w:color="auto"/>
                          </w:divBdr>
                          <w:divsChild>
                            <w:div w:id="2046366106">
                              <w:marLeft w:val="0"/>
                              <w:marRight w:val="0"/>
                              <w:marTop w:val="0"/>
                              <w:marBottom w:val="0"/>
                              <w:divBdr>
                                <w:top w:val="none" w:sz="0" w:space="0" w:color="auto"/>
                                <w:left w:val="none" w:sz="0" w:space="0" w:color="auto"/>
                                <w:bottom w:val="none" w:sz="0" w:space="0" w:color="auto"/>
                                <w:right w:val="none" w:sz="0" w:space="0" w:color="auto"/>
                              </w:divBdr>
                              <w:divsChild>
                                <w:div w:id="1131629209">
                                  <w:marLeft w:val="0"/>
                                  <w:marRight w:val="0"/>
                                  <w:marTop w:val="0"/>
                                  <w:marBottom w:val="0"/>
                                  <w:divBdr>
                                    <w:top w:val="single" w:sz="6" w:space="0" w:color="D3D3D3"/>
                                    <w:left w:val="none" w:sz="0" w:space="0" w:color="auto"/>
                                    <w:bottom w:val="none" w:sz="0" w:space="0" w:color="auto"/>
                                    <w:right w:val="none" w:sz="0" w:space="0" w:color="auto"/>
                                  </w:divBdr>
                                  <w:divsChild>
                                    <w:div w:id="42800588">
                                      <w:marLeft w:val="0"/>
                                      <w:marRight w:val="0"/>
                                      <w:marTop w:val="0"/>
                                      <w:marBottom w:val="0"/>
                                      <w:divBdr>
                                        <w:top w:val="none" w:sz="0" w:space="0" w:color="auto"/>
                                        <w:left w:val="none" w:sz="0" w:space="0" w:color="auto"/>
                                        <w:bottom w:val="none" w:sz="0" w:space="0" w:color="auto"/>
                                        <w:right w:val="none" w:sz="0" w:space="0" w:color="auto"/>
                                      </w:divBdr>
                                      <w:divsChild>
                                        <w:div w:id="20591186">
                                          <w:marLeft w:val="0"/>
                                          <w:marRight w:val="0"/>
                                          <w:marTop w:val="0"/>
                                          <w:marBottom w:val="0"/>
                                          <w:divBdr>
                                            <w:top w:val="none" w:sz="0" w:space="0" w:color="auto"/>
                                            <w:left w:val="none" w:sz="0" w:space="0" w:color="auto"/>
                                            <w:bottom w:val="none" w:sz="0" w:space="0" w:color="auto"/>
                                            <w:right w:val="none" w:sz="0" w:space="0" w:color="auto"/>
                                          </w:divBdr>
                                          <w:divsChild>
                                            <w:div w:id="1649435835">
                                              <w:marLeft w:val="0"/>
                                              <w:marRight w:val="0"/>
                                              <w:marTop w:val="0"/>
                                              <w:marBottom w:val="0"/>
                                              <w:divBdr>
                                                <w:top w:val="none" w:sz="0" w:space="0" w:color="auto"/>
                                                <w:left w:val="none" w:sz="0" w:space="0" w:color="auto"/>
                                                <w:bottom w:val="none" w:sz="0" w:space="0" w:color="auto"/>
                                                <w:right w:val="none" w:sz="0" w:space="0" w:color="auto"/>
                                              </w:divBdr>
                                              <w:divsChild>
                                                <w:div w:id="785659790">
                                                  <w:marLeft w:val="0"/>
                                                  <w:marRight w:val="0"/>
                                                  <w:marTop w:val="0"/>
                                                  <w:marBottom w:val="0"/>
                                                  <w:divBdr>
                                                    <w:top w:val="none" w:sz="0" w:space="0" w:color="auto"/>
                                                    <w:left w:val="none" w:sz="0" w:space="0" w:color="auto"/>
                                                    <w:bottom w:val="none" w:sz="0" w:space="0" w:color="auto"/>
                                                    <w:right w:val="none" w:sz="0" w:space="0" w:color="auto"/>
                                                  </w:divBdr>
                                                  <w:divsChild>
                                                    <w:div w:id="880674681">
                                                      <w:marLeft w:val="0"/>
                                                      <w:marRight w:val="0"/>
                                                      <w:marTop w:val="0"/>
                                                      <w:marBottom w:val="0"/>
                                                      <w:divBdr>
                                                        <w:top w:val="none" w:sz="0" w:space="0" w:color="auto"/>
                                                        <w:left w:val="none" w:sz="0" w:space="0" w:color="auto"/>
                                                        <w:bottom w:val="none" w:sz="0" w:space="0" w:color="auto"/>
                                                        <w:right w:val="none" w:sz="0" w:space="0" w:color="auto"/>
                                                      </w:divBdr>
                                                      <w:divsChild>
                                                        <w:div w:id="1525944826">
                                                          <w:marLeft w:val="0"/>
                                                          <w:marRight w:val="0"/>
                                                          <w:marTop w:val="0"/>
                                                          <w:marBottom w:val="0"/>
                                                          <w:divBdr>
                                                            <w:top w:val="none" w:sz="0" w:space="0" w:color="auto"/>
                                                            <w:left w:val="none" w:sz="0" w:space="0" w:color="auto"/>
                                                            <w:bottom w:val="none" w:sz="0" w:space="0" w:color="auto"/>
                                                            <w:right w:val="none" w:sz="0" w:space="0" w:color="auto"/>
                                                          </w:divBdr>
                                                          <w:divsChild>
                                                            <w:div w:id="1703746040">
                                                              <w:marLeft w:val="0"/>
                                                              <w:marRight w:val="0"/>
                                                              <w:marTop w:val="0"/>
                                                              <w:marBottom w:val="0"/>
                                                              <w:divBdr>
                                                                <w:top w:val="none" w:sz="0" w:space="10" w:color="D8D8D8"/>
                                                                <w:left w:val="none" w:sz="0" w:space="0" w:color="auto"/>
                                                                <w:bottom w:val="none" w:sz="0" w:space="0" w:color="auto"/>
                                                                <w:right w:val="none" w:sz="0" w:space="0" w:color="auto"/>
                                                              </w:divBdr>
                                                              <w:divsChild>
                                                                <w:div w:id="523638111">
                                                                  <w:marLeft w:val="0"/>
                                                                  <w:marRight w:val="0"/>
                                                                  <w:marTop w:val="0"/>
                                                                  <w:marBottom w:val="0"/>
                                                                  <w:divBdr>
                                                                    <w:top w:val="none" w:sz="0" w:space="0" w:color="auto"/>
                                                                    <w:left w:val="none" w:sz="0" w:space="0" w:color="auto"/>
                                                                    <w:bottom w:val="none" w:sz="0" w:space="0" w:color="auto"/>
                                                                    <w:right w:val="none" w:sz="0" w:space="0" w:color="auto"/>
                                                                  </w:divBdr>
                                                                  <w:divsChild>
                                                                    <w:div w:id="913392957">
                                                                      <w:marLeft w:val="0"/>
                                                                      <w:marRight w:val="0"/>
                                                                      <w:marTop w:val="0"/>
                                                                      <w:marBottom w:val="0"/>
                                                                      <w:divBdr>
                                                                        <w:top w:val="none" w:sz="0" w:space="0" w:color="auto"/>
                                                                        <w:left w:val="none" w:sz="0" w:space="0" w:color="auto"/>
                                                                        <w:bottom w:val="none" w:sz="0" w:space="0" w:color="auto"/>
                                                                        <w:right w:val="none" w:sz="0" w:space="0" w:color="auto"/>
                                                                      </w:divBdr>
                                                                    </w:div>
                                                                    <w:div w:id="1656446883">
                                                                      <w:marLeft w:val="0"/>
                                                                      <w:marRight w:val="0"/>
                                                                      <w:marTop w:val="0"/>
                                                                      <w:marBottom w:val="0"/>
                                                                      <w:divBdr>
                                                                        <w:top w:val="none" w:sz="0" w:space="0" w:color="auto"/>
                                                                        <w:left w:val="none" w:sz="0" w:space="0" w:color="auto"/>
                                                                        <w:bottom w:val="none" w:sz="0" w:space="0" w:color="auto"/>
                                                                        <w:right w:val="none" w:sz="0" w:space="0" w:color="auto"/>
                                                                      </w:divBdr>
                                                                    </w:div>
                                                                    <w:div w:id="2129077659">
                                                                      <w:marLeft w:val="0"/>
                                                                      <w:marRight w:val="0"/>
                                                                      <w:marTop w:val="0"/>
                                                                      <w:marBottom w:val="0"/>
                                                                      <w:divBdr>
                                                                        <w:top w:val="none" w:sz="0" w:space="0" w:color="auto"/>
                                                                        <w:left w:val="none" w:sz="0" w:space="0" w:color="auto"/>
                                                                        <w:bottom w:val="none" w:sz="0" w:space="0" w:color="auto"/>
                                                                        <w:right w:val="none" w:sz="0" w:space="0" w:color="auto"/>
                                                                      </w:divBdr>
                                                                      <w:divsChild>
                                                                        <w:div w:id="17685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812169">
      <w:bodyDiv w:val="1"/>
      <w:marLeft w:val="0"/>
      <w:marRight w:val="0"/>
      <w:marTop w:val="0"/>
      <w:marBottom w:val="0"/>
      <w:divBdr>
        <w:top w:val="none" w:sz="0" w:space="0" w:color="auto"/>
        <w:left w:val="none" w:sz="0" w:space="0" w:color="auto"/>
        <w:bottom w:val="none" w:sz="0" w:space="0" w:color="auto"/>
        <w:right w:val="none" w:sz="0" w:space="0" w:color="auto"/>
      </w:divBdr>
    </w:div>
    <w:div w:id="885683920">
      <w:bodyDiv w:val="1"/>
      <w:marLeft w:val="0"/>
      <w:marRight w:val="0"/>
      <w:marTop w:val="0"/>
      <w:marBottom w:val="0"/>
      <w:divBdr>
        <w:top w:val="none" w:sz="0" w:space="0" w:color="auto"/>
        <w:left w:val="none" w:sz="0" w:space="0" w:color="auto"/>
        <w:bottom w:val="none" w:sz="0" w:space="0" w:color="auto"/>
        <w:right w:val="none" w:sz="0" w:space="0" w:color="auto"/>
      </w:divBdr>
    </w:div>
    <w:div w:id="894854136">
      <w:bodyDiv w:val="1"/>
      <w:marLeft w:val="0"/>
      <w:marRight w:val="0"/>
      <w:marTop w:val="0"/>
      <w:marBottom w:val="0"/>
      <w:divBdr>
        <w:top w:val="none" w:sz="0" w:space="0" w:color="auto"/>
        <w:left w:val="none" w:sz="0" w:space="0" w:color="auto"/>
        <w:bottom w:val="none" w:sz="0" w:space="0" w:color="auto"/>
        <w:right w:val="none" w:sz="0" w:space="0" w:color="auto"/>
      </w:divBdr>
    </w:div>
    <w:div w:id="900869240">
      <w:bodyDiv w:val="1"/>
      <w:marLeft w:val="0"/>
      <w:marRight w:val="0"/>
      <w:marTop w:val="0"/>
      <w:marBottom w:val="0"/>
      <w:divBdr>
        <w:top w:val="none" w:sz="0" w:space="0" w:color="auto"/>
        <w:left w:val="none" w:sz="0" w:space="0" w:color="auto"/>
        <w:bottom w:val="none" w:sz="0" w:space="0" w:color="auto"/>
        <w:right w:val="none" w:sz="0" w:space="0" w:color="auto"/>
      </w:divBdr>
      <w:divsChild>
        <w:div w:id="158621734">
          <w:marLeft w:val="0"/>
          <w:marRight w:val="0"/>
          <w:marTop w:val="0"/>
          <w:marBottom w:val="0"/>
          <w:divBdr>
            <w:top w:val="none" w:sz="0" w:space="0" w:color="auto"/>
            <w:left w:val="none" w:sz="0" w:space="0" w:color="auto"/>
            <w:bottom w:val="none" w:sz="0" w:space="0" w:color="auto"/>
            <w:right w:val="none" w:sz="0" w:space="0" w:color="auto"/>
          </w:divBdr>
          <w:divsChild>
            <w:div w:id="961035482">
              <w:marLeft w:val="0"/>
              <w:marRight w:val="0"/>
              <w:marTop w:val="0"/>
              <w:marBottom w:val="0"/>
              <w:divBdr>
                <w:top w:val="none" w:sz="0" w:space="0" w:color="auto"/>
                <w:left w:val="none" w:sz="0" w:space="0" w:color="auto"/>
                <w:bottom w:val="none" w:sz="0" w:space="0" w:color="auto"/>
                <w:right w:val="none" w:sz="0" w:space="0" w:color="auto"/>
              </w:divBdr>
              <w:divsChild>
                <w:div w:id="800465944">
                  <w:marLeft w:val="0"/>
                  <w:marRight w:val="0"/>
                  <w:marTop w:val="0"/>
                  <w:marBottom w:val="0"/>
                  <w:divBdr>
                    <w:top w:val="none" w:sz="0" w:space="0" w:color="auto"/>
                    <w:left w:val="none" w:sz="0" w:space="0" w:color="auto"/>
                    <w:bottom w:val="none" w:sz="0" w:space="0" w:color="auto"/>
                    <w:right w:val="none" w:sz="0" w:space="0" w:color="auto"/>
                  </w:divBdr>
                  <w:divsChild>
                    <w:div w:id="1936672787">
                      <w:marLeft w:val="0"/>
                      <w:marRight w:val="0"/>
                      <w:marTop w:val="0"/>
                      <w:marBottom w:val="0"/>
                      <w:divBdr>
                        <w:top w:val="none" w:sz="0" w:space="0" w:color="auto"/>
                        <w:left w:val="none" w:sz="0" w:space="0" w:color="auto"/>
                        <w:bottom w:val="none" w:sz="0" w:space="0" w:color="auto"/>
                        <w:right w:val="none" w:sz="0" w:space="0" w:color="auto"/>
                      </w:divBdr>
                      <w:divsChild>
                        <w:div w:id="1169062360">
                          <w:marLeft w:val="-225"/>
                          <w:marRight w:val="-225"/>
                          <w:marTop w:val="0"/>
                          <w:marBottom w:val="0"/>
                          <w:divBdr>
                            <w:top w:val="none" w:sz="0" w:space="0" w:color="auto"/>
                            <w:left w:val="none" w:sz="0" w:space="0" w:color="auto"/>
                            <w:bottom w:val="none" w:sz="0" w:space="0" w:color="auto"/>
                            <w:right w:val="none" w:sz="0" w:space="0" w:color="auto"/>
                          </w:divBdr>
                          <w:divsChild>
                            <w:div w:id="370887427">
                              <w:marLeft w:val="0"/>
                              <w:marRight w:val="0"/>
                              <w:marTop w:val="0"/>
                              <w:marBottom w:val="0"/>
                              <w:divBdr>
                                <w:top w:val="none" w:sz="0" w:space="0" w:color="auto"/>
                                <w:left w:val="none" w:sz="0" w:space="0" w:color="auto"/>
                                <w:bottom w:val="none" w:sz="0" w:space="0" w:color="auto"/>
                                <w:right w:val="none" w:sz="0" w:space="0" w:color="auto"/>
                              </w:divBdr>
                              <w:divsChild>
                                <w:div w:id="1806580347">
                                  <w:marLeft w:val="0"/>
                                  <w:marRight w:val="0"/>
                                  <w:marTop w:val="0"/>
                                  <w:marBottom w:val="0"/>
                                  <w:divBdr>
                                    <w:top w:val="none" w:sz="0" w:space="0" w:color="auto"/>
                                    <w:left w:val="none" w:sz="0" w:space="0" w:color="auto"/>
                                    <w:bottom w:val="none" w:sz="0" w:space="0" w:color="auto"/>
                                    <w:right w:val="none" w:sz="0" w:space="0" w:color="auto"/>
                                  </w:divBdr>
                                  <w:divsChild>
                                    <w:div w:id="1262836114">
                                      <w:marLeft w:val="-150"/>
                                      <w:marRight w:val="-150"/>
                                      <w:marTop w:val="0"/>
                                      <w:marBottom w:val="0"/>
                                      <w:divBdr>
                                        <w:top w:val="none" w:sz="0" w:space="0" w:color="auto"/>
                                        <w:left w:val="none" w:sz="0" w:space="0" w:color="auto"/>
                                        <w:bottom w:val="none" w:sz="0" w:space="0" w:color="auto"/>
                                        <w:right w:val="none" w:sz="0" w:space="0" w:color="auto"/>
                                      </w:divBdr>
                                      <w:divsChild>
                                        <w:div w:id="450822539">
                                          <w:marLeft w:val="0"/>
                                          <w:marRight w:val="0"/>
                                          <w:marTop w:val="0"/>
                                          <w:marBottom w:val="0"/>
                                          <w:divBdr>
                                            <w:top w:val="none" w:sz="0" w:space="0" w:color="auto"/>
                                            <w:left w:val="none" w:sz="0" w:space="0" w:color="auto"/>
                                            <w:bottom w:val="none" w:sz="0" w:space="0" w:color="auto"/>
                                            <w:right w:val="none" w:sz="0" w:space="0" w:color="auto"/>
                                          </w:divBdr>
                                          <w:divsChild>
                                            <w:div w:id="1219047261">
                                              <w:marLeft w:val="0"/>
                                              <w:marRight w:val="0"/>
                                              <w:marTop w:val="0"/>
                                              <w:marBottom w:val="0"/>
                                              <w:divBdr>
                                                <w:top w:val="none" w:sz="0" w:space="0" w:color="auto"/>
                                                <w:left w:val="none" w:sz="0" w:space="0" w:color="auto"/>
                                                <w:bottom w:val="none" w:sz="0" w:space="0" w:color="auto"/>
                                                <w:right w:val="none" w:sz="0" w:space="0" w:color="auto"/>
                                              </w:divBdr>
                                              <w:divsChild>
                                                <w:div w:id="1910455068">
                                                  <w:marLeft w:val="0"/>
                                                  <w:marRight w:val="0"/>
                                                  <w:marTop w:val="0"/>
                                                  <w:marBottom w:val="0"/>
                                                  <w:divBdr>
                                                    <w:top w:val="none" w:sz="0" w:space="0" w:color="auto"/>
                                                    <w:left w:val="none" w:sz="0" w:space="0" w:color="auto"/>
                                                    <w:bottom w:val="none" w:sz="0" w:space="0" w:color="auto"/>
                                                    <w:right w:val="none" w:sz="0" w:space="0" w:color="auto"/>
                                                  </w:divBdr>
                                                  <w:divsChild>
                                                    <w:div w:id="78605359">
                                                      <w:marLeft w:val="0"/>
                                                      <w:marRight w:val="0"/>
                                                      <w:marTop w:val="0"/>
                                                      <w:marBottom w:val="0"/>
                                                      <w:divBdr>
                                                        <w:top w:val="none" w:sz="0" w:space="0" w:color="auto"/>
                                                        <w:left w:val="none" w:sz="0" w:space="0" w:color="auto"/>
                                                        <w:bottom w:val="none" w:sz="0" w:space="0" w:color="auto"/>
                                                        <w:right w:val="none" w:sz="0" w:space="0" w:color="auto"/>
                                                      </w:divBdr>
                                                      <w:divsChild>
                                                        <w:div w:id="514266714">
                                                          <w:marLeft w:val="150"/>
                                                          <w:marRight w:val="150"/>
                                                          <w:marTop w:val="150"/>
                                                          <w:marBottom w:val="300"/>
                                                          <w:divBdr>
                                                            <w:top w:val="none" w:sz="0" w:space="0" w:color="auto"/>
                                                            <w:left w:val="none" w:sz="0" w:space="0" w:color="auto"/>
                                                            <w:bottom w:val="none" w:sz="0" w:space="0" w:color="auto"/>
                                                            <w:right w:val="none" w:sz="0" w:space="0" w:color="auto"/>
                                                          </w:divBdr>
                                                          <w:divsChild>
                                                            <w:div w:id="1983077476">
                                                              <w:marLeft w:val="0"/>
                                                              <w:marRight w:val="0"/>
                                                              <w:marTop w:val="0"/>
                                                              <w:marBottom w:val="0"/>
                                                              <w:divBdr>
                                                                <w:top w:val="none" w:sz="0" w:space="0" w:color="auto"/>
                                                                <w:left w:val="none" w:sz="0" w:space="0" w:color="auto"/>
                                                                <w:bottom w:val="none" w:sz="0" w:space="0" w:color="auto"/>
                                                                <w:right w:val="none" w:sz="0" w:space="0" w:color="auto"/>
                                                              </w:divBdr>
                                                              <w:divsChild>
                                                                <w:div w:id="50664189">
                                                                  <w:marLeft w:val="0"/>
                                                                  <w:marRight w:val="0"/>
                                                                  <w:marTop w:val="0"/>
                                                                  <w:marBottom w:val="0"/>
                                                                  <w:divBdr>
                                                                    <w:top w:val="none" w:sz="0" w:space="0" w:color="auto"/>
                                                                    <w:left w:val="none" w:sz="0" w:space="0" w:color="auto"/>
                                                                    <w:bottom w:val="none" w:sz="0" w:space="0" w:color="auto"/>
                                                                    <w:right w:val="none" w:sz="0" w:space="0" w:color="auto"/>
                                                                  </w:divBdr>
                                                                  <w:divsChild>
                                                                    <w:div w:id="2111512401">
                                                                      <w:marLeft w:val="0"/>
                                                                      <w:marRight w:val="0"/>
                                                                      <w:marTop w:val="0"/>
                                                                      <w:marBottom w:val="0"/>
                                                                      <w:divBdr>
                                                                        <w:top w:val="none" w:sz="0" w:space="0" w:color="auto"/>
                                                                        <w:left w:val="none" w:sz="0" w:space="0" w:color="auto"/>
                                                                        <w:bottom w:val="none" w:sz="0" w:space="0" w:color="auto"/>
                                                                        <w:right w:val="none" w:sz="0" w:space="0" w:color="auto"/>
                                                                      </w:divBdr>
                                                                      <w:divsChild>
                                                                        <w:div w:id="300230629">
                                                                          <w:marLeft w:val="0"/>
                                                                          <w:marRight w:val="0"/>
                                                                          <w:marTop w:val="0"/>
                                                                          <w:marBottom w:val="0"/>
                                                                          <w:divBdr>
                                                                            <w:top w:val="none" w:sz="0" w:space="0" w:color="auto"/>
                                                                            <w:left w:val="none" w:sz="0" w:space="0" w:color="auto"/>
                                                                            <w:bottom w:val="none" w:sz="0" w:space="0" w:color="auto"/>
                                                                            <w:right w:val="none" w:sz="0" w:space="0" w:color="auto"/>
                                                                          </w:divBdr>
                                                                          <w:divsChild>
                                                                            <w:div w:id="54014666">
                                                                              <w:marLeft w:val="0"/>
                                                                              <w:marRight w:val="0"/>
                                                                              <w:marTop w:val="0"/>
                                                                              <w:marBottom w:val="0"/>
                                                                              <w:divBdr>
                                                                                <w:top w:val="none" w:sz="0" w:space="0" w:color="auto"/>
                                                                                <w:left w:val="none" w:sz="0" w:space="0" w:color="auto"/>
                                                                                <w:bottom w:val="none" w:sz="0" w:space="0" w:color="auto"/>
                                                                                <w:right w:val="none" w:sz="0" w:space="0" w:color="auto"/>
                                                                              </w:divBdr>
                                                                            </w:div>
                                                                            <w:div w:id="475806140">
                                                                              <w:marLeft w:val="0"/>
                                                                              <w:marRight w:val="0"/>
                                                                              <w:marTop w:val="0"/>
                                                                              <w:marBottom w:val="0"/>
                                                                              <w:divBdr>
                                                                                <w:top w:val="none" w:sz="0" w:space="0" w:color="auto"/>
                                                                                <w:left w:val="none" w:sz="0" w:space="0" w:color="auto"/>
                                                                                <w:bottom w:val="none" w:sz="0" w:space="0" w:color="auto"/>
                                                                                <w:right w:val="none" w:sz="0" w:space="0" w:color="auto"/>
                                                                              </w:divBdr>
                                                                            </w:div>
                                                                            <w:div w:id="20391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5819706">
      <w:bodyDiv w:val="1"/>
      <w:marLeft w:val="0"/>
      <w:marRight w:val="0"/>
      <w:marTop w:val="0"/>
      <w:marBottom w:val="0"/>
      <w:divBdr>
        <w:top w:val="none" w:sz="0" w:space="0" w:color="auto"/>
        <w:left w:val="none" w:sz="0" w:space="0" w:color="auto"/>
        <w:bottom w:val="none" w:sz="0" w:space="0" w:color="auto"/>
        <w:right w:val="none" w:sz="0" w:space="0" w:color="auto"/>
      </w:divBdr>
    </w:div>
    <w:div w:id="943849533">
      <w:bodyDiv w:val="1"/>
      <w:marLeft w:val="0"/>
      <w:marRight w:val="0"/>
      <w:marTop w:val="0"/>
      <w:marBottom w:val="0"/>
      <w:divBdr>
        <w:top w:val="none" w:sz="0" w:space="0" w:color="auto"/>
        <w:left w:val="none" w:sz="0" w:space="0" w:color="auto"/>
        <w:bottom w:val="none" w:sz="0" w:space="0" w:color="auto"/>
        <w:right w:val="none" w:sz="0" w:space="0" w:color="auto"/>
      </w:divBdr>
    </w:div>
    <w:div w:id="951671314">
      <w:bodyDiv w:val="1"/>
      <w:marLeft w:val="0"/>
      <w:marRight w:val="0"/>
      <w:marTop w:val="0"/>
      <w:marBottom w:val="0"/>
      <w:divBdr>
        <w:top w:val="none" w:sz="0" w:space="0" w:color="auto"/>
        <w:left w:val="none" w:sz="0" w:space="0" w:color="auto"/>
        <w:bottom w:val="none" w:sz="0" w:space="0" w:color="auto"/>
        <w:right w:val="none" w:sz="0" w:space="0" w:color="auto"/>
      </w:divBdr>
      <w:divsChild>
        <w:div w:id="1287078798">
          <w:marLeft w:val="0"/>
          <w:marRight w:val="0"/>
          <w:marTop w:val="0"/>
          <w:marBottom w:val="0"/>
          <w:divBdr>
            <w:top w:val="none" w:sz="0" w:space="0" w:color="auto"/>
            <w:left w:val="none" w:sz="0" w:space="0" w:color="auto"/>
            <w:bottom w:val="none" w:sz="0" w:space="0" w:color="auto"/>
            <w:right w:val="none" w:sz="0" w:space="0" w:color="auto"/>
          </w:divBdr>
          <w:divsChild>
            <w:div w:id="2655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149">
      <w:bodyDiv w:val="1"/>
      <w:marLeft w:val="0"/>
      <w:marRight w:val="0"/>
      <w:marTop w:val="0"/>
      <w:marBottom w:val="0"/>
      <w:divBdr>
        <w:top w:val="none" w:sz="0" w:space="0" w:color="auto"/>
        <w:left w:val="none" w:sz="0" w:space="0" w:color="auto"/>
        <w:bottom w:val="none" w:sz="0" w:space="0" w:color="auto"/>
        <w:right w:val="none" w:sz="0" w:space="0" w:color="auto"/>
      </w:divBdr>
      <w:divsChild>
        <w:div w:id="969550345">
          <w:marLeft w:val="0"/>
          <w:marRight w:val="0"/>
          <w:marTop w:val="0"/>
          <w:marBottom w:val="0"/>
          <w:divBdr>
            <w:top w:val="none" w:sz="0" w:space="0" w:color="auto"/>
            <w:left w:val="none" w:sz="0" w:space="0" w:color="auto"/>
            <w:bottom w:val="none" w:sz="0" w:space="0" w:color="auto"/>
            <w:right w:val="none" w:sz="0" w:space="0" w:color="auto"/>
          </w:divBdr>
          <w:divsChild>
            <w:div w:id="1156415135">
              <w:marLeft w:val="0"/>
              <w:marRight w:val="0"/>
              <w:marTop w:val="0"/>
              <w:marBottom w:val="0"/>
              <w:divBdr>
                <w:top w:val="none" w:sz="0" w:space="0" w:color="auto"/>
                <w:left w:val="none" w:sz="0" w:space="0" w:color="auto"/>
                <w:bottom w:val="none" w:sz="0" w:space="0" w:color="auto"/>
                <w:right w:val="none" w:sz="0" w:space="0" w:color="auto"/>
              </w:divBdr>
              <w:divsChild>
                <w:div w:id="873157656">
                  <w:marLeft w:val="0"/>
                  <w:marRight w:val="0"/>
                  <w:marTop w:val="0"/>
                  <w:marBottom w:val="0"/>
                  <w:divBdr>
                    <w:top w:val="none" w:sz="0" w:space="0" w:color="auto"/>
                    <w:left w:val="none" w:sz="0" w:space="0" w:color="auto"/>
                    <w:bottom w:val="none" w:sz="0" w:space="0" w:color="auto"/>
                    <w:right w:val="none" w:sz="0" w:space="0" w:color="auto"/>
                  </w:divBdr>
                  <w:divsChild>
                    <w:div w:id="1687946989">
                      <w:marLeft w:val="0"/>
                      <w:marRight w:val="0"/>
                      <w:marTop w:val="0"/>
                      <w:marBottom w:val="0"/>
                      <w:divBdr>
                        <w:top w:val="none" w:sz="0" w:space="0" w:color="auto"/>
                        <w:left w:val="none" w:sz="0" w:space="0" w:color="auto"/>
                        <w:bottom w:val="none" w:sz="0" w:space="0" w:color="auto"/>
                        <w:right w:val="none" w:sz="0" w:space="0" w:color="auto"/>
                      </w:divBdr>
                      <w:divsChild>
                        <w:div w:id="482359689">
                          <w:marLeft w:val="-202"/>
                          <w:marRight w:val="-202"/>
                          <w:marTop w:val="0"/>
                          <w:marBottom w:val="0"/>
                          <w:divBdr>
                            <w:top w:val="none" w:sz="0" w:space="0" w:color="auto"/>
                            <w:left w:val="none" w:sz="0" w:space="0" w:color="auto"/>
                            <w:bottom w:val="none" w:sz="0" w:space="0" w:color="auto"/>
                            <w:right w:val="none" w:sz="0" w:space="0" w:color="auto"/>
                          </w:divBdr>
                          <w:divsChild>
                            <w:div w:id="743800701">
                              <w:marLeft w:val="0"/>
                              <w:marRight w:val="0"/>
                              <w:marTop w:val="0"/>
                              <w:marBottom w:val="0"/>
                              <w:divBdr>
                                <w:top w:val="none" w:sz="0" w:space="0" w:color="auto"/>
                                <w:left w:val="none" w:sz="0" w:space="0" w:color="auto"/>
                                <w:bottom w:val="none" w:sz="0" w:space="0" w:color="auto"/>
                                <w:right w:val="none" w:sz="0" w:space="0" w:color="auto"/>
                              </w:divBdr>
                              <w:divsChild>
                                <w:div w:id="1895236212">
                                  <w:marLeft w:val="0"/>
                                  <w:marRight w:val="0"/>
                                  <w:marTop w:val="0"/>
                                  <w:marBottom w:val="0"/>
                                  <w:divBdr>
                                    <w:top w:val="none" w:sz="0" w:space="0" w:color="auto"/>
                                    <w:left w:val="none" w:sz="0" w:space="0" w:color="auto"/>
                                    <w:bottom w:val="none" w:sz="0" w:space="0" w:color="auto"/>
                                    <w:right w:val="none" w:sz="0" w:space="0" w:color="auto"/>
                                  </w:divBdr>
                                  <w:divsChild>
                                    <w:div w:id="10767088">
                                      <w:marLeft w:val="-135"/>
                                      <w:marRight w:val="-135"/>
                                      <w:marTop w:val="0"/>
                                      <w:marBottom w:val="0"/>
                                      <w:divBdr>
                                        <w:top w:val="none" w:sz="0" w:space="0" w:color="auto"/>
                                        <w:left w:val="none" w:sz="0" w:space="0" w:color="auto"/>
                                        <w:bottom w:val="none" w:sz="0" w:space="0" w:color="auto"/>
                                        <w:right w:val="none" w:sz="0" w:space="0" w:color="auto"/>
                                      </w:divBdr>
                                      <w:divsChild>
                                        <w:div w:id="505940569">
                                          <w:marLeft w:val="0"/>
                                          <w:marRight w:val="0"/>
                                          <w:marTop w:val="0"/>
                                          <w:marBottom w:val="0"/>
                                          <w:divBdr>
                                            <w:top w:val="none" w:sz="0" w:space="0" w:color="auto"/>
                                            <w:left w:val="none" w:sz="0" w:space="0" w:color="auto"/>
                                            <w:bottom w:val="none" w:sz="0" w:space="0" w:color="auto"/>
                                            <w:right w:val="none" w:sz="0" w:space="0" w:color="auto"/>
                                          </w:divBdr>
                                          <w:divsChild>
                                            <w:div w:id="1894536782">
                                              <w:marLeft w:val="0"/>
                                              <w:marRight w:val="0"/>
                                              <w:marTop w:val="0"/>
                                              <w:marBottom w:val="0"/>
                                              <w:divBdr>
                                                <w:top w:val="none" w:sz="0" w:space="0" w:color="auto"/>
                                                <w:left w:val="none" w:sz="0" w:space="0" w:color="auto"/>
                                                <w:bottom w:val="none" w:sz="0" w:space="0" w:color="auto"/>
                                                <w:right w:val="none" w:sz="0" w:space="0" w:color="auto"/>
                                              </w:divBdr>
                                              <w:divsChild>
                                                <w:div w:id="2043240661">
                                                  <w:marLeft w:val="0"/>
                                                  <w:marRight w:val="0"/>
                                                  <w:marTop w:val="0"/>
                                                  <w:marBottom w:val="0"/>
                                                  <w:divBdr>
                                                    <w:top w:val="none" w:sz="0" w:space="0" w:color="auto"/>
                                                    <w:left w:val="none" w:sz="0" w:space="0" w:color="auto"/>
                                                    <w:bottom w:val="none" w:sz="0" w:space="0" w:color="auto"/>
                                                    <w:right w:val="none" w:sz="0" w:space="0" w:color="auto"/>
                                                  </w:divBdr>
                                                  <w:divsChild>
                                                    <w:div w:id="1946843224">
                                                      <w:marLeft w:val="0"/>
                                                      <w:marRight w:val="0"/>
                                                      <w:marTop w:val="0"/>
                                                      <w:marBottom w:val="0"/>
                                                      <w:divBdr>
                                                        <w:top w:val="none" w:sz="0" w:space="0" w:color="auto"/>
                                                        <w:left w:val="none" w:sz="0" w:space="0" w:color="auto"/>
                                                        <w:bottom w:val="none" w:sz="0" w:space="0" w:color="auto"/>
                                                        <w:right w:val="none" w:sz="0" w:space="0" w:color="auto"/>
                                                      </w:divBdr>
                                                      <w:divsChild>
                                                        <w:div w:id="2079009888">
                                                          <w:marLeft w:val="135"/>
                                                          <w:marRight w:val="135"/>
                                                          <w:marTop w:val="135"/>
                                                          <w:marBottom w:val="269"/>
                                                          <w:divBdr>
                                                            <w:top w:val="none" w:sz="0" w:space="0" w:color="auto"/>
                                                            <w:left w:val="none" w:sz="0" w:space="0" w:color="auto"/>
                                                            <w:bottom w:val="none" w:sz="0" w:space="0" w:color="auto"/>
                                                            <w:right w:val="none" w:sz="0" w:space="0" w:color="auto"/>
                                                          </w:divBdr>
                                                          <w:divsChild>
                                                            <w:div w:id="1858470121">
                                                              <w:marLeft w:val="0"/>
                                                              <w:marRight w:val="0"/>
                                                              <w:marTop w:val="0"/>
                                                              <w:marBottom w:val="0"/>
                                                              <w:divBdr>
                                                                <w:top w:val="none" w:sz="0" w:space="0" w:color="auto"/>
                                                                <w:left w:val="none" w:sz="0" w:space="0" w:color="auto"/>
                                                                <w:bottom w:val="none" w:sz="0" w:space="0" w:color="auto"/>
                                                                <w:right w:val="none" w:sz="0" w:space="0" w:color="auto"/>
                                                              </w:divBdr>
                                                              <w:divsChild>
                                                                <w:div w:id="217129882">
                                                                  <w:marLeft w:val="0"/>
                                                                  <w:marRight w:val="0"/>
                                                                  <w:marTop w:val="0"/>
                                                                  <w:marBottom w:val="0"/>
                                                                  <w:divBdr>
                                                                    <w:top w:val="none" w:sz="0" w:space="0" w:color="auto"/>
                                                                    <w:left w:val="none" w:sz="0" w:space="0" w:color="auto"/>
                                                                    <w:bottom w:val="none" w:sz="0" w:space="0" w:color="auto"/>
                                                                    <w:right w:val="none" w:sz="0" w:space="0" w:color="auto"/>
                                                                  </w:divBdr>
                                                                  <w:divsChild>
                                                                    <w:div w:id="1566449366">
                                                                      <w:marLeft w:val="0"/>
                                                                      <w:marRight w:val="0"/>
                                                                      <w:marTop w:val="0"/>
                                                                      <w:marBottom w:val="0"/>
                                                                      <w:divBdr>
                                                                        <w:top w:val="none" w:sz="0" w:space="0" w:color="auto"/>
                                                                        <w:left w:val="none" w:sz="0" w:space="0" w:color="auto"/>
                                                                        <w:bottom w:val="none" w:sz="0" w:space="0" w:color="auto"/>
                                                                        <w:right w:val="none" w:sz="0" w:space="0" w:color="auto"/>
                                                                      </w:divBdr>
                                                                      <w:divsChild>
                                                                        <w:div w:id="1850216144">
                                                                          <w:marLeft w:val="0"/>
                                                                          <w:marRight w:val="0"/>
                                                                          <w:marTop w:val="0"/>
                                                                          <w:marBottom w:val="0"/>
                                                                          <w:divBdr>
                                                                            <w:top w:val="none" w:sz="0" w:space="0" w:color="auto"/>
                                                                            <w:left w:val="none" w:sz="0" w:space="0" w:color="auto"/>
                                                                            <w:bottom w:val="none" w:sz="0" w:space="0" w:color="auto"/>
                                                                            <w:right w:val="none" w:sz="0" w:space="0" w:color="auto"/>
                                                                          </w:divBdr>
                                                                          <w:divsChild>
                                                                            <w:div w:id="314646580">
                                                                              <w:marLeft w:val="0"/>
                                                                              <w:marRight w:val="0"/>
                                                                              <w:marTop w:val="0"/>
                                                                              <w:marBottom w:val="0"/>
                                                                              <w:divBdr>
                                                                                <w:top w:val="none" w:sz="0" w:space="0" w:color="auto"/>
                                                                                <w:left w:val="none" w:sz="0" w:space="0" w:color="auto"/>
                                                                                <w:bottom w:val="none" w:sz="0" w:space="0" w:color="auto"/>
                                                                                <w:right w:val="none" w:sz="0" w:space="0" w:color="auto"/>
                                                                              </w:divBdr>
                                                                            </w:div>
                                                                            <w:div w:id="395864599">
                                                                              <w:marLeft w:val="0"/>
                                                                              <w:marRight w:val="0"/>
                                                                              <w:marTop w:val="0"/>
                                                                              <w:marBottom w:val="0"/>
                                                                              <w:divBdr>
                                                                                <w:top w:val="none" w:sz="0" w:space="0" w:color="auto"/>
                                                                                <w:left w:val="none" w:sz="0" w:space="0" w:color="auto"/>
                                                                                <w:bottom w:val="none" w:sz="0" w:space="0" w:color="auto"/>
                                                                                <w:right w:val="none" w:sz="0" w:space="0" w:color="auto"/>
                                                                              </w:divBdr>
                                                                            </w:div>
                                                                            <w:div w:id="9101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2853171">
      <w:bodyDiv w:val="1"/>
      <w:marLeft w:val="0"/>
      <w:marRight w:val="0"/>
      <w:marTop w:val="0"/>
      <w:marBottom w:val="0"/>
      <w:divBdr>
        <w:top w:val="none" w:sz="0" w:space="0" w:color="auto"/>
        <w:left w:val="none" w:sz="0" w:space="0" w:color="auto"/>
        <w:bottom w:val="none" w:sz="0" w:space="0" w:color="auto"/>
        <w:right w:val="none" w:sz="0" w:space="0" w:color="auto"/>
      </w:divBdr>
    </w:div>
    <w:div w:id="1129014752">
      <w:bodyDiv w:val="1"/>
      <w:marLeft w:val="0"/>
      <w:marRight w:val="0"/>
      <w:marTop w:val="0"/>
      <w:marBottom w:val="0"/>
      <w:divBdr>
        <w:top w:val="none" w:sz="0" w:space="0" w:color="auto"/>
        <w:left w:val="none" w:sz="0" w:space="0" w:color="auto"/>
        <w:bottom w:val="none" w:sz="0" w:space="0" w:color="auto"/>
        <w:right w:val="none" w:sz="0" w:space="0" w:color="auto"/>
      </w:divBdr>
      <w:divsChild>
        <w:div w:id="260914555">
          <w:marLeft w:val="0"/>
          <w:marRight w:val="0"/>
          <w:marTop w:val="0"/>
          <w:marBottom w:val="0"/>
          <w:divBdr>
            <w:top w:val="none" w:sz="0" w:space="0" w:color="auto"/>
            <w:left w:val="none" w:sz="0" w:space="0" w:color="auto"/>
            <w:bottom w:val="none" w:sz="0" w:space="0" w:color="auto"/>
            <w:right w:val="none" w:sz="0" w:space="0" w:color="auto"/>
          </w:divBdr>
          <w:divsChild>
            <w:div w:id="1902867488">
              <w:marLeft w:val="0"/>
              <w:marRight w:val="0"/>
              <w:marTop w:val="0"/>
              <w:marBottom w:val="0"/>
              <w:divBdr>
                <w:top w:val="none" w:sz="0" w:space="0" w:color="auto"/>
                <w:left w:val="none" w:sz="0" w:space="0" w:color="auto"/>
                <w:bottom w:val="none" w:sz="0" w:space="0" w:color="auto"/>
                <w:right w:val="none" w:sz="0" w:space="0" w:color="auto"/>
              </w:divBdr>
              <w:divsChild>
                <w:div w:id="590774117">
                  <w:marLeft w:val="0"/>
                  <w:marRight w:val="0"/>
                  <w:marTop w:val="0"/>
                  <w:marBottom w:val="0"/>
                  <w:divBdr>
                    <w:top w:val="none" w:sz="0" w:space="0" w:color="auto"/>
                    <w:left w:val="none" w:sz="0" w:space="0" w:color="auto"/>
                    <w:bottom w:val="none" w:sz="0" w:space="0" w:color="auto"/>
                    <w:right w:val="none" w:sz="0" w:space="0" w:color="auto"/>
                  </w:divBdr>
                  <w:divsChild>
                    <w:div w:id="567493104">
                      <w:marLeft w:val="0"/>
                      <w:marRight w:val="0"/>
                      <w:marTop w:val="0"/>
                      <w:marBottom w:val="0"/>
                      <w:divBdr>
                        <w:top w:val="none" w:sz="0" w:space="0" w:color="auto"/>
                        <w:left w:val="none" w:sz="0" w:space="0" w:color="auto"/>
                        <w:bottom w:val="none" w:sz="0" w:space="0" w:color="auto"/>
                        <w:right w:val="none" w:sz="0" w:space="0" w:color="auto"/>
                      </w:divBdr>
                      <w:divsChild>
                        <w:div w:id="344751720">
                          <w:marLeft w:val="0"/>
                          <w:marRight w:val="0"/>
                          <w:marTop w:val="0"/>
                          <w:marBottom w:val="0"/>
                          <w:divBdr>
                            <w:top w:val="none" w:sz="0" w:space="0" w:color="auto"/>
                            <w:left w:val="none" w:sz="0" w:space="0" w:color="auto"/>
                            <w:bottom w:val="none" w:sz="0" w:space="0" w:color="auto"/>
                            <w:right w:val="none" w:sz="0" w:space="0" w:color="auto"/>
                          </w:divBdr>
                        </w:div>
                        <w:div w:id="20306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3474">
                  <w:marLeft w:val="0"/>
                  <w:marRight w:val="0"/>
                  <w:marTop w:val="0"/>
                  <w:marBottom w:val="0"/>
                  <w:divBdr>
                    <w:top w:val="none" w:sz="0" w:space="0" w:color="auto"/>
                    <w:left w:val="none" w:sz="0" w:space="0" w:color="auto"/>
                    <w:bottom w:val="none" w:sz="0" w:space="0" w:color="auto"/>
                    <w:right w:val="none" w:sz="0" w:space="0" w:color="auto"/>
                  </w:divBdr>
                </w:div>
                <w:div w:id="334840556">
                  <w:marLeft w:val="0"/>
                  <w:marRight w:val="0"/>
                  <w:marTop w:val="0"/>
                  <w:marBottom w:val="0"/>
                  <w:divBdr>
                    <w:top w:val="none" w:sz="0" w:space="0" w:color="auto"/>
                    <w:left w:val="none" w:sz="0" w:space="0" w:color="auto"/>
                    <w:bottom w:val="none" w:sz="0" w:space="0" w:color="auto"/>
                    <w:right w:val="none" w:sz="0" w:space="0" w:color="auto"/>
                  </w:divBdr>
                </w:div>
                <w:div w:id="2103405715">
                  <w:marLeft w:val="0"/>
                  <w:marRight w:val="0"/>
                  <w:marTop w:val="0"/>
                  <w:marBottom w:val="0"/>
                  <w:divBdr>
                    <w:top w:val="none" w:sz="0" w:space="0" w:color="auto"/>
                    <w:left w:val="none" w:sz="0" w:space="0" w:color="auto"/>
                    <w:bottom w:val="none" w:sz="0" w:space="0" w:color="auto"/>
                    <w:right w:val="none" w:sz="0" w:space="0" w:color="auto"/>
                  </w:divBdr>
                </w:div>
                <w:div w:id="1703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38728">
      <w:bodyDiv w:val="1"/>
      <w:marLeft w:val="0"/>
      <w:marRight w:val="0"/>
      <w:marTop w:val="0"/>
      <w:marBottom w:val="0"/>
      <w:divBdr>
        <w:top w:val="none" w:sz="0" w:space="0" w:color="auto"/>
        <w:left w:val="none" w:sz="0" w:space="0" w:color="auto"/>
        <w:bottom w:val="none" w:sz="0" w:space="0" w:color="auto"/>
        <w:right w:val="none" w:sz="0" w:space="0" w:color="auto"/>
      </w:divBdr>
      <w:divsChild>
        <w:div w:id="883445527">
          <w:marLeft w:val="0"/>
          <w:marRight w:val="0"/>
          <w:marTop w:val="0"/>
          <w:marBottom w:val="0"/>
          <w:divBdr>
            <w:top w:val="none" w:sz="0" w:space="0" w:color="auto"/>
            <w:left w:val="none" w:sz="0" w:space="0" w:color="auto"/>
            <w:bottom w:val="none" w:sz="0" w:space="0" w:color="auto"/>
            <w:right w:val="none" w:sz="0" w:space="0" w:color="auto"/>
          </w:divBdr>
          <w:divsChild>
            <w:div w:id="976834273">
              <w:marLeft w:val="0"/>
              <w:marRight w:val="0"/>
              <w:marTop w:val="0"/>
              <w:marBottom w:val="0"/>
              <w:divBdr>
                <w:top w:val="none" w:sz="0" w:space="0" w:color="auto"/>
                <w:left w:val="none" w:sz="0" w:space="0" w:color="auto"/>
                <w:bottom w:val="none" w:sz="0" w:space="0" w:color="auto"/>
                <w:right w:val="none" w:sz="0" w:space="0" w:color="auto"/>
              </w:divBdr>
              <w:divsChild>
                <w:div w:id="1702591948">
                  <w:marLeft w:val="0"/>
                  <w:marRight w:val="0"/>
                  <w:marTop w:val="0"/>
                  <w:marBottom w:val="0"/>
                  <w:divBdr>
                    <w:top w:val="none" w:sz="0" w:space="0" w:color="auto"/>
                    <w:left w:val="none" w:sz="0" w:space="0" w:color="auto"/>
                    <w:bottom w:val="none" w:sz="0" w:space="0" w:color="auto"/>
                    <w:right w:val="none" w:sz="0" w:space="0" w:color="auto"/>
                  </w:divBdr>
                  <w:divsChild>
                    <w:div w:id="385952517">
                      <w:marLeft w:val="0"/>
                      <w:marRight w:val="0"/>
                      <w:marTop w:val="168"/>
                      <w:marBottom w:val="0"/>
                      <w:divBdr>
                        <w:top w:val="none" w:sz="0" w:space="0" w:color="auto"/>
                        <w:left w:val="none" w:sz="0" w:space="0" w:color="auto"/>
                        <w:bottom w:val="none" w:sz="0" w:space="0" w:color="auto"/>
                        <w:right w:val="none" w:sz="0" w:space="0" w:color="auto"/>
                      </w:divBdr>
                      <w:divsChild>
                        <w:div w:id="12818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771373">
      <w:bodyDiv w:val="1"/>
      <w:marLeft w:val="0"/>
      <w:marRight w:val="0"/>
      <w:marTop w:val="0"/>
      <w:marBottom w:val="0"/>
      <w:divBdr>
        <w:top w:val="none" w:sz="0" w:space="0" w:color="auto"/>
        <w:left w:val="none" w:sz="0" w:space="0" w:color="auto"/>
        <w:bottom w:val="none" w:sz="0" w:space="0" w:color="auto"/>
        <w:right w:val="none" w:sz="0" w:space="0" w:color="auto"/>
      </w:divBdr>
      <w:divsChild>
        <w:div w:id="1582830618">
          <w:marLeft w:val="0"/>
          <w:marRight w:val="0"/>
          <w:marTop w:val="0"/>
          <w:marBottom w:val="0"/>
          <w:divBdr>
            <w:top w:val="single" w:sz="18" w:space="0" w:color="6C9D30"/>
            <w:left w:val="single" w:sz="2" w:space="0" w:color="2E2E2E"/>
            <w:bottom w:val="single" w:sz="2" w:space="0" w:color="2E2E2E"/>
            <w:right w:val="single" w:sz="2" w:space="0" w:color="2E2E2E"/>
          </w:divBdr>
          <w:divsChild>
            <w:div w:id="1338267269">
              <w:marLeft w:val="0"/>
              <w:marRight w:val="0"/>
              <w:marTop w:val="15"/>
              <w:marBottom w:val="0"/>
              <w:divBdr>
                <w:top w:val="none" w:sz="0" w:space="0" w:color="auto"/>
                <w:left w:val="none" w:sz="0" w:space="0" w:color="auto"/>
                <w:bottom w:val="none" w:sz="0" w:space="0" w:color="auto"/>
                <w:right w:val="none" w:sz="0" w:space="0" w:color="auto"/>
              </w:divBdr>
              <w:divsChild>
                <w:div w:id="1176074060">
                  <w:marLeft w:val="0"/>
                  <w:marRight w:val="0"/>
                  <w:marTop w:val="0"/>
                  <w:marBottom w:val="0"/>
                  <w:divBdr>
                    <w:top w:val="none" w:sz="0" w:space="0" w:color="auto"/>
                    <w:left w:val="none" w:sz="0" w:space="0" w:color="auto"/>
                    <w:bottom w:val="none" w:sz="0" w:space="0" w:color="auto"/>
                    <w:right w:val="none" w:sz="0" w:space="0" w:color="auto"/>
                  </w:divBdr>
                  <w:divsChild>
                    <w:div w:id="642735209">
                      <w:marLeft w:val="0"/>
                      <w:marRight w:val="0"/>
                      <w:marTop w:val="0"/>
                      <w:marBottom w:val="0"/>
                      <w:divBdr>
                        <w:top w:val="none" w:sz="0" w:space="0" w:color="auto"/>
                        <w:left w:val="none" w:sz="0" w:space="0" w:color="auto"/>
                        <w:bottom w:val="none" w:sz="0" w:space="0" w:color="auto"/>
                        <w:right w:val="none" w:sz="0" w:space="0" w:color="auto"/>
                      </w:divBdr>
                      <w:divsChild>
                        <w:div w:id="525024678">
                          <w:marLeft w:val="0"/>
                          <w:marRight w:val="0"/>
                          <w:marTop w:val="0"/>
                          <w:marBottom w:val="0"/>
                          <w:divBdr>
                            <w:top w:val="none" w:sz="0" w:space="0" w:color="auto"/>
                            <w:left w:val="none" w:sz="0" w:space="0" w:color="auto"/>
                            <w:bottom w:val="none" w:sz="0" w:space="0" w:color="auto"/>
                            <w:right w:val="none" w:sz="0" w:space="0" w:color="auto"/>
                          </w:divBdr>
                          <w:divsChild>
                            <w:div w:id="20847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475250">
      <w:bodyDiv w:val="1"/>
      <w:marLeft w:val="0"/>
      <w:marRight w:val="0"/>
      <w:marTop w:val="0"/>
      <w:marBottom w:val="0"/>
      <w:divBdr>
        <w:top w:val="none" w:sz="0" w:space="0" w:color="auto"/>
        <w:left w:val="none" w:sz="0" w:space="0" w:color="auto"/>
        <w:bottom w:val="none" w:sz="0" w:space="0" w:color="auto"/>
        <w:right w:val="none" w:sz="0" w:space="0" w:color="auto"/>
      </w:divBdr>
    </w:div>
    <w:div w:id="1227297193">
      <w:bodyDiv w:val="1"/>
      <w:marLeft w:val="0"/>
      <w:marRight w:val="0"/>
      <w:marTop w:val="0"/>
      <w:marBottom w:val="0"/>
      <w:divBdr>
        <w:top w:val="none" w:sz="0" w:space="0" w:color="auto"/>
        <w:left w:val="none" w:sz="0" w:space="0" w:color="auto"/>
        <w:bottom w:val="none" w:sz="0" w:space="0" w:color="auto"/>
        <w:right w:val="none" w:sz="0" w:space="0" w:color="auto"/>
      </w:divBdr>
      <w:divsChild>
        <w:div w:id="1736313552">
          <w:marLeft w:val="0"/>
          <w:marRight w:val="0"/>
          <w:marTop w:val="0"/>
          <w:marBottom w:val="0"/>
          <w:divBdr>
            <w:top w:val="none" w:sz="0" w:space="0" w:color="auto"/>
            <w:left w:val="none" w:sz="0" w:space="0" w:color="auto"/>
            <w:bottom w:val="none" w:sz="0" w:space="0" w:color="auto"/>
            <w:right w:val="none" w:sz="0" w:space="0" w:color="auto"/>
          </w:divBdr>
          <w:divsChild>
            <w:div w:id="194973265">
              <w:marLeft w:val="750"/>
              <w:marRight w:val="0"/>
              <w:marTop w:val="150"/>
              <w:marBottom w:val="0"/>
              <w:divBdr>
                <w:top w:val="none" w:sz="0" w:space="0" w:color="auto"/>
                <w:left w:val="none" w:sz="0" w:space="0" w:color="auto"/>
                <w:bottom w:val="none" w:sz="0" w:space="0" w:color="auto"/>
                <w:right w:val="none" w:sz="0" w:space="0" w:color="auto"/>
              </w:divBdr>
            </w:div>
            <w:div w:id="643043602">
              <w:marLeft w:val="750"/>
              <w:marRight w:val="0"/>
              <w:marTop w:val="0"/>
              <w:marBottom w:val="0"/>
              <w:divBdr>
                <w:top w:val="none" w:sz="0" w:space="0" w:color="auto"/>
                <w:left w:val="none" w:sz="0" w:space="0" w:color="auto"/>
                <w:bottom w:val="none" w:sz="0" w:space="0" w:color="auto"/>
                <w:right w:val="none" w:sz="0" w:space="0" w:color="auto"/>
              </w:divBdr>
              <w:divsChild>
                <w:div w:id="1199122254">
                  <w:marLeft w:val="0"/>
                  <w:marRight w:val="0"/>
                  <w:marTop w:val="0"/>
                  <w:marBottom w:val="0"/>
                  <w:divBdr>
                    <w:top w:val="none" w:sz="0" w:space="0" w:color="auto"/>
                    <w:left w:val="none" w:sz="0" w:space="0" w:color="auto"/>
                    <w:bottom w:val="none" w:sz="0" w:space="0" w:color="auto"/>
                    <w:right w:val="none" w:sz="0" w:space="0" w:color="auto"/>
                  </w:divBdr>
                </w:div>
                <w:div w:id="18530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85486">
      <w:bodyDiv w:val="1"/>
      <w:marLeft w:val="0"/>
      <w:marRight w:val="0"/>
      <w:marTop w:val="0"/>
      <w:marBottom w:val="0"/>
      <w:divBdr>
        <w:top w:val="none" w:sz="0" w:space="0" w:color="auto"/>
        <w:left w:val="none" w:sz="0" w:space="0" w:color="auto"/>
        <w:bottom w:val="none" w:sz="0" w:space="0" w:color="auto"/>
        <w:right w:val="none" w:sz="0" w:space="0" w:color="auto"/>
      </w:divBdr>
    </w:div>
    <w:div w:id="1275552709">
      <w:bodyDiv w:val="1"/>
      <w:marLeft w:val="0"/>
      <w:marRight w:val="0"/>
      <w:marTop w:val="0"/>
      <w:marBottom w:val="0"/>
      <w:divBdr>
        <w:top w:val="none" w:sz="0" w:space="0" w:color="auto"/>
        <w:left w:val="none" w:sz="0" w:space="0" w:color="auto"/>
        <w:bottom w:val="none" w:sz="0" w:space="0" w:color="auto"/>
        <w:right w:val="none" w:sz="0" w:space="0" w:color="auto"/>
      </w:divBdr>
    </w:div>
    <w:div w:id="1338849760">
      <w:bodyDiv w:val="1"/>
      <w:marLeft w:val="0"/>
      <w:marRight w:val="0"/>
      <w:marTop w:val="0"/>
      <w:marBottom w:val="0"/>
      <w:divBdr>
        <w:top w:val="none" w:sz="0" w:space="0" w:color="auto"/>
        <w:left w:val="none" w:sz="0" w:space="0" w:color="auto"/>
        <w:bottom w:val="none" w:sz="0" w:space="0" w:color="auto"/>
        <w:right w:val="none" w:sz="0" w:space="0" w:color="auto"/>
      </w:divBdr>
      <w:divsChild>
        <w:div w:id="1051731468">
          <w:marLeft w:val="0"/>
          <w:marRight w:val="0"/>
          <w:marTop w:val="75"/>
          <w:marBottom w:val="0"/>
          <w:divBdr>
            <w:top w:val="none" w:sz="0" w:space="0" w:color="auto"/>
            <w:left w:val="none" w:sz="0" w:space="0" w:color="auto"/>
            <w:bottom w:val="none" w:sz="0" w:space="0" w:color="auto"/>
            <w:right w:val="none" w:sz="0" w:space="0" w:color="auto"/>
          </w:divBdr>
        </w:div>
        <w:div w:id="691109626">
          <w:marLeft w:val="0"/>
          <w:marRight w:val="0"/>
          <w:marTop w:val="75"/>
          <w:marBottom w:val="0"/>
          <w:divBdr>
            <w:top w:val="none" w:sz="0" w:space="0" w:color="auto"/>
            <w:left w:val="none" w:sz="0" w:space="0" w:color="auto"/>
            <w:bottom w:val="none" w:sz="0" w:space="0" w:color="auto"/>
            <w:right w:val="none" w:sz="0" w:space="0" w:color="auto"/>
          </w:divBdr>
        </w:div>
        <w:div w:id="1645282003">
          <w:marLeft w:val="0"/>
          <w:marRight w:val="0"/>
          <w:marTop w:val="75"/>
          <w:marBottom w:val="0"/>
          <w:divBdr>
            <w:top w:val="none" w:sz="0" w:space="0" w:color="auto"/>
            <w:left w:val="none" w:sz="0" w:space="0" w:color="auto"/>
            <w:bottom w:val="none" w:sz="0" w:space="0" w:color="auto"/>
            <w:right w:val="none" w:sz="0" w:space="0" w:color="auto"/>
          </w:divBdr>
        </w:div>
      </w:divsChild>
    </w:div>
    <w:div w:id="1435201953">
      <w:bodyDiv w:val="1"/>
      <w:marLeft w:val="0"/>
      <w:marRight w:val="0"/>
      <w:marTop w:val="0"/>
      <w:marBottom w:val="0"/>
      <w:divBdr>
        <w:top w:val="none" w:sz="0" w:space="0" w:color="auto"/>
        <w:left w:val="none" w:sz="0" w:space="0" w:color="auto"/>
        <w:bottom w:val="none" w:sz="0" w:space="0" w:color="auto"/>
        <w:right w:val="none" w:sz="0" w:space="0" w:color="auto"/>
      </w:divBdr>
    </w:div>
    <w:div w:id="1446927982">
      <w:bodyDiv w:val="1"/>
      <w:marLeft w:val="0"/>
      <w:marRight w:val="0"/>
      <w:marTop w:val="0"/>
      <w:marBottom w:val="0"/>
      <w:divBdr>
        <w:top w:val="none" w:sz="0" w:space="0" w:color="auto"/>
        <w:left w:val="none" w:sz="0" w:space="0" w:color="auto"/>
        <w:bottom w:val="none" w:sz="0" w:space="0" w:color="auto"/>
        <w:right w:val="none" w:sz="0" w:space="0" w:color="auto"/>
      </w:divBdr>
      <w:divsChild>
        <w:div w:id="1443497506">
          <w:marLeft w:val="0"/>
          <w:marRight w:val="0"/>
          <w:marTop w:val="0"/>
          <w:marBottom w:val="0"/>
          <w:divBdr>
            <w:top w:val="single" w:sz="2" w:space="0" w:color="2E2E2E"/>
            <w:left w:val="single" w:sz="2" w:space="0" w:color="2E2E2E"/>
            <w:bottom w:val="single" w:sz="2" w:space="0" w:color="2E2E2E"/>
            <w:right w:val="single" w:sz="2" w:space="0" w:color="2E2E2E"/>
          </w:divBdr>
          <w:divsChild>
            <w:div w:id="1123884346">
              <w:marLeft w:val="0"/>
              <w:marRight w:val="0"/>
              <w:marTop w:val="15"/>
              <w:marBottom w:val="0"/>
              <w:divBdr>
                <w:top w:val="none" w:sz="0" w:space="0" w:color="auto"/>
                <w:left w:val="none" w:sz="0" w:space="0" w:color="auto"/>
                <w:bottom w:val="none" w:sz="0" w:space="0" w:color="auto"/>
                <w:right w:val="none" w:sz="0" w:space="0" w:color="auto"/>
              </w:divBdr>
              <w:divsChild>
                <w:div w:id="1892572335">
                  <w:marLeft w:val="0"/>
                  <w:marRight w:val="0"/>
                  <w:marTop w:val="0"/>
                  <w:marBottom w:val="0"/>
                  <w:divBdr>
                    <w:top w:val="none" w:sz="0" w:space="0" w:color="auto"/>
                    <w:left w:val="none" w:sz="0" w:space="0" w:color="auto"/>
                    <w:bottom w:val="none" w:sz="0" w:space="0" w:color="auto"/>
                    <w:right w:val="none" w:sz="0" w:space="0" w:color="auto"/>
                  </w:divBdr>
                  <w:divsChild>
                    <w:div w:id="1901745294">
                      <w:marLeft w:val="0"/>
                      <w:marRight w:val="0"/>
                      <w:marTop w:val="0"/>
                      <w:marBottom w:val="0"/>
                      <w:divBdr>
                        <w:top w:val="none" w:sz="0" w:space="0" w:color="auto"/>
                        <w:left w:val="none" w:sz="0" w:space="0" w:color="auto"/>
                        <w:bottom w:val="none" w:sz="0" w:space="0" w:color="auto"/>
                        <w:right w:val="none" w:sz="0" w:space="0" w:color="auto"/>
                      </w:divBdr>
                      <w:divsChild>
                        <w:div w:id="127162905">
                          <w:marLeft w:val="0"/>
                          <w:marRight w:val="0"/>
                          <w:marTop w:val="0"/>
                          <w:marBottom w:val="315"/>
                          <w:divBdr>
                            <w:top w:val="single" w:sz="6" w:space="0" w:color="D7D7D7"/>
                            <w:left w:val="single" w:sz="2" w:space="0" w:color="D7D7D7"/>
                            <w:bottom w:val="single" w:sz="6" w:space="0" w:color="D7D7D7"/>
                            <w:right w:val="single" w:sz="2" w:space="0" w:color="D7D7D7"/>
                          </w:divBdr>
                          <w:divsChild>
                            <w:div w:id="1202983600">
                              <w:marLeft w:val="0"/>
                              <w:marRight w:val="0"/>
                              <w:marTop w:val="0"/>
                              <w:marBottom w:val="0"/>
                              <w:divBdr>
                                <w:top w:val="none" w:sz="0" w:space="0" w:color="auto"/>
                                <w:left w:val="none" w:sz="0" w:space="0" w:color="auto"/>
                                <w:bottom w:val="none" w:sz="0" w:space="0" w:color="auto"/>
                                <w:right w:val="none" w:sz="0" w:space="0" w:color="auto"/>
                              </w:divBdr>
                            </w:div>
                            <w:div w:id="1267615297">
                              <w:marLeft w:val="0"/>
                              <w:marRight w:val="0"/>
                              <w:marTop w:val="0"/>
                              <w:marBottom w:val="0"/>
                              <w:divBdr>
                                <w:top w:val="none" w:sz="0" w:space="0" w:color="auto"/>
                                <w:left w:val="none" w:sz="0" w:space="0" w:color="auto"/>
                                <w:bottom w:val="none" w:sz="0" w:space="0" w:color="auto"/>
                                <w:right w:val="none" w:sz="0" w:space="0" w:color="auto"/>
                              </w:divBdr>
                              <w:divsChild>
                                <w:div w:id="17735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994793">
      <w:bodyDiv w:val="1"/>
      <w:marLeft w:val="0"/>
      <w:marRight w:val="0"/>
      <w:marTop w:val="0"/>
      <w:marBottom w:val="0"/>
      <w:divBdr>
        <w:top w:val="none" w:sz="0" w:space="0" w:color="auto"/>
        <w:left w:val="none" w:sz="0" w:space="0" w:color="auto"/>
        <w:bottom w:val="none" w:sz="0" w:space="0" w:color="auto"/>
        <w:right w:val="none" w:sz="0" w:space="0" w:color="auto"/>
      </w:divBdr>
    </w:div>
    <w:div w:id="1468084261">
      <w:bodyDiv w:val="1"/>
      <w:marLeft w:val="0"/>
      <w:marRight w:val="0"/>
      <w:marTop w:val="0"/>
      <w:marBottom w:val="0"/>
      <w:divBdr>
        <w:top w:val="none" w:sz="0" w:space="0" w:color="auto"/>
        <w:left w:val="none" w:sz="0" w:space="0" w:color="auto"/>
        <w:bottom w:val="none" w:sz="0" w:space="0" w:color="auto"/>
        <w:right w:val="none" w:sz="0" w:space="0" w:color="auto"/>
      </w:divBdr>
      <w:divsChild>
        <w:div w:id="334921359">
          <w:marLeft w:val="0"/>
          <w:marRight w:val="0"/>
          <w:marTop w:val="0"/>
          <w:marBottom w:val="0"/>
          <w:divBdr>
            <w:top w:val="none" w:sz="0" w:space="0" w:color="auto"/>
            <w:left w:val="none" w:sz="0" w:space="0" w:color="auto"/>
            <w:bottom w:val="none" w:sz="0" w:space="0" w:color="auto"/>
            <w:right w:val="none" w:sz="0" w:space="0" w:color="auto"/>
          </w:divBdr>
          <w:divsChild>
            <w:div w:id="1800684743">
              <w:marLeft w:val="0"/>
              <w:marRight w:val="72"/>
              <w:marTop w:val="96"/>
              <w:marBottom w:val="0"/>
              <w:divBdr>
                <w:top w:val="none" w:sz="0" w:space="0" w:color="auto"/>
                <w:left w:val="none" w:sz="0" w:space="0" w:color="auto"/>
                <w:bottom w:val="none" w:sz="0" w:space="0" w:color="auto"/>
                <w:right w:val="none" w:sz="0" w:space="0" w:color="auto"/>
              </w:divBdr>
              <w:divsChild>
                <w:div w:id="918368702">
                  <w:marLeft w:val="0"/>
                  <w:marRight w:val="0"/>
                  <w:marTop w:val="0"/>
                  <w:marBottom w:val="0"/>
                  <w:divBdr>
                    <w:top w:val="none" w:sz="0" w:space="0" w:color="auto"/>
                    <w:left w:val="none" w:sz="0" w:space="0" w:color="auto"/>
                    <w:bottom w:val="none" w:sz="0" w:space="0" w:color="auto"/>
                    <w:right w:val="none" w:sz="0" w:space="0" w:color="auto"/>
                  </w:divBdr>
                  <w:divsChild>
                    <w:div w:id="1025521336">
                      <w:marLeft w:val="0"/>
                      <w:marRight w:val="0"/>
                      <w:marTop w:val="0"/>
                      <w:marBottom w:val="0"/>
                      <w:divBdr>
                        <w:top w:val="none" w:sz="0" w:space="0" w:color="auto"/>
                        <w:left w:val="none" w:sz="0" w:space="0" w:color="auto"/>
                        <w:bottom w:val="none" w:sz="0" w:space="0" w:color="auto"/>
                        <w:right w:val="none" w:sz="0" w:space="0" w:color="auto"/>
                      </w:divBdr>
                      <w:divsChild>
                        <w:div w:id="1904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657256">
      <w:bodyDiv w:val="1"/>
      <w:marLeft w:val="0"/>
      <w:marRight w:val="0"/>
      <w:marTop w:val="0"/>
      <w:marBottom w:val="0"/>
      <w:divBdr>
        <w:top w:val="none" w:sz="0" w:space="0" w:color="auto"/>
        <w:left w:val="none" w:sz="0" w:space="0" w:color="auto"/>
        <w:bottom w:val="none" w:sz="0" w:space="0" w:color="auto"/>
        <w:right w:val="none" w:sz="0" w:space="0" w:color="auto"/>
      </w:divBdr>
    </w:div>
    <w:div w:id="1602451692">
      <w:bodyDiv w:val="1"/>
      <w:marLeft w:val="0"/>
      <w:marRight w:val="0"/>
      <w:marTop w:val="0"/>
      <w:marBottom w:val="0"/>
      <w:divBdr>
        <w:top w:val="none" w:sz="0" w:space="0" w:color="auto"/>
        <w:left w:val="none" w:sz="0" w:space="0" w:color="auto"/>
        <w:bottom w:val="none" w:sz="0" w:space="0" w:color="auto"/>
        <w:right w:val="none" w:sz="0" w:space="0" w:color="auto"/>
      </w:divBdr>
      <w:divsChild>
        <w:div w:id="403374373">
          <w:marLeft w:val="0"/>
          <w:marRight w:val="0"/>
          <w:marTop w:val="0"/>
          <w:marBottom w:val="0"/>
          <w:divBdr>
            <w:top w:val="none" w:sz="0" w:space="0" w:color="auto"/>
            <w:left w:val="none" w:sz="0" w:space="0" w:color="auto"/>
            <w:bottom w:val="none" w:sz="0" w:space="0" w:color="auto"/>
            <w:right w:val="none" w:sz="0" w:space="0" w:color="auto"/>
          </w:divBdr>
          <w:divsChild>
            <w:div w:id="1722896247">
              <w:marLeft w:val="0"/>
              <w:marRight w:val="0"/>
              <w:marTop w:val="0"/>
              <w:marBottom w:val="0"/>
              <w:divBdr>
                <w:top w:val="none" w:sz="0" w:space="0" w:color="auto"/>
                <w:left w:val="none" w:sz="0" w:space="0" w:color="auto"/>
                <w:bottom w:val="none" w:sz="0" w:space="0" w:color="auto"/>
                <w:right w:val="none" w:sz="0" w:space="0" w:color="auto"/>
              </w:divBdr>
              <w:divsChild>
                <w:div w:id="402292614">
                  <w:marLeft w:val="0"/>
                  <w:marRight w:val="-6084"/>
                  <w:marTop w:val="0"/>
                  <w:marBottom w:val="0"/>
                  <w:divBdr>
                    <w:top w:val="none" w:sz="0" w:space="0" w:color="auto"/>
                    <w:left w:val="none" w:sz="0" w:space="0" w:color="auto"/>
                    <w:bottom w:val="none" w:sz="0" w:space="0" w:color="auto"/>
                    <w:right w:val="none" w:sz="0" w:space="0" w:color="auto"/>
                  </w:divBdr>
                  <w:divsChild>
                    <w:div w:id="674722087">
                      <w:marLeft w:val="0"/>
                      <w:marRight w:val="5604"/>
                      <w:marTop w:val="0"/>
                      <w:marBottom w:val="0"/>
                      <w:divBdr>
                        <w:top w:val="none" w:sz="0" w:space="0" w:color="auto"/>
                        <w:left w:val="none" w:sz="0" w:space="0" w:color="auto"/>
                        <w:bottom w:val="none" w:sz="0" w:space="0" w:color="auto"/>
                        <w:right w:val="none" w:sz="0" w:space="0" w:color="auto"/>
                      </w:divBdr>
                      <w:divsChild>
                        <w:div w:id="1195927483">
                          <w:marLeft w:val="0"/>
                          <w:marRight w:val="0"/>
                          <w:marTop w:val="0"/>
                          <w:marBottom w:val="0"/>
                          <w:divBdr>
                            <w:top w:val="none" w:sz="0" w:space="0" w:color="auto"/>
                            <w:left w:val="none" w:sz="0" w:space="0" w:color="auto"/>
                            <w:bottom w:val="none" w:sz="0" w:space="0" w:color="auto"/>
                            <w:right w:val="none" w:sz="0" w:space="0" w:color="auto"/>
                          </w:divBdr>
                          <w:divsChild>
                            <w:div w:id="58140380">
                              <w:marLeft w:val="0"/>
                              <w:marRight w:val="0"/>
                              <w:marTop w:val="120"/>
                              <w:marBottom w:val="360"/>
                              <w:divBdr>
                                <w:top w:val="none" w:sz="0" w:space="0" w:color="auto"/>
                                <w:left w:val="none" w:sz="0" w:space="0" w:color="auto"/>
                                <w:bottom w:val="none" w:sz="0" w:space="0" w:color="auto"/>
                                <w:right w:val="none" w:sz="0" w:space="0" w:color="auto"/>
                              </w:divBdr>
                              <w:divsChild>
                                <w:div w:id="633021282">
                                  <w:marLeft w:val="0"/>
                                  <w:marRight w:val="0"/>
                                  <w:marTop w:val="0"/>
                                  <w:marBottom w:val="0"/>
                                  <w:divBdr>
                                    <w:top w:val="none" w:sz="0" w:space="0" w:color="auto"/>
                                    <w:left w:val="none" w:sz="0" w:space="0" w:color="auto"/>
                                    <w:bottom w:val="none" w:sz="0" w:space="0" w:color="auto"/>
                                    <w:right w:val="none" w:sz="0" w:space="0" w:color="auto"/>
                                  </w:divBdr>
                                </w:div>
                                <w:div w:id="16676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897862">
      <w:bodyDiv w:val="1"/>
      <w:marLeft w:val="0"/>
      <w:marRight w:val="0"/>
      <w:marTop w:val="0"/>
      <w:marBottom w:val="0"/>
      <w:divBdr>
        <w:top w:val="none" w:sz="0" w:space="0" w:color="auto"/>
        <w:left w:val="none" w:sz="0" w:space="0" w:color="auto"/>
        <w:bottom w:val="none" w:sz="0" w:space="0" w:color="auto"/>
        <w:right w:val="none" w:sz="0" w:space="0" w:color="auto"/>
      </w:divBdr>
      <w:divsChild>
        <w:div w:id="331422060">
          <w:marLeft w:val="0"/>
          <w:marRight w:val="0"/>
          <w:marTop w:val="0"/>
          <w:marBottom w:val="0"/>
          <w:divBdr>
            <w:top w:val="none" w:sz="0" w:space="0" w:color="auto"/>
            <w:left w:val="none" w:sz="0" w:space="0" w:color="auto"/>
            <w:bottom w:val="none" w:sz="0" w:space="0" w:color="auto"/>
            <w:right w:val="none" w:sz="0" w:space="0" w:color="auto"/>
          </w:divBdr>
          <w:divsChild>
            <w:div w:id="509612647">
              <w:marLeft w:val="0"/>
              <w:marRight w:val="0"/>
              <w:marTop w:val="0"/>
              <w:marBottom w:val="0"/>
              <w:divBdr>
                <w:top w:val="none" w:sz="0" w:space="0" w:color="auto"/>
                <w:left w:val="none" w:sz="0" w:space="0" w:color="auto"/>
                <w:bottom w:val="none" w:sz="0" w:space="0" w:color="auto"/>
                <w:right w:val="none" w:sz="0" w:space="0" w:color="auto"/>
              </w:divBdr>
              <w:divsChild>
                <w:div w:id="1563636814">
                  <w:marLeft w:val="0"/>
                  <w:marRight w:val="0"/>
                  <w:marTop w:val="0"/>
                  <w:marBottom w:val="0"/>
                  <w:divBdr>
                    <w:top w:val="none" w:sz="0" w:space="0" w:color="auto"/>
                    <w:left w:val="none" w:sz="0" w:space="0" w:color="auto"/>
                    <w:bottom w:val="none" w:sz="0" w:space="0" w:color="auto"/>
                    <w:right w:val="none" w:sz="0" w:space="0" w:color="auto"/>
                  </w:divBdr>
                  <w:divsChild>
                    <w:div w:id="1831864086">
                      <w:marLeft w:val="0"/>
                      <w:marRight w:val="0"/>
                      <w:marTop w:val="0"/>
                      <w:marBottom w:val="0"/>
                      <w:divBdr>
                        <w:top w:val="none" w:sz="0" w:space="0" w:color="auto"/>
                        <w:left w:val="none" w:sz="0" w:space="0" w:color="auto"/>
                        <w:bottom w:val="none" w:sz="0" w:space="0" w:color="auto"/>
                        <w:right w:val="none" w:sz="0" w:space="0" w:color="auto"/>
                      </w:divBdr>
                      <w:divsChild>
                        <w:div w:id="1543591468">
                          <w:marLeft w:val="0"/>
                          <w:marRight w:val="0"/>
                          <w:marTop w:val="0"/>
                          <w:marBottom w:val="0"/>
                          <w:divBdr>
                            <w:top w:val="none" w:sz="0" w:space="0" w:color="auto"/>
                            <w:left w:val="none" w:sz="0" w:space="0" w:color="auto"/>
                            <w:bottom w:val="none" w:sz="0" w:space="0" w:color="auto"/>
                            <w:right w:val="none" w:sz="0" w:space="0" w:color="auto"/>
                          </w:divBdr>
                          <w:divsChild>
                            <w:div w:id="1196775906">
                              <w:marLeft w:val="0"/>
                              <w:marRight w:val="0"/>
                              <w:marTop w:val="0"/>
                              <w:marBottom w:val="0"/>
                              <w:divBdr>
                                <w:top w:val="single" w:sz="6" w:space="0" w:color="D3D3D3"/>
                                <w:left w:val="none" w:sz="0" w:space="0" w:color="auto"/>
                                <w:bottom w:val="none" w:sz="0" w:space="0" w:color="auto"/>
                                <w:right w:val="none" w:sz="0" w:space="0" w:color="auto"/>
                              </w:divBdr>
                              <w:divsChild>
                                <w:div w:id="377898741">
                                  <w:marLeft w:val="0"/>
                                  <w:marRight w:val="0"/>
                                  <w:marTop w:val="0"/>
                                  <w:marBottom w:val="0"/>
                                  <w:divBdr>
                                    <w:top w:val="none" w:sz="0" w:space="0" w:color="auto"/>
                                    <w:left w:val="none" w:sz="0" w:space="0" w:color="auto"/>
                                    <w:bottom w:val="none" w:sz="0" w:space="0" w:color="auto"/>
                                    <w:right w:val="none" w:sz="0" w:space="0" w:color="auto"/>
                                  </w:divBdr>
                                  <w:divsChild>
                                    <w:div w:id="709839900">
                                      <w:marLeft w:val="330"/>
                                      <w:marRight w:val="330"/>
                                      <w:marTop w:val="30"/>
                                      <w:marBottom w:val="180"/>
                                      <w:divBdr>
                                        <w:top w:val="none" w:sz="0" w:space="0" w:color="auto"/>
                                        <w:left w:val="none" w:sz="0" w:space="0" w:color="auto"/>
                                        <w:bottom w:val="none" w:sz="0" w:space="0" w:color="auto"/>
                                        <w:right w:val="none" w:sz="0" w:space="0" w:color="auto"/>
                                      </w:divBdr>
                                    </w:div>
                                    <w:div w:id="1137381995">
                                      <w:marLeft w:val="330"/>
                                      <w:marRight w:val="330"/>
                                      <w:marTop w:val="0"/>
                                      <w:marBottom w:val="330"/>
                                      <w:divBdr>
                                        <w:top w:val="none" w:sz="0" w:space="0" w:color="auto"/>
                                        <w:left w:val="none" w:sz="0" w:space="0" w:color="auto"/>
                                        <w:bottom w:val="none" w:sz="0" w:space="0" w:color="auto"/>
                                        <w:right w:val="none" w:sz="0" w:space="0" w:color="auto"/>
                                      </w:divBdr>
                                      <w:divsChild>
                                        <w:div w:id="1528564555">
                                          <w:marLeft w:val="0"/>
                                          <w:marRight w:val="0"/>
                                          <w:marTop w:val="0"/>
                                          <w:marBottom w:val="0"/>
                                          <w:divBdr>
                                            <w:top w:val="none" w:sz="0" w:space="0" w:color="auto"/>
                                            <w:left w:val="none" w:sz="0" w:space="0" w:color="auto"/>
                                            <w:bottom w:val="none" w:sz="0" w:space="0" w:color="auto"/>
                                            <w:right w:val="none" w:sz="0" w:space="0" w:color="auto"/>
                                          </w:divBdr>
                                        </w:div>
                                      </w:divsChild>
                                    </w:div>
                                    <w:div w:id="1751342636">
                                      <w:marLeft w:val="330"/>
                                      <w:marRight w:val="33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763217">
      <w:bodyDiv w:val="1"/>
      <w:marLeft w:val="0"/>
      <w:marRight w:val="0"/>
      <w:marTop w:val="0"/>
      <w:marBottom w:val="0"/>
      <w:divBdr>
        <w:top w:val="none" w:sz="0" w:space="0" w:color="auto"/>
        <w:left w:val="none" w:sz="0" w:space="0" w:color="auto"/>
        <w:bottom w:val="none" w:sz="0" w:space="0" w:color="auto"/>
        <w:right w:val="none" w:sz="0" w:space="0" w:color="auto"/>
      </w:divBdr>
    </w:div>
    <w:div w:id="1674606359">
      <w:bodyDiv w:val="1"/>
      <w:marLeft w:val="0"/>
      <w:marRight w:val="0"/>
      <w:marTop w:val="0"/>
      <w:marBottom w:val="0"/>
      <w:divBdr>
        <w:top w:val="none" w:sz="0" w:space="0" w:color="auto"/>
        <w:left w:val="none" w:sz="0" w:space="0" w:color="auto"/>
        <w:bottom w:val="none" w:sz="0" w:space="0" w:color="auto"/>
        <w:right w:val="none" w:sz="0" w:space="0" w:color="auto"/>
      </w:divBdr>
    </w:div>
    <w:div w:id="1731077231">
      <w:bodyDiv w:val="1"/>
      <w:marLeft w:val="0"/>
      <w:marRight w:val="0"/>
      <w:marTop w:val="0"/>
      <w:marBottom w:val="0"/>
      <w:divBdr>
        <w:top w:val="none" w:sz="0" w:space="0" w:color="auto"/>
        <w:left w:val="none" w:sz="0" w:space="0" w:color="auto"/>
        <w:bottom w:val="none" w:sz="0" w:space="0" w:color="auto"/>
        <w:right w:val="none" w:sz="0" w:space="0" w:color="auto"/>
      </w:divBdr>
    </w:div>
    <w:div w:id="1778795828">
      <w:bodyDiv w:val="1"/>
      <w:marLeft w:val="0"/>
      <w:marRight w:val="0"/>
      <w:marTop w:val="0"/>
      <w:marBottom w:val="0"/>
      <w:divBdr>
        <w:top w:val="none" w:sz="0" w:space="0" w:color="auto"/>
        <w:left w:val="none" w:sz="0" w:space="0" w:color="auto"/>
        <w:bottom w:val="none" w:sz="0" w:space="0" w:color="auto"/>
        <w:right w:val="none" w:sz="0" w:space="0" w:color="auto"/>
      </w:divBdr>
    </w:div>
    <w:div w:id="1803229095">
      <w:bodyDiv w:val="1"/>
      <w:marLeft w:val="0"/>
      <w:marRight w:val="0"/>
      <w:marTop w:val="0"/>
      <w:marBottom w:val="0"/>
      <w:divBdr>
        <w:top w:val="none" w:sz="0" w:space="0" w:color="auto"/>
        <w:left w:val="none" w:sz="0" w:space="0" w:color="auto"/>
        <w:bottom w:val="none" w:sz="0" w:space="0" w:color="auto"/>
        <w:right w:val="none" w:sz="0" w:space="0" w:color="auto"/>
      </w:divBdr>
      <w:divsChild>
        <w:div w:id="2056267518">
          <w:marLeft w:val="0"/>
          <w:marRight w:val="0"/>
          <w:marTop w:val="0"/>
          <w:marBottom w:val="0"/>
          <w:divBdr>
            <w:top w:val="single" w:sz="2" w:space="0" w:color="2E2E2E"/>
            <w:left w:val="single" w:sz="2" w:space="0" w:color="2E2E2E"/>
            <w:bottom w:val="single" w:sz="2" w:space="0" w:color="2E2E2E"/>
            <w:right w:val="single" w:sz="2" w:space="0" w:color="2E2E2E"/>
          </w:divBdr>
          <w:divsChild>
            <w:div w:id="2146923922">
              <w:marLeft w:val="0"/>
              <w:marRight w:val="0"/>
              <w:marTop w:val="0"/>
              <w:marBottom w:val="0"/>
              <w:divBdr>
                <w:top w:val="single" w:sz="6" w:space="0" w:color="C9C9C9"/>
                <w:left w:val="none" w:sz="0" w:space="0" w:color="auto"/>
                <w:bottom w:val="none" w:sz="0" w:space="0" w:color="auto"/>
                <w:right w:val="none" w:sz="0" w:space="0" w:color="auto"/>
              </w:divBdr>
              <w:divsChild>
                <w:div w:id="644968683">
                  <w:marLeft w:val="0"/>
                  <w:marRight w:val="0"/>
                  <w:marTop w:val="0"/>
                  <w:marBottom w:val="0"/>
                  <w:divBdr>
                    <w:top w:val="none" w:sz="0" w:space="0" w:color="auto"/>
                    <w:left w:val="none" w:sz="0" w:space="0" w:color="auto"/>
                    <w:bottom w:val="none" w:sz="0" w:space="0" w:color="auto"/>
                    <w:right w:val="none" w:sz="0" w:space="0" w:color="auto"/>
                  </w:divBdr>
                  <w:divsChild>
                    <w:div w:id="968170362">
                      <w:marLeft w:val="0"/>
                      <w:marRight w:val="0"/>
                      <w:marTop w:val="0"/>
                      <w:marBottom w:val="0"/>
                      <w:divBdr>
                        <w:top w:val="none" w:sz="0" w:space="0" w:color="auto"/>
                        <w:left w:val="none" w:sz="0" w:space="0" w:color="auto"/>
                        <w:bottom w:val="none" w:sz="0" w:space="0" w:color="auto"/>
                        <w:right w:val="none" w:sz="0" w:space="0" w:color="auto"/>
                      </w:divBdr>
                      <w:divsChild>
                        <w:div w:id="631323420">
                          <w:marLeft w:val="0"/>
                          <w:marRight w:val="0"/>
                          <w:marTop w:val="0"/>
                          <w:marBottom w:val="0"/>
                          <w:divBdr>
                            <w:top w:val="none" w:sz="0" w:space="0" w:color="auto"/>
                            <w:left w:val="none" w:sz="0" w:space="0" w:color="auto"/>
                            <w:bottom w:val="none" w:sz="0" w:space="0" w:color="auto"/>
                            <w:right w:val="none" w:sz="0" w:space="0" w:color="auto"/>
                          </w:divBdr>
                          <w:divsChild>
                            <w:div w:id="15292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387445">
      <w:bodyDiv w:val="1"/>
      <w:marLeft w:val="0"/>
      <w:marRight w:val="0"/>
      <w:marTop w:val="0"/>
      <w:marBottom w:val="225"/>
      <w:divBdr>
        <w:top w:val="none" w:sz="0" w:space="0" w:color="auto"/>
        <w:left w:val="none" w:sz="0" w:space="0" w:color="auto"/>
        <w:bottom w:val="none" w:sz="0" w:space="0" w:color="auto"/>
        <w:right w:val="none" w:sz="0" w:space="0" w:color="auto"/>
      </w:divBdr>
      <w:divsChild>
        <w:div w:id="1193763760">
          <w:marLeft w:val="0"/>
          <w:marRight w:val="0"/>
          <w:marTop w:val="0"/>
          <w:marBottom w:val="0"/>
          <w:divBdr>
            <w:top w:val="none" w:sz="0" w:space="0" w:color="auto"/>
            <w:left w:val="none" w:sz="0" w:space="0" w:color="auto"/>
            <w:bottom w:val="none" w:sz="0" w:space="0" w:color="auto"/>
            <w:right w:val="none" w:sz="0" w:space="0" w:color="auto"/>
          </w:divBdr>
        </w:div>
        <w:div w:id="1241406002">
          <w:marLeft w:val="0"/>
          <w:marRight w:val="0"/>
          <w:marTop w:val="0"/>
          <w:marBottom w:val="0"/>
          <w:divBdr>
            <w:top w:val="none" w:sz="0" w:space="0" w:color="auto"/>
            <w:left w:val="none" w:sz="0" w:space="0" w:color="auto"/>
            <w:bottom w:val="none" w:sz="0" w:space="0" w:color="auto"/>
            <w:right w:val="none" w:sz="0" w:space="0" w:color="auto"/>
          </w:divBdr>
        </w:div>
        <w:div w:id="2048945512">
          <w:marLeft w:val="0"/>
          <w:marRight w:val="0"/>
          <w:marTop w:val="0"/>
          <w:marBottom w:val="0"/>
          <w:divBdr>
            <w:top w:val="none" w:sz="0" w:space="0" w:color="auto"/>
            <w:left w:val="none" w:sz="0" w:space="0" w:color="auto"/>
            <w:bottom w:val="none" w:sz="0" w:space="0" w:color="auto"/>
            <w:right w:val="none" w:sz="0" w:space="0" w:color="auto"/>
          </w:divBdr>
        </w:div>
      </w:divsChild>
    </w:div>
    <w:div w:id="1848860488">
      <w:bodyDiv w:val="1"/>
      <w:marLeft w:val="0"/>
      <w:marRight w:val="0"/>
      <w:marTop w:val="0"/>
      <w:marBottom w:val="0"/>
      <w:divBdr>
        <w:top w:val="none" w:sz="0" w:space="0" w:color="auto"/>
        <w:left w:val="none" w:sz="0" w:space="0" w:color="auto"/>
        <w:bottom w:val="none" w:sz="0" w:space="0" w:color="auto"/>
        <w:right w:val="none" w:sz="0" w:space="0" w:color="auto"/>
      </w:divBdr>
      <w:divsChild>
        <w:div w:id="38015761">
          <w:marLeft w:val="0"/>
          <w:marRight w:val="0"/>
          <w:marTop w:val="0"/>
          <w:marBottom w:val="0"/>
          <w:divBdr>
            <w:top w:val="none" w:sz="0" w:space="0" w:color="auto"/>
            <w:left w:val="none" w:sz="0" w:space="0" w:color="auto"/>
            <w:bottom w:val="none" w:sz="0" w:space="0" w:color="auto"/>
            <w:right w:val="none" w:sz="0" w:space="0" w:color="auto"/>
          </w:divBdr>
        </w:div>
        <w:div w:id="1857422778">
          <w:marLeft w:val="0"/>
          <w:marRight w:val="0"/>
          <w:marTop w:val="0"/>
          <w:marBottom w:val="0"/>
          <w:divBdr>
            <w:top w:val="none" w:sz="0" w:space="0" w:color="auto"/>
            <w:left w:val="none" w:sz="0" w:space="0" w:color="auto"/>
            <w:bottom w:val="none" w:sz="0" w:space="0" w:color="auto"/>
            <w:right w:val="none" w:sz="0" w:space="0" w:color="auto"/>
          </w:divBdr>
        </w:div>
        <w:div w:id="642782302">
          <w:marLeft w:val="0"/>
          <w:marRight w:val="0"/>
          <w:marTop w:val="0"/>
          <w:marBottom w:val="285"/>
          <w:divBdr>
            <w:top w:val="none" w:sz="0" w:space="0" w:color="auto"/>
            <w:left w:val="none" w:sz="0" w:space="0" w:color="auto"/>
            <w:bottom w:val="none" w:sz="0" w:space="0" w:color="auto"/>
            <w:right w:val="none" w:sz="0" w:space="0" w:color="auto"/>
          </w:divBdr>
          <w:divsChild>
            <w:div w:id="1066533248">
              <w:marLeft w:val="0"/>
              <w:marRight w:val="0"/>
              <w:marTop w:val="0"/>
              <w:marBottom w:val="0"/>
              <w:divBdr>
                <w:top w:val="none" w:sz="0" w:space="0" w:color="auto"/>
                <w:left w:val="none" w:sz="0" w:space="0" w:color="auto"/>
                <w:bottom w:val="none" w:sz="0" w:space="0" w:color="auto"/>
                <w:right w:val="none" w:sz="0" w:space="0" w:color="auto"/>
              </w:divBdr>
              <w:divsChild>
                <w:div w:id="907155817">
                  <w:marLeft w:val="-15"/>
                  <w:marRight w:val="-15"/>
                  <w:marTop w:val="0"/>
                  <w:marBottom w:val="0"/>
                  <w:divBdr>
                    <w:top w:val="none" w:sz="0" w:space="0" w:color="auto"/>
                    <w:left w:val="none" w:sz="0" w:space="0" w:color="auto"/>
                    <w:bottom w:val="none" w:sz="0" w:space="0" w:color="auto"/>
                    <w:right w:val="none" w:sz="0" w:space="0" w:color="auto"/>
                  </w:divBdr>
                </w:div>
                <w:div w:id="1890800192">
                  <w:marLeft w:val="-15"/>
                  <w:marRight w:val="-15"/>
                  <w:marTop w:val="0"/>
                  <w:marBottom w:val="0"/>
                  <w:divBdr>
                    <w:top w:val="none" w:sz="0" w:space="0" w:color="auto"/>
                    <w:left w:val="none" w:sz="0" w:space="0" w:color="auto"/>
                    <w:bottom w:val="none" w:sz="0" w:space="0" w:color="auto"/>
                    <w:right w:val="none" w:sz="0" w:space="0" w:color="auto"/>
                  </w:divBdr>
                </w:div>
                <w:div w:id="62144271">
                  <w:marLeft w:val="-15"/>
                  <w:marRight w:val="-15"/>
                  <w:marTop w:val="0"/>
                  <w:marBottom w:val="0"/>
                  <w:divBdr>
                    <w:top w:val="none" w:sz="0" w:space="0" w:color="auto"/>
                    <w:left w:val="none" w:sz="0" w:space="0" w:color="auto"/>
                    <w:bottom w:val="none" w:sz="0" w:space="0" w:color="auto"/>
                    <w:right w:val="none" w:sz="0" w:space="0" w:color="auto"/>
                  </w:divBdr>
                </w:div>
                <w:div w:id="85106501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858419586">
      <w:bodyDiv w:val="1"/>
      <w:marLeft w:val="0"/>
      <w:marRight w:val="0"/>
      <w:marTop w:val="0"/>
      <w:marBottom w:val="0"/>
      <w:divBdr>
        <w:top w:val="none" w:sz="0" w:space="0" w:color="auto"/>
        <w:left w:val="none" w:sz="0" w:space="0" w:color="auto"/>
        <w:bottom w:val="none" w:sz="0" w:space="0" w:color="auto"/>
        <w:right w:val="none" w:sz="0" w:space="0" w:color="auto"/>
      </w:divBdr>
      <w:divsChild>
        <w:div w:id="607616298">
          <w:marLeft w:val="0"/>
          <w:marRight w:val="0"/>
          <w:marTop w:val="0"/>
          <w:marBottom w:val="0"/>
          <w:divBdr>
            <w:top w:val="none" w:sz="0" w:space="0" w:color="auto"/>
            <w:left w:val="none" w:sz="0" w:space="0" w:color="auto"/>
            <w:bottom w:val="none" w:sz="0" w:space="0" w:color="auto"/>
            <w:right w:val="none" w:sz="0" w:space="0" w:color="auto"/>
          </w:divBdr>
          <w:divsChild>
            <w:div w:id="1074543464">
              <w:marLeft w:val="150"/>
              <w:marRight w:val="150"/>
              <w:marTop w:val="675"/>
              <w:marBottom w:val="0"/>
              <w:divBdr>
                <w:top w:val="none" w:sz="0" w:space="0" w:color="auto"/>
                <w:left w:val="none" w:sz="0" w:space="0" w:color="auto"/>
                <w:bottom w:val="none" w:sz="0" w:space="0" w:color="auto"/>
                <w:right w:val="none" w:sz="0" w:space="0" w:color="auto"/>
              </w:divBdr>
              <w:divsChild>
                <w:div w:id="1360660329">
                  <w:marLeft w:val="285"/>
                  <w:marRight w:val="0"/>
                  <w:marTop w:val="0"/>
                  <w:marBottom w:val="0"/>
                  <w:divBdr>
                    <w:top w:val="none" w:sz="0" w:space="0" w:color="auto"/>
                    <w:left w:val="none" w:sz="0" w:space="0" w:color="auto"/>
                    <w:bottom w:val="none" w:sz="0" w:space="0" w:color="auto"/>
                    <w:right w:val="none" w:sz="0" w:space="0" w:color="auto"/>
                  </w:divBdr>
                  <w:divsChild>
                    <w:div w:id="1928224169">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 w:id="1935093633">
      <w:bodyDiv w:val="1"/>
      <w:marLeft w:val="0"/>
      <w:marRight w:val="0"/>
      <w:marTop w:val="0"/>
      <w:marBottom w:val="0"/>
      <w:divBdr>
        <w:top w:val="none" w:sz="0" w:space="0" w:color="auto"/>
        <w:left w:val="none" w:sz="0" w:space="0" w:color="auto"/>
        <w:bottom w:val="none" w:sz="0" w:space="0" w:color="auto"/>
        <w:right w:val="none" w:sz="0" w:space="0" w:color="auto"/>
      </w:divBdr>
    </w:div>
    <w:div w:id="1936161998">
      <w:bodyDiv w:val="1"/>
      <w:marLeft w:val="0"/>
      <w:marRight w:val="0"/>
      <w:marTop w:val="0"/>
      <w:marBottom w:val="0"/>
      <w:divBdr>
        <w:top w:val="none" w:sz="0" w:space="0" w:color="auto"/>
        <w:left w:val="none" w:sz="0" w:space="0" w:color="auto"/>
        <w:bottom w:val="none" w:sz="0" w:space="0" w:color="auto"/>
        <w:right w:val="none" w:sz="0" w:space="0" w:color="auto"/>
      </w:divBdr>
    </w:div>
    <w:div w:id="2010674520">
      <w:bodyDiv w:val="1"/>
      <w:marLeft w:val="0"/>
      <w:marRight w:val="0"/>
      <w:marTop w:val="0"/>
      <w:marBottom w:val="0"/>
      <w:divBdr>
        <w:top w:val="none" w:sz="0" w:space="0" w:color="auto"/>
        <w:left w:val="none" w:sz="0" w:space="0" w:color="auto"/>
        <w:bottom w:val="none" w:sz="0" w:space="0" w:color="auto"/>
        <w:right w:val="none" w:sz="0" w:space="0" w:color="auto"/>
      </w:divBdr>
      <w:divsChild>
        <w:div w:id="39087808">
          <w:marLeft w:val="0"/>
          <w:marRight w:val="0"/>
          <w:marTop w:val="0"/>
          <w:marBottom w:val="0"/>
          <w:divBdr>
            <w:top w:val="none" w:sz="0" w:space="0" w:color="auto"/>
            <w:left w:val="none" w:sz="0" w:space="0" w:color="auto"/>
            <w:bottom w:val="none" w:sz="0" w:space="0" w:color="auto"/>
            <w:right w:val="none" w:sz="0" w:space="0" w:color="auto"/>
          </w:divBdr>
          <w:divsChild>
            <w:div w:id="1120220487">
              <w:marLeft w:val="0"/>
              <w:marRight w:val="72"/>
              <w:marTop w:val="96"/>
              <w:marBottom w:val="0"/>
              <w:divBdr>
                <w:top w:val="none" w:sz="0" w:space="0" w:color="auto"/>
                <w:left w:val="none" w:sz="0" w:space="0" w:color="auto"/>
                <w:bottom w:val="none" w:sz="0" w:space="0" w:color="auto"/>
                <w:right w:val="none" w:sz="0" w:space="0" w:color="auto"/>
              </w:divBdr>
              <w:divsChild>
                <w:div w:id="765732645">
                  <w:marLeft w:val="0"/>
                  <w:marRight w:val="0"/>
                  <w:marTop w:val="0"/>
                  <w:marBottom w:val="0"/>
                  <w:divBdr>
                    <w:top w:val="none" w:sz="0" w:space="0" w:color="auto"/>
                    <w:left w:val="none" w:sz="0" w:space="0" w:color="auto"/>
                    <w:bottom w:val="none" w:sz="0" w:space="0" w:color="auto"/>
                    <w:right w:val="none" w:sz="0" w:space="0" w:color="auto"/>
                  </w:divBdr>
                  <w:divsChild>
                    <w:div w:id="714158705">
                      <w:marLeft w:val="0"/>
                      <w:marRight w:val="0"/>
                      <w:marTop w:val="0"/>
                      <w:marBottom w:val="0"/>
                      <w:divBdr>
                        <w:top w:val="none" w:sz="0" w:space="0" w:color="auto"/>
                        <w:left w:val="none" w:sz="0" w:space="0" w:color="auto"/>
                        <w:bottom w:val="none" w:sz="0" w:space="0" w:color="auto"/>
                        <w:right w:val="none" w:sz="0" w:space="0" w:color="auto"/>
                      </w:divBdr>
                      <w:divsChild>
                        <w:div w:id="16155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584752">
      <w:bodyDiv w:val="1"/>
      <w:marLeft w:val="0"/>
      <w:marRight w:val="0"/>
      <w:marTop w:val="0"/>
      <w:marBottom w:val="0"/>
      <w:divBdr>
        <w:top w:val="none" w:sz="0" w:space="0" w:color="auto"/>
        <w:left w:val="none" w:sz="0" w:space="0" w:color="auto"/>
        <w:bottom w:val="none" w:sz="0" w:space="0" w:color="auto"/>
        <w:right w:val="none" w:sz="0" w:space="0" w:color="auto"/>
      </w:divBdr>
    </w:div>
    <w:div w:id="2052144587">
      <w:bodyDiv w:val="1"/>
      <w:marLeft w:val="0"/>
      <w:marRight w:val="0"/>
      <w:marTop w:val="0"/>
      <w:marBottom w:val="0"/>
      <w:divBdr>
        <w:top w:val="none" w:sz="0" w:space="0" w:color="auto"/>
        <w:left w:val="none" w:sz="0" w:space="0" w:color="auto"/>
        <w:bottom w:val="none" w:sz="0" w:space="0" w:color="auto"/>
        <w:right w:val="none" w:sz="0" w:space="0" w:color="auto"/>
      </w:divBdr>
      <w:divsChild>
        <w:div w:id="1971471858">
          <w:marLeft w:val="0"/>
          <w:marRight w:val="0"/>
          <w:marTop w:val="0"/>
          <w:marBottom w:val="0"/>
          <w:divBdr>
            <w:top w:val="none" w:sz="0" w:space="0" w:color="auto"/>
            <w:left w:val="none" w:sz="0" w:space="0" w:color="auto"/>
            <w:bottom w:val="none" w:sz="0" w:space="0" w:color="auto"/>
            <w:right w:val="none" w:sz="0" w:space="0" w:color="auto"/>
          </w:divBdr>
          <w:divsChild>
            <w:div w:id="449905687">
              <w:marLeft w:val="0"/>
              <w:marRight w:val="0"/>
              <w:marTop w:val="0"/>
              <w:marBottom w:val="0"/>
              <w:divBdr>
                <w:top w:val="none" w:sz="0" w:space="0" w:color="auto"/>
                <w:left w:val="none" w:sz="0" w:space="0" w:color="auto"/>
                <w:bottom w:val="none" w:sz="0" w:space="0" w:color="auto"/>
                <w:right w:val="none" w:sz="0" w:space="0" w:color="auto"/>
              </w:divBdr>
              <w:divsChild>
                <w:div w:id="1700547393">
                  <w:marLeft w:val="0"/>
                  <w:marRight w:val="0"/>
                  <w:marTop w:val="0"/>
                  <w:marBottom w:val="0"/>
                  <w:divBdr>
                    <w:top w:val="none" w:sz="0" w:space="0" w:color="auto"/>
                    <w:left w:val="none" w:sz="0" w:space="0" w:color="auto"/>
                    <w:bottom w:val="none" w:sz="0" w:space="0" w:color="auto"/>
                    <w:right w:val="none" w:sz="0" w:space="0" w:color="auto"/>
                  </w:divBdr>
                  <w:divsChild>
                    <w:div w:id="298464866">
                      <w:marLeft w:val="0"/>
                      <w:marRight w:val="0"/>
                      <w:marTop w:val="0"/>
                      <w:marBottom w:val="0"/>
                      <w:divBdr>
                        <w:top w:val="none" w:sz="0" w:space="0" w:color="auto"/>
                        <w:left w:val="none" w:sz="0" w:space="0" w:color="auto"/>
                        <w:bottom w:val="none" w:sz="0" w:space="0" w:color="auto"/>
                        <w:right w:val="none" w:sz="0" w:space="0" w:color="auto"/>
                      </w:divBdr>
                      <w:divsChild>
                        <w:div w:id="1660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400463">
      <w:bodyDiv w:val="1"/>
      <w:marLeft w:val="0"/>
      <w:marRight w:val="0"/>
      <w:marTop w:val="0"/>
      <w:marBottom w:val="0"/>
      <w:divBdr>
        <w:top w:val="none" w:sz="0" w:space="0" w:color="auto"/>
        <w:left w:val="none" w:sz="0" w:space="0" w:color="auto"/>
        <w:bottom w:val="none" w:sz="0" w:space="0" w:color="auto"/>
        <w:right w:val="none" w:sz="0" w:space="0" w:color="auto"/>
      </w:divBdr>
    </w:div>
    <w:div w:id="2116049939">
      <w:bodyDiv w:val="1"/>
      <w:marLeft w:val="0"/>
      <w:marRight w:val="0"/>
      <w:marTop w:val="0"/>
      <w:marBottom w:val="0"/>
      <w:divBdr>
        <w:top w:val="none" w:sz="0" w:space="0" w:color="auto"/>
        <w:left w:val="none" w:sz="0" w:space="0" w:color="auto"/>
        <w:bottom w:val="none" w:sz="0" w:space="0" w:color="auto"/>
        <w:right w:val="none" w:sz="0" w:space="0" w:color="auto"/>
      </w:divBdr>
      <w:divsChild>
        <w:div w:id="880173516">
          <w:marLeft w:val="0"/>
          <w:marRight w:val="0"/>
          <w:marTop w:val="300"/>
          <w:marBottom w:val="0"/>
          <w:divBdr>
            <w:top w:val="none" w:sz="0" w:space="0" w:color="auto"/>
            <w:left w:val="none" w:sz="0" w:space="0" w:color="auto"/>
            <w:bottom w:val="none" w:sz="0" w:space="0" w:color="auto"/>
            <w:right w:val="none" w:sz="0" w:space="0" w:color="auto"/>
          </w:divBdr>
          <w:divsChild>
            <w:div w:id="16866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Pieter.vanDessel@UGent.be" TargetMode="External"/><Relationship Id="rId10" Type="http://schemas.openxmlformats.org/officeDocument/2006/relationships/header" Target="head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7668D-C0E5-C044-8B56-88D3F91D6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15</Pages>
  <Words>3862</Words>
  <Characters>22018</Characters>
  <Application>Microsoft Macintosh Word</Application>
  <DocSecurity>0</DocSecurity>
  <Lines>183</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Universiteit Gent</vt:lpstr>
      <vt:lpstr>Universiteit Gent</vt:lpstr>
    </vt:vector>
  </TitlesOfParts>
  <Company>UGent</Company>
  <LinksUpToDate>false</LinksUpToDate>
  <CharactersWithSpaces>25829</CharactersWithSpaces>
  <SharedDoc>false</SharedDoc>
  <HLinks>
    <vt:vector size="6" baseType="variant">
      <vt:variant>
        <vt:i4>4653071</vt:i4>
      </vt:variant>
      <vt:variant>
        <vt:i4>0</vt:i4>
      </vt:variant>
      <vt:variant>
        <vt:i4>0</vt:i4>
      </vt:variant>
      <vt:variant>
        <vt:i4>5</vt:i4>
      </vt:variant>
      <vt:variant>
        <vt:lpwstr>http://www.jstatsoft.org/v48/i02/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Universiteit Gent</dc:title>
  <dc:creator>UGent</dc:creator>
  <cp:lastModifiedBy>Ian Hussey</cp:lastModifiedBy>
  <cp:revision>18</cp:revision>
  <cp:lastPrinted>2018-07-30T08:37:00Z</cp:lastPrinted>
  <dcterms:created xsi:type="dcterms:W3CDTF">2018-07-28T11:37:00Z</dcterms:created>
  <dcterms:modified xsi:type="dcterms:W3CDTF">2018-07-30T18:59:00Z</dcterms:modified>
</cp:coreProperties>
</file>
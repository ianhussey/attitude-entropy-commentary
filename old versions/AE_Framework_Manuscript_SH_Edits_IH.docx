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922AD" w14:textId="0430768E" w:rsidR="00C72504" w:rsidRPr="00F4097B" w:rsidRDefault="002144EA" w:rsidP="002144EA">
      <w:pPr>
        <w:spacing w:before="0"/>
        <w:ind w:firstLine="0"/>
        <w:jc w:val="left"/>
      </w:pPr>
      <w:r w:rsidRPr="00F4097B">
        <w:t xml:space="preserve">Running head: </w:t>
      </w:r>
      <w:r w:rsidR="00F4097B" w:rsidRPr="00F4097B">
        <w:t>ATTITUDINAL ENTROPY</w:t>
      </w:r>
      <w:r w:rsidR="00EB6BA6">
        <w:t xml:space="preserve"> REVISITED</w:t>
      </w:r>
    </w:p>
    <w:p w14:paraId="21B42A6E" w14:textId="77777777" w:rsidR="00C72504" w:rsidRDefault="00C72504" w:rsidP="00C72504">
      <w:pPr>
        <w:spacing w:before="0"/>
        <w:ind w:firstLine="0"/>
        <w:jc w:val="center"/>
      </w:pPr>
    </w:p>
    <w:p w14:paraId="17CC80CD" w14:textId="77777777" w:rsidR="00C72504" w:rsidRDefault="00C72504" w:rsidP="00C72504">
      <w:pPr>
        <w:spacing w:before="0"/>
        <w:ind w:firstLine="0"/>
        <w:jc w:val="center"/>
      </w:pPr>
    </w:p>
    <w:p w14:paraId="1B75ECDA" w14:textId="77777777" w:rsidR="00C72504" w:rsidRDefault="00C72504" w:rsidP="00C72504">
      <w:pPr>
        <w:spacing w:before="0"/>
        <w:ind w:firstLine="0"/>
        <w:jc w:val="center"/>
      </w:pPr>
    </w:p>
    <w:p w14:paraId="160C1966" w14:textId="77777777" w:rsidR="002D3834" w:rsidRDefault="002D3834" w:rsidP="00C72504">
      <w:pPr>
        <w:spacing w:before="0"/>
        <w:ind w:firstLine="0"/>
        <w:jc w:val="center"/>
      </w:pPr>
    </w:p>
    <w:p w14:paraId="69372C5A" w14:textId="77777777" w:rsidR="00C72504" w:rsidRDefault="00C72504" w:rsidP="00C72504">
      <w:pPr>
        <w:spacing w:before="0"/>
        <w:ind w:firstLine="0"/>
        <w:jc w:val="center"/>
      </w:pPr>
    </w:p>
    <w:p w14:paraId="0CF2CD84" w14:textId="6213B1AE" w:rsidR="001C33A4" w:rsidRPr="00C56149" w:rsidRDefault="005B1FAF" w:rsidP="00AE4A57">
      <w:pPr>
        <w:pStyle w:val="Geenafstand1"/>
        <w:ind w:firstLine="0"/>
        <w:rPr>
          <w:sz w:val="40"/>
          <w:szCs w:val="40"/>
        </w:rPr>
      </w:pPr>
      <w:r>
        <w:t xml:space="preserve">The Attitudinal Entropy Framework Revisited: Increased Conceptual Precision is </w:t>
      </w:r>
      <w:proofErr w:type="gramStart"/>
      <w:r>
        <w:t>Needed</w:t>
      </w:r>
      <w:proofErr w:type="gramEnd"/>
      <w:r>
        <w:t xml:space="preserve"> if the </w:t>
      </w:r>
      <w:r w:rsidR="00B1750C">
        <w:t xml:space="preserve">Framework </w:t>
      </w:r>
      <w:r>
        <w:t xml:space="preserve">is to Succeed </w:t>
      </w:r>
    </w:p>
    <w:p w14:paraId="59C2FBD8" w14:textId="77777777" w:rsidR="001C33A4" w:rsidRDefault="001C33A4" w:rsidP="001C33A4">
      <w:pPr>
        <w:pStyle w:val="Geenafstand1"/>
      </w:pPr>
    </w:p>
    <w:p w14:paraId="284484D5" w14:textId="77777777" w:rsidR="001C33A4" w:rsidRPr="007F6C71" w:rsidRDefault="001C33A4" w:rsidP="001C33A4">
      <w:pPr>
        <w:pStyle w:val="Geenafstand1"/>
      </w:pPr>
    </w:p>
    <w:p w14:paraId="67A8A06A" w14:textId="77777777" w:rsidR="001C33A4" w:rsidRPr="00554554" w:rsidRDefault="001C33A4" w:rsidP="001C33A4">
      <w:pPr>
        <w:spacing w:before="0"/>
        <w:ind w:firstLine="0"/>
        <w:jc w:val="center"/>
        <w:rPr>
          <w:color w:val="000000" w:themeColor="text1"/>
        </w:rPr>
      </w:pPr>
      <w:r w:rsidRPr="00554554">
        <w:rPr>
          <w:color w:val="000000" w:themeColor="text1"/>
        </w:rPr>
        <w:t xml:space="preserve">Pieter Van Dessel, Sean Hughes, </w:t>
      </w:r>
      <w:r w:rsidR="00414C21" w:rsidRPr="00554554">
        <w:rPr>
          <w:color w:val="000000" w:themeColor="text1"/>
        </w:rPr>
        <w:t xml:space="preserve">Ian Hussey, </w:t>
      </w:r>
      <w:r w:rsidRPr="00554554">
        <w:rPr>
          <w:color w:val="000000" w:themeColor="text1"/>
        </w:rPr>
        <w:t>and Jan De Houwer</w:t>
      </w:r>
    </w:p>
    <w:p w14:paraId="4B1EF5D2" w14:textId="77777777" w:rsidR="001C33A4" w:rsidRPr="00072E44" w:rsidRDefault="001C33A4" w:rsidP="001C33A4">
      <w:pPr>
        <w:spacing w:before="0"/>
        <w:ind w:firstLine="0"/>
        <w:jc w:val="center"/>
        <w:rPr>
          <w:color w:val="000000" w:themeColor="text1"/>
        </w:rPr>
      </w:pPr>
      <w:r w:rsidRPr="009F5ECD">
        <w:rPr>
          <w:color w:val="000000" w:themeColor="text1"/>
        </w:rPr>
        <w:t>Ghent University, Belgium</w:t>
      </w:r>
    </w:p>
    <w:p w14:paraId="7DC96808" w14:textId="77777777" w:rsidR="001C33A4" w:rsidRDefault="001C33A4" w:rsidP="001C33A4">
      <w:pPr>
        <w:spacing w:before="0"/>
        <w:ind w:firstLine="0"/>
        <w:jc w:val="left"/>
        <w:rPr>
          <w:color w:val="000000" w:themeColor="text1"/>
        </w:rPr>
      </w:pPr>
      <w:r>
        <w:rPr>
          <w:color w:val="000000" w:themeColor="text1"/>
        </w:rPr>
        <w:br/>
      </w:r>
      <w:r w:rsidR="00CC11F4">
        <w:rPr>
          <w:color w:val="000000" w:themeColor="text1"/>
          <w:sz w:val="36"/>
          <w:szCs w:val="36"/>
        </w:rPr>
        <w:br/>
      </w:r>
    </w:p>
    <w:p w14:paraId="32A8E694" w14:textId="77777777" w:rsidR="001C33A4" w:rsidRPr="003A712F" w:rsidRDefault="001C33A4" w:rsidP="001C33A4">
      <w:pPr>
        <w:adjustRightInd w:val="0"/>
        <w:ind w:firstLine="0"/>
        <w:jc w:val="center"/>
        <w:rPr>
          <w:b/>
        </w:rPr>
      </w:pPr>
      <w:r>
        <w:rPr>
          <w:b/>
        </w:rPr>
        <w:t>Author</w:t>
      </w:r>
      <w:r w:rsidRPr="003A712F">
        <w:rPr>
          <w:b/>
        </w:rPr>
        <w:t xml:space="preserve"> Note</w:t>
      </w:r>
    </w:p>
    <w:p w14:paraId="14A2965B" w14:textId="289457F3" w:rsidR="00C72504" w:rsidRDefault="001C33A4" w:rsidP="00AE4A57">
      <w:r w:rsidRPr="003A712F">
        <w:t>PVD</w:t>
      </w:r>
      <w:r>
        <w:t xml:space="preserve">, SH, </w:t>
      </w:r>
      <w:r w:rsidR="00414C21">
        <w:t xml:space="preserve">IH, </w:t>
      </w:r>
      <w:r w:rsidR="007E4D9F">
        <w:t xml:space="preserve">&amp; </w:t>
      </w:r>
      <w:r>
        <w:t>JDH</w:t>
      </w:r>
      <w:r w:rsidRPr="003A712F">
        <w:t>, Department of Experimental Clinical and Health Psychology, Ghent University</w:t>
      </w:r>
      <w:r>
        <w:t>, Henri Dunantlaan 2, Ghent, Belgium</w:t>
      </w:r>
      <w:r w:rsidRPr="003A712F">
        <w:t xml:space="preserve">. </w:t>
      </w:r>
      <w:r>
        <w:t>PVD</w:t>
      </w:r>
      <w:r w:rsidRPr="001031A1">
        <w:t xml:space="preserve"> </w:t>
      </w:r>
      <w:r w:rsidR="00414C21">
        <w:t>and IH are</w:t>
      </w:r>
      <w:r w:rsidRPr="001031A1">
        <w:t xml:space="preserve"> supported by Postdoctoral fellowship</w:t>
      </w:r>
      <w:r w:rsidR="007E4D9F">
        <w:t>s</w:t>
      </w:r>
      <w:r w:rsidRPr="001031A1">
        <w:t xml:space="preserve"> of the Scientific Research Foundation, Flanders (FWO-</w:t>
      </w:r>
      <w:proofErr w:type="spellStart"/>
      <w:r w:rsidRPr="001031A1">
        <w:t>Vlaanderen</w:t>
      </w:r>
      <w:proofErr w:type="spellEnd"/>
      <w:r w:rsidRPr="001031A1">
        <w:t xml:space="preserve">). </w:t>
      </w:r>
      <w:proofErr w:type="gramStart"/>
      <w:r>
        <w:t>JDH</w:t>
      </w:r>
      <w:r w:rsidRPr="001031A1">
        <w:t xml:space="preserve"> is supported by Methusalem Grant BOF16/MET_V/002 of Ghent University</w:t>
      </w:r>
      <w:proofErr w:type="gramEnd"/>
      <w:r>
        <w:t xml:space="preserve">. </w:t>
      </w:r>
      <w:r w:rsidRPr="003A712F">
        <w:t xml:space="preserve">Correspondence concerning this article should be sent to </w:t>
      </w:r>
      <w:r w:rsidRPr="00DF668C">
        <w:rPr>
          <w:lang w:val="fr-FR"/>
        </w:rPr>
        <w:t>Pieter.vanDessel@UGent.be</w:t>
      </w:r>
      <w:r w:rsidR="00605E31" w:rsidRPr="00D111C4">
        <w:br w:type="page"/>
      </w:r>
    </w:p>
    <w:p w14:paraId="36D3A89C" w14:textId="6A6222DD" w:rsidR="00EB6BA6" w:rsidRPr="00C56149" w:rsidRDefault="00EB6BA6" w:rsidP="00EB6BA6">
      <w:pPr>
        <w:pStyle w:val="Geenafstand1"/>
        <w:ind w:firstLine="0"/>
        <w:rPr>
          <w:sz w:val="40"/>
          <w:szCs w:val="40"/>
        </w:rPr>
      </w:pPr>
      <w:r>
        <w:lastRenderedPageBreak/>
        <w:t xml:space="preserve">The Attitudinal Entropy Framework Revisited: Increased Conceptual Precision is Needed if the </w:t>
      </w:r>
      <w:r w:rsidR="00B1750C">
        <w:t xml:space="preserve">Framework </w:t>
      </w:r>
      <w:r>
        <w:t xml:space="preserve">is to Succeed </w:t>
      </w:r>
    </w:p>
    <w:p w14:paraId="51DF1778" w14:textId="295EBA3F" w:rsidR="004E4E7E" w:rsidRDefault="00112F39" w:rsidP="00AE4A57">
      <w:proofErr w:type="spellStart"/>
      <w:r w:rsidRPr="00112F39">
        <w:t>Dalege</w:t>
      </w:r>
      <w:proofErr w:type="spellEnd"/>
      <w:r w:rsidRPr="00112F39">
        <w:t xml:space="preserve">, </w:t>
      </w:r>
      <w:proofErr w:type="spellStart"/>
      <w:r w:rsidRPr="00112F39">
        <w:t>Borsboom</w:t>
      </w:r>
      <w:proofErr w:type="spellEnd"/>
      <w:r w:rsidRPr="00112F39">
        <w:t xml:space="preserve">, van </w:t>
      </w:r>
      <w:proofErr w:type="spellStart"/>
      <w:r w:rsidRPr="00112F39">
        <w:t>Harreveld</w:t>
      </w:r>
      <w:proofErr w:type="spellEnd"/>
      <w:r w:rsidRPr="00112F39">
        <w:t xml:space="preserve">, and van der Maas (this issue) </w:t>
      </w:r>
      <w:r w:rsidR="0076335E" w:rsidRPr="00112F39">
        <w:t>describe a novel framework for the conceptualization of attitudes</w:t>
      </w:r>
      <w:r w:rsidR="0076335E">
        <w:t xml:space="preserve"> </w:t>
      </w:r>
      <w:r w:rsidR="00A4091C">
        <w:t xml:space="preserve">that </w:t>
      </w:r>
      <w:r w:rsidR="007A102F">
        <w:t>draw</w:t>
      </w:r>
      <w:r w:rsidR="00A4091C">
        <w:t>s</w:t>
      </w:r>
      <w:r w:rsidR="007A102F">
        <w:t xml:space="preserve"> on principles from statistical mechanics</w:t>
      </w:r>
      <w:r w:rsidR="0076335E">
        <w:t xml:space="preserve">. </w:t>
      </w:r>
      <w:r w:rsidR="006245BF">
        <w:t xml:space="preserve">A </w:t>
      </w:r>
      <w:r w:rsidR="007E4D9F">
        <w:t xml:space="preserve">core </w:t>
      </w:r>
      <w:r w:rsidR="006245BF">
        <w:t xml:space="preserve">idea in </w:t>
      </w:r>
      <w:r w:rsidR="007E4D9F">
        <w:t>their framework is</w:t>
      </w:r>
      <w:r w:rsidR="006245BF">
        <w:t xml:space="preserve"> </w:t>
      </w:r>
      <w:r w:rsidR="003C2B2A">
        <w:t xml:space="preserve">that </w:t>
      </w:r>
      <w:r w:rsidR="00B17E71">
        <w:t xml:space="preserve">systems </w:t>
      </w:r>
      <w:r w:rsidR="007E0E26">
        <w:t xml:space="preserve">are often </w:t>
      </w:r>
      <w:r w:rsidR="00B17E71">
        <w:t xml:space="preserve">characterized by </w:t>
      </w:r>
      <w:r w:rsidR="003C2B2A">
        <w:t xml:space="preserve">randomness </w:t>
      </w:r>
      <w:r w:rsidR="00B17E71">
        <w:t xml:space="preserve">(i.e., entropy) </w:t>
      </w:r>
      <w:r w:rsidR="007E4D9F">
        <w:t xml:space="preserve">and that </w:t>
      </w:r>
      <w:r w:rsidR="007E0E26">
        <w:t xml:space="preserve">there is </w:t>
      </w:r>
      <w:r w:rsidR="00A4091C">
        <w:t xml:space="preserve">both </w:t>
      </w:r>
      <w:r w:rsidR="007E0E26">
        <w:t xml:space="preserve">heuristic and predictive value in </w:t>
      </w:r>
      <w:r w:rsidR="007E4D9F">
        <w:t xml:space="preserve">applying the idea of entropy to </w:t>
      </w:r>
      <w:r w:rsidR="006245BF">
        <w:t xml:space="preserve">the study of </w:t>
      </w:r>
      <w:r w:rsidR="007E0E26">
        <w:t>attitudes and related phenomena</w:t>
      </w:r>
      <w:r>
        <w:t>.</w:t>
      </w:r>
      <w:r w:rsidR="00A4091C">
        <w:t xml:space="preserve"> W</w:t>
      </w:r>
      <w:r w:rsidR="007A102F">
        <w:t xml:space="preserve">e </w:t>
      </w:r>
      <w:r w:rsidR="000C1728">
        <w:t xml:space="preserve">applaud their </w:t>
      </w:r>
      <w:r w:rsidR="00F368CD">
        <w:t>initiative</w:t>
      </w:r>
      <w:r w:rsidR="00A4091C">
        <w:t>:</w:t>
      </w:r>
      <w:r w:rsidR="007A102F">
        <w:t xml:space="preserve"> </w:t>
      </w:r>
      <w:r w:rsidR="00A4091C">
        <w:t>t</w:t>
      </w:r>
      <w:r w:rsidR="0076335E">
        <w:t>he attitudinal entropy</w:t>
      </w:r>
      <w:r w:rsidR="00931B10">
        <w:t xml:space="preserve"> </w:t>
      </w:r>
      <w:r w:rsidR="0076335E">
        <w:t>framework</w:t>
      </w:r>
      <w:r w:rsidR="00B17E71">
        <w:t xml:space="preserve"> provides a</w:t>
      </w:r>
      <w:r w:rsidR="007A102F">
        <w:t xml:space="preserve">n </w:t>
      </w:r>
      <w:r w:rsidR="007E4D9F">
        <w:t xml:space="preserve">intriguing </w:t>
      </w:r>
      <w:r w:rsidR="00B17E71">
        <w:t xml:space="preserve">new perspective </w:t>
      </w:r>
      <w:r w:rsidR="007E4D9F">
        <w:t xml:space="preserve">on </w:t>
      </w:r>
      <w:r w:rsidR="00B17E71">
        <w:t xml:space="preserve">theoretical questions and empirical findings </w:t>
      </w:r>
      <w:r w:rsidR="007E4D9F">
        <w:t>in social psychology</w:t>
      </w:r>
      <w:r w:rsidR="00D929DD">
        <w:t xml:space="preserve">. It </w:t>
      </w:r>
      <w:r w:rsidR="00A4091C">
        <w:t xml:space="preserve">opens up </w:t>
      </w:r>
      <w:r w:rsidR="00B17E71">
        <w:t xml:space="preserve">new </w:t>
      </w:r>
      <w:r w:rsidR="006245BF">
        <w:t xml:space="preserve">avenues for </w:t>
      </w:r>
      <w:r w:rsidR="00B17E71">
        <w:t>research</w:t>
      </w:r>
      <w:r w:rsidR="006245BF">
        <w:t xml:space="preserve"> in many areas</w:t>
      </w:r>
      <w:r w:rsidR="00B17E71">
        <w:t xml:space="preserve"> </w:t>
      </w:r>
      <w:r w:rsidR="00D929DD">
        <w:t xml:space="preserve">and </w:t>
      </w:r>
      <w:r w:rsidR="00417B7C">
        <w:t xml:space="preserve">is </w:t>
      </w:r>
      <w:r w:rsidR="00D55969">
        <w:t xml:space="preserve">a </w:t>
      </w:r>
      <w:r w:rsidR="00B17E71">
        <w:t xml:space="preserve">timely </w:t>
      </w:r>
      <w:r w:rsidR="00931B10">
        <w:t xml:space="preserve">contribution </w:t>
      </w:r>
      <w:r w:rsidR="00417B7C">
        <w:t xml:space="preserve">given </w:t>
      </w:r>
      <w:r w:rsidR="0076335E">
        <w:t xml:space="preserve">the </w:t>
      </w:r>
      <w:r w:rsidR="00931B10">
        <w:t xml:space="preserve">growing </w:t>
      </w:r>
      <w:r w:rsidR="0076335E">
        <w:t xml:space="preserve">popularity of predictive processing </w:t>
      </w:r>
      <w:r w:rsidR="0076335E" w:rsidRPr="00B3327C">
        <w:t xml:space="preserve">theories </w:t>
      </w:r>
      <w:r w:rsidR="00D55969">
        <w:t>emphasiz</w:t>
      </w:r>
      <w:r w:rsidR="00A4091C">
        <w:t>ing</w:t>
      </w:r>
      <w:r w:rsidR="00D55969">
        <w:t xml:space="preserve"> entropy as an important factor in human cognition </w:t>
      </w:r>
      <w:r w:rsidR="00417B7C" w:rsidRPr="00DB576B">
        <w:t>(</w:t>
      </w:r>
      <w:r w:rsidR="00A4091C">
        <w:t xml:space="preserve">for a recent overview </w:t>
      </w:r>
      <w:r w:rsidR="00417B7C">
        <w:t xml:space="preserve">see </w:t>
      </w:r>
      <w:proofErr w:type="spellStart"/>
      <w:r w:rsidR="00417B7C">
        <w:t>Metzinger</w:t>
      </w:r>
      <w:proofErr w:type="spellEnd"/>
      <w:r w:rsidR="00417B7C">
        <w:t xml:space="preserve"> &amp; Wiese, 2017</w:t>
      </w:r>
      <w:r w:rsidR="00417B7C" w:rsidRPr="00A73A05">
        <w:t>)</w:t>
      </w:r>
      <w:r w:rsidR="00417B7C">
        <w:t>.</w:t>
      </w:r>
      <w:r w:rsidR="00D55969">
        <w:t xml:space="preserve"> </w:t>
      </w:r>
      <w:r w:rsidR="0052350D">
        <w:t xml:space="preserve">These </w:t>
      </w:r>
      <w:r w:rsidR="007A102F">
        <w:t>theories</w:t>
      </w:r>
      <w:r w:rsidR="00420000">
        <w:t xml:space="preserve"> </w:t>
      </w:r>
      <w:r w:rsidR="007A102F">
        <w:t>assume that people</w:t>
      </w:r>
      <w:r w:rsidR="00A15E43">
        <w:t xml:space="preserve"> strive to minimize entropy </w:t>
      </w:r>
      <w:r w:rsidR="007A102F">
        <w:t xml:space="preserve">by building a mental model of the world that </w:t>
      </w:r>
      <w:r w:rsidR="006245BF">
        <w:t xml:space="preserve">enables them </w:t>
      </w:r>
      <w:r w:rsidR="007A102F">
        <w:t xml:space="preserve">to </w:t>
      </w:r>
      <w:r w:rsidR="006245BF">
        <w:t xml:space="preserve">optimally </w:t>
      </w:r>
      <w:r w:rsidR="007A102F" w:rsidRPr="00A73A05">
        <w:t xml:space="preserve">respond </w:t>
      </w:r>
      <w:r w:rsidR="003A5F5A">
        <w:t xml:space="preserve">to </w:t>
      </w:r>
      <w:r w:rsidR="004E4E7E">
        <w:t xml:space="preserve">the environment </w:t>
      </w:r>
      <w:r w:rsidR="003A5F5A">
        <w:t>(</w:t>
      </w:r>
      <w:proofErr w:type="spellStart"/>
      <w:r w:rsidR="003A5F5A">
        <w:t>Friston</w:t>
      </w:r>
      <w:proofErr w:type="spellEnd"/>
      <w:r w:rsidR="003A5F5A">
        <w:t>, 2010)</w:t>
      </w:r>
      <w:r w:rsidR="00A15E43">
        <w:t>.</w:t>
      </w:r>
      <w:r w:rsidR="00931B10">
        <w:t xml:space="preserve"> </w:t>
      </w:r>
    </w:p>
    <w:p w14:paraId="0654957C" w14:textId="5D820216" w:rsidR="00931B10" w:rsidRPr="000D729A" w:rsidRDefault="00A4091C" w:rsidP="004E4E7E">
      <w:pPr>
        <w:rPr>
          <w:b/>
        </w:rPr>
      </w:pPr>
      <w:r>
        <w:t>Nevertheless, and d</w:t>
      </w:r>
      <w:r w:rsidR="00931B10">
        <w:t xml:space="preserve">espite our </w:t>
      </w:r>
      <w:r w:rsidR="000B2C2D">
        <w:t xml:space="preserve">shared </w:t>
      </w:r>
      <w:r w:rsidR="00931B10">
        <w:t xml:space="preserve">appreciation for the framework, we believe that there </w:t>
      </w:r>
      <w:r>
        <w:t xml:space="preserve">is </w:t>
      </w:r>
      <w:proofErr w:type="gramStart"/>
      <w:r>
        <w:t>still room</w:t>
      </w:r>
      <w:proofErr w:type="gramEnd"/>
      <w:r>
        <w:t xml:space="preserve"> for improvement. </w:t>
      </w:r>
      <w:r w:rsidR="00B1750C">
        <w:t>W</w:t>
      </w:r>
      <w:r>
        <w:t xml:space="preserve">e see </w:t>
      </w:r>
      <w:r w:rsidR="008E13AE">
        <w:t xml:space="preserve">four </w:t>
      </w:r>
      <w:r w:rsidR="00931B10">
        <w:t>issues</w:t>
      </w:r>
      <w:r w:rsidR="007E0E26">
        <w:t xml:space="preserve"> </w:t>
      </w:r>
      <w:r w:rsidR="00B1750C">
        <w:t xml:space="preserve">that </w:t>
      </w:r>
      <w:r w:rsidR="007E0E26">
        <w:t>need to be addressed going forward.</w:t>
      </w:r>
      <w:r w:rsidR="00931B10">
        <w:t xml:space="preserve"> </w:t>
      </w:r>
    </w:p>
    <w:p w14:paraId="1286F2EF" w14:textId="0086B95C" w:rsidR="006B4672" w:rsidRDefault="007E0E26" w:rsidP="006B4672">
      <w:pPr>
        <w:ind w:firstLine="0"/>
      </w:pPr>
      <w:r w:rsidRPr="00AE4A57">
        <w:rPr>
          <w:b/>
        </w:rPr>
        <w:t xml:space="preserve">Issue 1: </w:t>
      </w:r>
      <w:commentRangeStart w:id="0"/>
      <w:r w:rsidR="004E4E7E">
        <w:rPr>
          <w:b/>
        </w:rPr>
        <w:t>T</w:t>
      </w:r>
      <w:r>
        <w:rPr>
          <w:b/>
        </w:rPr>
        <w:t xml:space="preserve">he </w:t>
      </w:r>
      <w:r w:rsidR="006B4672">
        <w:rPr>
          <w:b/>
        </w:rPr>
        <w:t>F</w:t>
      </w:r>
      <w:r>
        <w:rPr>
          <w:b/>
        </w:rPr>
        <w:t>ramework</w:t>
      </w:r>
      <w:r w:rsidR="001D2440">
        <w:rPr>
          <w:b/>
        </w:rPr>
        <w:t xml:space="preserve"> </w:t>
      </w:r>
      <w:r w:rsidR="004E4E7E">
        <w:rPr>
          <w:b/>
        </w:rPr>
        <w:t xml:space="preserve">Needs to be Better Situated </w:t>
      </w:r>
      <w:r w:rsidR="001D2440">
        <w:rPr>
          <w:b/>
        </w:rPr>
        <w:t>Relative to other Psychological Theories</w:t>
      </w:r>
      <w:commentRangeEnd w:id="0"/>
      <w:r w:rsidR="001814C5">
        <w:rPr>
          <w:rStyle w:val="CommentReference"/>
          <w:lang w:val="nl-NL"/>
        </w:rPr>
        <w:commentReference w:id="0"/>
      </w:r>
      <w:r>
        <w:t xml:space="preserve">. </w:t>
      </w:r>
    </w:p>
    <w:p w14:paraId="2E6A38EF" w14:textId="54B2362F" w:rsidR="008D2DB7" w:rsidRDefault="0076460E" w:rsidP="00253F39">
      <w:proofErr w:type="spellStart"/>
      <w:r w:rsidRPr="00112F39">
        <w:t>Dalege</w:t>
      </w:r>
      <w:proofErr w:type="spellEnd"/>
      <w:r>
        <w:t xml:space="preserve"> and colleagues devote much of their paper to discussing how findings from many areas of social psychology can be conceptualized and simulated by their framework (e.g., mere thought effect, persuasion, heuristic cues, attitude ambivalence). Yet relatively less attention is paid to how their framework fits in the larger eco-system of (social) psychological theories (i.e., </w:t>
      </w:r>
      <w:r w:rsidR="008E13AE">
        <w:t xml:space="preserve">which </w:t>
      </w:r>
      <w:r w:rsidR="00B1750C">
        <w:t xml:space="preserve">of the </w:t>
      </w:r>
      <w:r w:rsidR="008E13AE">
        <w:t xml:space="preserve">predictions it makes are </w:t>
      </w:r>
      <w:r>
        <w:t xml:space="preserve">truly </w:t>
      </w:r>
      <w:r w:rsidR="008E13AE">
        <w:t xml:space="preserve">novel </w:t>
      </w:r>
      <w:r>
        <w:t xml:space="preserve">or how it extends beyond previous </w:t>
      </w:r>
      <w:r w:rsidR="0052350D">
        <w:t xml:space="preserve">domain-specific </w:t>
      </w:r>
      <w:r>
        <w:t xml:space="preserve">models and accounts). Towards the end of their paper, the authors </w:t>
      </w:r>
      <w:r w:rsidR="00B1750C">
        <w:t xml:space="preserve">do </w:t>
      </w:r>
      <w:r>
        <w:t xml:space="preserve">select three </w:t>
      </w:r>
      <w:proofErr w:type="gramStart"/>
      <w:r>
        <w:t>models which they argue</w:t>
      </w:r>
      <w:proofErr w:type="gramEnd"/>
      <w:r>
        <w:t xml:space="preserve"> are “similar in focus to the AE” (p.41): the Iterative Reprocessing (IR) model (Cunningham &amp; </w:t>
      </w:r>
      <w:proofErr w:type="spellStart"/>
      <w:r>
        <w:t>Zelazo</w:t>
      </w:r>
      <w:proofErr w:type="spellEnd"/>
      <w:r>
        <w:t xml:space="preserve">, 2007), the Attitude as Constraint </w:t>
      </w:r>
      <w:del w:id="1" w:author="Ian Hussey" w:date="2018-07-18T18:13:00Z">
        <w:r w:rsidDel="00365CA8">
          <w:delText>Satisfcation</w:delText>
        </w:r>
      </w:del>
      <w:ins w:id="2" w:author="Ian Hussey" w:date="2018-07-18T18:13:00Z">
        <w:r w:rsidR="00365CA8">
          <w:t>Satisfaction</w:t>
        </w:r>
      </w:ins>
      <w:ins w:id="3" w:author="Sean" w:date="2018-07-11T15:00:00Z">
        <w:r>
          <w:t xml:space="preserve"> (ACS) model (Monroe &amp; Reed, 2008) and the Associative Propositional Evaluation (APE) model (Gawronski &amp; Bodenhausen, 2006). They highlight that their framework “is more in-line with the IR model and ACS model, which both assume that implicit and explicit evaluations are based on the same process”, </w:t>
        </w:r>
        <w:commentRangeStart w:id="4"/>
        <w:r>
          <w:t xml:space="preserve">unlike the APE model in which “explicit processing of the attitude object results from a process that is qualitatively different from implicit processing of the attitude” (p.41). </w:t>
        </w:r>
      </w:ins>
      <w:commentRangeEnd w:id="4"/>
      <w:r w:rsidR="00365CA8">
        <w:rPr>
          <w:rStyle w:val="CommentReference"/>
          <w:lang w:val="nl-NL"/>
        </w:rPr>
        <w:commentReference w:id="4"/>
      </w:r>
      <w:ins w:id="5" w:author="Sean" w:date="2018-07-11T15:00:00Z">
        <w:r>
          <w:t xml:space="preserve">This single process perspective on attitudes </w:t>
        </w:r>
      </w:ins>
      <w:ins w:id="6" w:author="Sean" w:date="2018-07-12T10:27:00Z">
        <w:r w:rsidR="0052350D">
          <w:t xml:space="preserve">also </w:t>
        </w:r>
      </w:ins>
      <w:ins w:id="7" w:author="Sean" w:date="2018-07-11T15:00:00Z">
        <w:r>
          <w:t xml:space="preserve">bears similarity to an inferential model of evaluative stimulus-action effects </w:t>
        </w:r>
      </w:ins>
      <w:ins w:id="8" w:author="Sean" w:date="2018-07-12T17:19:00Z">
        <w:r w:rsidR="00B1750C">
          <w:t xml:space="preserve">that </w:t>
        </w:r>
      </w:ins>
      <w:ins w:id="9" w:author="Sean" w:date="2018-07-11T15:00:00Z">
        <w:r>
          <w:t xml:space="preserve">we recently </w:t>
        </w:r>
      </w:ins>
      <w:ins w:id="10" w:author="Sean" w:date="2018-07-12T17:20:00Z">
        <w:r w:rsidR="00B1750C">
          <w:t xml:space="preserve">introduced </w:t>
        </w:r>
      </w:ins>
      <w:ins w:id="11" w:author="Sean" w:date="2018-07-11T15:00:00Z">
        <w:r>
          <w:t>(Van Dessel, Hughes, &amp; De Houwer, 2018). Unlike the APE and other models</w:t>
        </w:r>
      </w:ins>
      <w:ins w:id="12" w:author="Sean" w:date="2018-07-12T10:27:00Z">
        <w:r w:rsidR="0052350D">
          <w:t xml:space="preserve"> the authors considered</w:t>
        </w:r>
      </w:ins>
      <w:ins w:id="13" w:author="Sean" w:date="2018-07-11T15:00:00Z">
        <w:r>
          <w:t xml:space="preserve">, our inferential account is one of the first to link predictive processing theories to the study of attitudes. </w:t>
        </w:r>
      </w:ins>
      <w:ins w:id="14" w:author="Sean" w:date="2018-07-12T10:27:00Z">
        <w:r w:rsidR="0052350D">
          <w:t xml:space="preserve">It </w:t>
        </w:r>
      </w:ins>
      <w:ins w:id="15" w:author="Sean" w:date="2018-07-11T15:00:00Z">
        <w:r>
          <w:t xml:space="preserve">focuses on the inferences that underlie evaluative learning on the basis of stimulus-based actions (e.g., repeated approach or avoidance of a stimulus) and outlines how these inferences might arise based on predictive processing principles. </w:t>
        </w:r>
      </w:ins>
      <w:r w:rsidR="00F55C94">
        <w:t>Specifically, e</w:t>
      </w:r>
      <w:r w:rsidR="00503B3E">
        <w:t xml:space="preserve">valuative responding </w:t>
      </w:r>
      <w:r w:rsidR="00F55C94">
        <w:t>is</w:t>
      </w:r>
      <w:r w:rsidR="00503B3E">
        <w:t xml:space="preserve"> </w:t>
      </w:r>
      <w:r w:rsidR="008D2DB7">
        <w:t>considered</w:t>
      </w:r>
      <w:r w:rsidR="00503B3E">
        <w:t xml:space="preserve"> to result from inferences about </w:t>
      </w:r>
      <w:r w:rsidR="00843300">
        <w:t xml:space="preserve">(the value of) </w:t>
      </w:r>
      <w:r w:rsidR="00503B3E">
        <w:t xml:space="preserve">action outcomes. These inferences are </w:t>
      </w:r>
      <w:r w:rsidR="004458BF">
        <w:t>learning-, context, and goal-</w:t>
      </w:r>
      <w:r w:rsidR="00F55C94">
        <w:t>dependent</w:t>
      </w:r>
      <w:r w:rsidR="008D2DB7">
        <w:t>,</w:t>
      </w:r>
      <w:r w:rsidR="00F55C94">
        <w:t xml:space="preserve"> </w:t>
      </w:r>
      <w:r w:rsidR="004458BF">
        <w:t>and reflect the (automatic) application of inference rules to activated information on the basis of a person’s belief network</w:t>
      </w:r>
      <w:r w:rsidR="008D2DB7">
        <w:t>. This</w:t>
      </w:r>
      <w:r w:rsidR="004458BF">
        <w:t xml:space="preserve"> </w:t>
      </w:r>
      <w:r w:rsidR="00356368">
        <w:t xml:space="preserve">belief network can be seen as a </w:t>
      </w:r>
      <w:r w:rsidR="004458BF">
        <w:t xml:space="preserve">generative model of the world </w:t>
      </w:r>
      <w:r w:rsidR="00356368">
        <w:t xml:space="preserve">that </w:t>
      </w:r>
      <w:r w:rsidR="00582188">
        <w:t xml:space="preserve">is </w:t>
      </w:r>
      <w:r w:rsidR="008D2DB7">
        <w:t xml:space="preserve">continuously updated </w:t>
      </w:r>
      <w:r w:rsidR="00582188">
        <w:t xml:space="preserve">on the basis of </w:t>
      </w:r>
      <w:r w:rsidR="00F368CD">
        <w:t>available</w:t>
      </w:r>
      <w:r w:rsidR="00582188">
        <w:t xml:space="preserve"> information.</w:t>
      </w:r>
      <w:ins w:id="16" w:author="Sean" w:date="2018-07-06T13:14:00Z">
        <w:r w:rsidR="00DC09DD">
          <w:t xml:space="preserve"> </w:t>
        </w:r>
      </w:ins>
      <w:commentRangeStart w:id="17"/>
      <w:del w:id="18" w:author="Sean" w:date="2018-07-06T13:14:00Z">
        <w:r w:rsidR="00582188" w:rsidDel="00DC09DD">
          <w:delText xml:space="preserve"> E</w:delText>
        </w:r>
      </w:del>
      <w:del w:id="19" w:author="Sean" w:date="2018-07-06T13:23:00Z">
        <w:r w:rsidR="00582188" w:rsidDel="00C61DBA">
          <w:delText>ntropy mi</w:delText>
        </w:r>
        <w:r w:rsidR="00356368" w:rsidDel="00C61DBA">
          <w:delText xml:space="preserve">ght play a role here such that </w:delText>
        </w:r>
      </w:del>
      <w:del w:id="20" w:author="Sean" w:date="2018-07-06T13:14:00Z">
        <w:r w:rsidR="00356368" w:rsidDel="00DC09DD">
          <w:delText xml:space="preserve">model </w:delText>
        </w:r>
      </w:del>
      <w:del w:id="21" w:author="Sean" w:date="2018-07-06T13:23:00Z">
        <w:r w:rsidR="00582188" w:rsidDel="00C61DBA">
          <w:delText xml:space="preserve">updating </w:delText>
        </w:r>
      </w:del>
      <w:del w:id="22" w:author="Sean" w:date="2018-07-06T13:14:00Z">
        <w:r w:rsidR="00582188" w:rsidDel="00DC09DD">
          <w:delText xml:space="preserve">is </w:delText>
        </w:r>
      </w:del>
      <w:del w:id="23" w:author="Sean" w:date="2018-07-06T13:15:00Z">
        <w:r w:rsidR="00582188" w:rsidDel="00DC09DD">
          <w:delText xml:space="preserve">based </w:delText>
        </w:r>
      </w:del>
      <w:del w:id="24" w:author="Sean" w:date="2018-07-06T13:18:00Z">
        <w:r w:rsidR="00582188" w:rsidDel="00DC09DD">
          <w:delText>on</w:delText>
        </w:r>
        <w:r w:rsidR="008D2DB7" w:rsidDel="00DC09DD">
          <w:delText xml:space="preserve"> </w:delText>
        </w:r>
        <w:r w:rsidR="00843300" w:rsidDel="00DC09DD">
          <w:delText>the</w:delText>
        </w:r>
        <w:r w:rsidR="00582188" w:rsidDel="00DC09DD">
          <w:delText xml:space="preserve"> </w:delText>
        </w:r>
      </w:del>
      <w:del w:id="25" w:author="Sean" w:date="2018-07-06T13:23:00Z">
        <w:r w:rsidR="00356368" w:rsidDel="00C61DBA">
          <w:delText>weighing of the extent to which integrati</w:delText>
        </w:r>
        <w:r w:rsidR="00843300" w:rsidDel="00C61DBA">
          <w:delText>on of</w:delText>
        </w:r>
        <w:r w:rsidR="00582188" w:rsidDel="00C61DBA">
          <w:delText xml:space="preserve"> new information increase</w:delText>
        </w:r>
        <w:r w:rsidR="00F368CD" w:rsidDel="00C61DBA">
          <w:delText>s</w:delText>
        </w:r>
        <w:r w:rsidR="00582188" w:rsidDel="00C61DBA">
          <w:delText xml:space="preserve"> entropy </w:delText>
        </w:r>
        <w:r w:rsidR="00843300" w:rsidDel="00C61DBA">
          <w:delText xml:space="preserve">(which is unfeasible) </w:delText>
        </w:r>
        <w:r w:rsidR="00356368" w:rsidDel="00C61DBA">
          <w:delText>compared to</w:delText>
        </w:r>
        <w:r w:rsidR="00582188" w:rsidDel="00C61DBA">
          <w:delText xml:space="preserve"> other factors such as </w:delText>
        </w:r>
        <w:r w:rsidR="00356368" w:rsidDel="00C61DBA">
          <w:delText xml:space="preserve">the </w:delText>
        </w:r>
        <w:r w:rsidR="00582188" w:rsidDel="00C61DBA">
          <w:delText>inferred</w:delText>
        </w:r>
        <w:r w:rsidR="008D2DB7" w:rsidDel="00C61DBA">
          <w:delText xml:space="preserve"> </w:delText>
        </w:r>
        <w:r w:rsidR="00356368" w:rsidDel="00C61DBA">
          <w:delText>value</w:delText>
        </w:r>
        <w:r w:rsidR="00F368CD" w:rsidDel="00C61DBA">
          <w:delText xml:space="preserve"> of the</w:delText>
        </w:r>
        <w:r w:rsidR="008D2DB7" w:rsidDel="00C61DBA">
          <w:delText xml:space="preserve"> information</w:delText>
        </w:r>
        <w:commentRangeEnd w:id="17"/>
        <w:r w:rsidR="00DC09DD" w:rsidDel="00C61DBA">
          <w:rPr>
            <w:rStyle w:val="CommentReference"/>
            <w:lang w:val="nl-NL"/>
          </w:rPr>
          <w:commentReference w:id="17"/>
        </w:r>
        <w:r w:rsidR="008D2DB7" w:rsidDel="00C61DBA">
          <w:delText xml:space="preserve">. </w:delText>
        </w:r>
      </w:del>
    </w:p>
    <w:p w14:paraId="18C48562" w14:textId="533F101A" w:rsidR="00112F39" w:rsidRPr="00843300" w:rsidRDefault="00C61DBA" w:rsidP="00BC69A8">
      <w:pPr>
        <w:ind w:firstLine="0"/>
      </w:pPr>
      <w:ins w:id="26" w:author="Sean" w:date="2018-07-06T13:27:00Z">
        <w:r>
          <w:t>T</w:t>
        </w:r>
      </w:ins>
      <w:r w:rsidR="00F2343E">
        <w:t>he Attitudinal E</w:t>
      </w:r>
      <w:r w:rsidR="004F729C">
        <w:t xml:space="preserve">ntropy framework </w:t>
      </w:r>
      <w:r w:rsidR="00F2343E">
        <w:t xml:space="preserve">and </w:t>
      </w:r>
      <w:r w:rsidR="0076460E">
        <w:t xml:space="preserve">our </w:t>
      </w:r>
      <w:r w:rsidR="004F729C">
        <w:t xml:space="preserve">inferential </w:t>
      </w:r>
      <w:r w:rsidR="007F3D02">
        <w:t>model</w:t>
      </w:r>
      <w:r w:rsidR="00F2343E">
        <w:t xml:space="preserve"> share several similarities with one another</w:t>
      </w:r>
      <w:ins w:id="27" w:author="Sean" w:date="2018-07-06T13:23:00Z">
        <w:r>
          <w:t>.</w:t>
        </w:r>
      </w:ins>
      <w:r w:rsidR="00F2343E">
        <w:t xml:space="preserve"> </w:t>
      </w:r>
      <w:r w:rsidR="006B4672">
        <w:t>For instance, t</w:t>
      </w:r>
      <w:r w:rsidR="00FF5258">
        <w:t xml:space="preserve">he former </w:t>
      </w:r>
      <w:r w:rsidR="00812D33">
        <w:t>argue</w:t>
      </w:r>
      <w:r w:rsidR="00FF5258">
        <w:t>s</w:t>
      </w:r>
      <w:r w:rsidR="00812D33">
        <w:t xml:space="preserve"> that </w:t>
      </w:r>
      <w:r w:rsidR="00931222">
        <w:t xml:space="preserve">entropy </w:t>
      </w:r>
      <w:r w:rsidR="001238F6">
        <w:t xml:space="preserve">(and its </w:t>
      </w:r>
      <w:r w:rsidR="00420000">
        <w:t>reduction</w:t>
      </w:r>
      <w:r w:rsidR="001238F6">
        <w:t>)</w:t>
      </w:r>
      <w:r w:rsidR="00420000">
        <w:t xml:space="preserve"> </w:t>
      </w:r>
      <w:ins w:id="28" w:author="Microsoft Office User" w:date="2018-07-06T15:59:00Z">
        <w:r w:rsidR="00505AE6">
          <w:t xml:space="preserve">may </w:t>
        </w:r>
      </w:ins>
      <w:ins w:id="29" w:author="Sean" w:date="2018-07-06T13:34:00Z">
        <w:r w:rsidR="00FE012D">
          <w:t xml:space="preserve">play a key role </w:t>
        </w:r>
      </w:ins>
      <w:r w:rsidR="00420000">
        <w:t>determin</w:t>
      </w:r>
      <w:ins w:id="30" w:author="Sean" w:date="2018-07-06T13:34:00Z">
        <w:r w:rsidR="00FE012D">
          <w:t>ing</w:t>
        </w:r>
      </w:ins>
      <w:r w:rsidR="00420000">
        <w:t xml:space="preserve"> </w:t>
      </w:r>
      <w:ins w:id="31" w:author="Sean" w:date="2018-07-06T13:34:00Z">
        <w:r w:rsidR="00FE012D">
          <w:t xml:space="preserve">the structure and properties of </w:t>
        </w:r>
      </w:ins>
      <w:commentRangeStart w:id="32"/>
      <w:commentRangeStart w:id="33"/>
      <w:commentRangeStart w:id="34"/>
      <w:r w:rsidR="00582188">
        <w:t>attitudes</w:t>
      </w:r>
      <w:commentRangeEnd w:id="32"/>
      <w:r>
        <w:rPr>
          <w:rStyle w:val="CommentReference"/>
          <w:lang w:val="nl-NL"/>
        </w:rPr>
        <w:commentReference w:id="32"/>
      </w:r>
      <w:commentRangeEnd w:id="33"/>
      <w:commentRangeEnd w:id="34"/>
      <w:r w:rsidR="00877596">
        <w:rPr>
          <w:rStyle w:val="CommentReference"/>
          <w:lang w:val="nl-NL"/>
        </w:rPr>
        <w:commentReference w:id="33"/>
      </w:r>
      <w:r w:rsidR="006B4672">
        <w:t>, a claim that is certainly compatible with the latter</w:t>
      </w:r>
      <w:r w:rsidR="00812D33">
        <w:rPr>
          <w:rStyle w:val="CommentReference"/>
          <w:lang w:val="nl-NL"/>
        </w:rPr>
        <w:commentReference w:id="34"/>
      </w:r>
      <w:r w:rsidR="006B4672">
        <w:t xml:space="preserve"> </w:t>
      </w:r>
      <w:commentRangeStart w:id="35"/>
      <w:r w:rsidR="006B4672">
        <w:t xml:space="preserve">(e.g., the </w:t>
      </w:r>
      <w:ins w:id="36" w:author="Sean" w:date="2018-07-06T13:25:00Z">
        <w:r>
          <w:t>inferential</w:t>
        </w:r>
      </w:ins>
      <w:ins w:id="37" w:author="Microsoft Office User" w:date="2018-07-06T15:59:00Z">
        <w:r w:rsidR="00505AE6">
          <w:t xml:space="preserve"> account</w:t>
        </w:r>
      </w:ins>
      <w:r w:rsidR="006B4672">
        <w:t xml:space="preserve"> </w:t>
      </w:r>
      <w:ins w:id="38" w:author="Microsoft Office User" w:date="2018-07-06T15:59:00Z">
        <w:r w:rsidR="00505AE6" w:rsidRPr="001238F6">
          <w:rPr>
            <w:highlight w:val="yellow"/>
          </w:rPr>
          <w:t>suggest</w:t>
        </w:r>
      </w:ins>
      <w:r w:rsidR="006B4672">
        <w:rPr>
          <w:highlight w:val="yellow"/>
        </w:rPr>
        <w:t>s</w:t>
      </w:r>
      <w:ins w:id="39" w:author="Microsoft Office User" w:date="2018-07-06T15:59:00Z">
        <w:r w:rsidR="00505AE6" w:rsidRPr="001238F6">
          <w:rPr>
            <w:highlight w:val="yellow"/>
          </w:rPr>
          <w:t xml:space="preserve"> that </w:t>
        </w:r>
      </w:ins>
      <w:commentRangeStart w:id="40"/>
      <w:ins w:id="41" w:author="Sean" w:date="2018-07-06T13:23:00Z">
        <w:r w:rsidRPr="001238F6">
          <w:rPr>
            <w:highlight w:val="yellow"/>
          </w:rPr>
          <w:t xml:space="preserve">model updating </w:t>
        </w:r>
      </w:ins>
      <w:ins w:id="42" w:author="Microsoft Office User" w:date="2018-07-06T15:59:00Z">
        <w:r w:rsidR="00505AE6" w:rsidRPr="001238F6">
          <w:rPr>
            <w:highlight w:val="yellow"/>
          </w:rPr>
          <w:t xml:space="preserve">may be </w:t>
        </w:r>
      </w:ins>
      <w:ins w:id="43" w:author="Sean" w:date="2018-07-06T13:23:00Z">
        <w:r w:rsidRPr="00AE4A57">
          <w:rPr>
            <w:highlight w:val="yellow"/>
          </w:rPr>
          <w:t>based on weighing of the extent to which integration of new</w:t>
        </w:r>
        <w:r w:rsidR="008E13AE" w:rsidRPr="005B1FAF">
          <w:rPr>
            <w:highlight w:val="yellow"/>
          </w:rPr>
          <w:t xml:space="preserve"> information increases entropy [which is unfeasible]</w:t>
        </w:r>
        <w:r w:rsidRPr="00AE4A57">
          <w:rPr>
            <w:highlight w:val="yellow"/>
          </w:rPr>
          <w:t xml:space="preserve"> compared to other factors such as the inferred value of the information</w:t>
        </w:r>
        <w:commentRangeEnd w:id="40"/>
        <w:r w:rsidRPr="00AE4A57">
          <w:rPr>
            <w:rStyle w:val="CommentReference"/>
            <w:highlight w:val="yellow"/>
            <w:lang w:val="nl-NL"/>
          </w:rPr>
          <w:commentReference w:id="40"/>
        </w:r>
      </w:ins>
      <w:r w:rsidR="006B4672">
        <w:t>)</w:t>
      </w:r>
      <w:ins w:id="44" w:author="Sean" w:date="2018-07-12T10:28:00Z">
        <w:r w:rsidR="0052350D">
          <w:t>.</w:t>
        </w:r>
      </w:ins>
      <w:ins w:id="45" w:author="Sean" w:date="2018-07-06T13:23:00Z">
        <w:r>
          <w:rPr>
            <w:rStyle w:val="FootnoteReference"/>
          </w:rPr>
          <w:footnoteReference w:id="2"/>
        </w:r>
      </w:ins>
      <w:ins w:id="48" w:author="Sean" w:date="2018-07-06T13:26:00Z">
        <w:r>
          <w:t xml:space="preserve"> </w:t>
        </w:r>
      </w:ins>
      <w:commentRangeEnd w:id="35"/>
      <w:r w:rsidR="00F403AF">
        <w:rPr>
          <w:rStyle w:val="CommentReference"/>
          <w:lang w:val="nl-NL"/>
        </w:rPr>
        <w:commentReference w:id="35"/>
      </w:r>
      <w:commentRangeStart w:id="49"/>
      <w:ins w:id="50" w:author="Sean" w:date="2018-07-06T13:27:00Z">
        <w:r>
          <w:t>Second</w:t>
        </w:r>
      </w:ins>
      <w:commentRangeEnd w:id="49"/>
      <w:ins w:id="51" w:author="Sean" w:date="2018-07-11T15:55:00Z">
        <w:r w:rsidR="00943B39">
          <w:rPr>
            <w:rStyle w:val="CommentReference"/>
            <w:lang w:val="nl-NL"/>
          </w:rPr>
          <w:commentReference w:id="49"/>
        </w:r>
      </w:ins>
      <w:ins w:id="52" w:author="Sean" w:date="2018-07-06T13:27:00Z">
        <w:r>
          <w:t xml:space="preserve">, </w:t>
        </w:r>
      </w:ins>
      <w:r w:rsidR="00812D33">
        <w:t xml:space="preserve">the </w:t>
      </w:r>
      <w:ins w:id="53" w:author="Sean" w:date="2018-07-12T16:56:00Z">
        <w:r w:rsidR="00213EF2">
          <w:t>Attitudinal Entropy</w:t>
        </w:r>
      </w:ins>
      <w:r w:rsidR="00812D33">
        <w:t xml:space="preserve"> </w:t>
      </w:r>
      <w:r w:rsidR="001238F6">
        <w:t>framework take</w:t>
      </w:r>
      <w:r w:rsidR="0076460E">
        <w:t>s</w:t>
      </w:r>
      <w:r w:rsidR="001238F6">
        <w:t xml:space="preserve"> the position </w:t>
      </w:r>
      <w:r w:rsidR="004F729C">
        <w:t xml:space="preserve">that </w:t>
      </w:r>
      <w:r w:rsidR="00843300">
        <w:t>implicit and explicit</w:t>
      </w:r>
      <w:r w:rsidR="00D55969">
        <w:t xml:space="preserve"> </w:t>
      </w:r>
      <w:r w:rsidR="00582188">
        <w:t>attitudes</w:t>
      </w:r>
      <w:r w:rsidR="00B30789">
        <w:t xml:space="preserve"> </w:t>
      </w:r>
      <w:r w:rsidR="003A5F5A">
        <w:t>are</w:t>
      </w:r>
      <w:r w:rsidR="00B30789">
        <w:t xml:space="preserve"> based on </w:t>
      </w:r>
      <w:r w:rsidR="00D55969">
        <w:t xml:space="preserve">a single type of </w:t>
      </w:r>
      <w:r w:rsidR="00C00805">
        <w:t xml:space="preserve">mental </w:t>
      </w:r>
      <w:proofErr w:type="gramStart"/>
      <w:r w:rsidR="00D55969">
        <w:t>process</w:t>
      </w:r>
      <w:r w:rsidR="00C00805">
        <w:t xml:space="preserve"> which</w:t>
      </w:r>
      <w:proofErr w:type="gramEnd"/>
      <w:r w:rsidR="00C00805">
        <w:t xml:space="preserve"> </w:t>
      </w:r>
      <w:r w:rsidR="001238F6">
        <w:t xml:space="preserve">involves inferential </w:t>
      </w:r>
      <w:r w:rsidR="001238F6" w:rsidRPr="00D43161">
        <w:t>reasoning.</w:t>
      </w:r>
      <w:ins w:id="54" w:author="Sean" w:date="2018-07-06T13:32:00Z">
        <w:r w:rsidR="00FE012D" w:rsidRPr="00D43161">
          <w:t xml:space="preserve"> </w:t>
        </w:r>
      </w:ins>
      <w:ins w:id="55" w:author="Sean" w:date="2018-07-12T10:28:00Z">
        <w:r w:rsidR="0052350D" w:rsidRPr="00D43161">
          <w:t xml:space="preserve">For instance, </w:t>
        </w:r>
      </w:ins>
      <w:proofErr w:type="spellStart"/>
      <w:r w:rsidR="006B4672" w:rsidRPr="00D43161">
        <w:t>Dalege</w:t>
      </w:r>
      <w:proofErr w:type="spellEnd"/>
      <w:r w:rsidR="006B4672" w:rsidRPr="00D43161">
        <w:t xml:space="preserve"> and colleagues </w:t>
      </w:r>
      <w:r w:rsidR="00FE012D" w:rsidRPr="00D43161">
        <w:t>note that “weights between attitude elements generally arise based on inferences” (p.12)</w:t>
      </w:r>
      <w:r w:rsidR="001238F6" w:rsidRPr="00D43161">
        <w:t xml:space="preserve"> while</w:t>
      </w:r>
      <w:ins w:id="56" w:author="Ian Hussey" w:date="2018-07-19T00:07:00Z">
        <w:r w:rsidR="00BC69A8" w:rsidRPr="00D43161">
          <w:t xml:space="preserve"> </w:t>
        </w:r>
      </w:ins>
      <w:bookmarkStart w:id="57" w:name="_GoBack"/>
      <w:bookmarkEnd w:id="57"/>
      <w:commentRangeStart w:id="58"/>
      <w:r w:rsidR="00C00805" w:rsidRPr="00D43161">
        <w:t>assess</w:t>
      </w:r>
      <w:ins w:id="59" w:author="Microsoft Office User" w:date="2018-07-06T16:03:00Z">
        <w:r w:rsidR="00505AE6" w:rsidRPr="00D43161">
          <w:t xml:space="preserve">ing for </w:t>
        </w:r>
      </w:ins>
      <w:r w:rsidR="009360CD" w:rsidRPr="00D43161">
        <w:t>entropy</w:t>
      </w:r>
      <w:r w:rsidR="00356368" w:rsidRPr="00D43161">
        <w:t xml:space="preserve"> (</w:t>
      </w:r>
      <w:r w:rsidR="001238F6" w:rsidRPr="00D43161">
        <w:t>which they conceptualize</w:t>
      </w:r>
      <w:r w:rsidR="00356368" w:rsidRPr="00D43161">
        <w:t xml:space="preserve"> </w:t>
      </w:r>
      <w:ins w:id="60" w:author="Ian Hussey" w:date="2018-07-19T00:21:00Z">
        <w:r w:rsidR="003250EB">
          <w:t xml:space="preserve">in part </w:t>
        </w:r>
      </w:ins>
      <w:r w:rsidR="00356368" w:rsidRPr="00D43161">
        <w:t>as consistency</w:t>
      </w:r>
      <w:r w:rsidR="00F368CD" w:rsidRPr="00D43161">
        <w:t xml:space="preserve"> </w:t>
      </w:r>
      <w:r w:rsidR="001238F6" w:rsidRPr="00D43161">
        <w:t xml:space="preserve">between </w:t>
      </w:r>
      <w:r w:rsidR="00F368CD" w:rsidRPr="00D43161">
        <w:t>attitude elements</w:t>
      </w:r>
      <w:r w:rsidR="00356368" w:rsidRPr="00D43161">
        <w:t>)</w:t>
      </w:r>
      <w:r w:rsidR="009360CD" w:rsidRPr="00D43161">
        <w:t xml:space="preserve"> </w:t>
      </w:r>
      <w:commentRangeStart w:id="61"/>
      <w:ins w:id="62" w:author="Sean" w:date="2018-07-12T15:22:00Z">
        <w:r w:rsidR="008E13AE" w:rsidRPr="00D43161">
          <w:t xml:space="preserve">presumably </w:t>
        </w:r>
      </w:ins>
      <w:r w:rsidR="009360CD" w:rsidRPr="00D43161">
        <w:t>require</w:t>
      </w:r>
      <w:ins w:id="63" w:author="Sean" w:date="2018-07-12T10:28:00Z">
        <w:r w:rsidR="0052350D" w:rsidRPr="00D43161">
          <w:t>s</w:t>
        </w:r>
      </w:ins>
      <w:r w:rsidR="009360CD" w:rsidRPr="00D43161">
        <w:t xml:space="preserve"> </w:t>
      </w:r>
      <w:r w:rsidR="001238F6" w:rsidRPr="00D43161">
        <w:t xml:space="preserve">the system to be able to evaluate how different pieces of </w:t>
      </w:r>
      <w:r w:rsidR="009360CD" w:rsidRPr="00D43161">
        <w:t>information</w:t>
      </w:r>
      <w:commentRangeEnd w:id="58"/>
      <w:r w:rsidRPr="00D43161">
        <w:rPr>
          <w:rStyle w:val="CommentReference"/>
          <w:lang w:val="nl-NL"/>
        </w:rPr>
        <w:commentReference w:id="58"/>
      </w:r>
      <w:r w:rsidR="001238F6" w:rsidRPr="00D43161">
        <w:t xml:space="preserve"> in the network are related to one another (and if such </w:t>
      </w:r>
      <w:r w:rsidR="006B4672" w:rsidRPr="00D43161">
        <w:t>relations</w:t>
      </w:r>
      <w:r w:rsidR="001238F6" w:rsidRPr="00D43161">
        <w:t xml:space="preserve"> </w:t>
      </w:r>
      <w:r w:rsidR="006B4672" w:rsidRPr="00D43161">
        <w:t xml:space="preserve">are </w:t>
      </w:r>
      <w:r w:rsidR="001238F6" w:rsidRPr="00D43161">
        <w:t>true or not)</w:t>
      </w:r>
      <w:r w:rsidR="00356368" w:rsidRPr="00D43161">
        <w:t>.</w:t>
      </w:r>
      <w:r w:rsidR="00356368">
        <w:t xml:space="preserve"> </w:t>
      </w:r>
      <w:commentRangeEnd w:id="61"/>
      <w:r w:rsidR="005275C7">
        <w:rPr>
          <w:rStyle w:val="CommentReference"/>
          <w:lang w:val="nl-NL"/>
        </w:rPr>
        <w:commentReference w:id="61"/>
      </w:r>
      <w:ins w:id="64" w:author="Sean" w:date="2018-07-12T10:28:00Z">
        <w:r w:rsidR="0052350D">
          <w:t xml:space="preserve">Such a </w:t>
        </w:r>
      </w:ins>
      <w:ins w:id="65" w:author="Microsoft Office User" w:date="2018-07-06T16:06:00Z">
        <w:r w:rsidR="00D43D50">
          <w:t xml:space="preserve">perspective </w:t>
        </w:r>
      </w:ins>
      <w:r w:rsidR="006B4672">
        <w:t xml:space="preserve">is </w:t>
      </w:r>
      <w:r w:rsidR="00812D33">
        <w:t xml:space="preserve">compatible </w:t>
      </w:r>
      <w:r w:rsidR="00A0345A">
        <w:t>with single process (propositional) models of attitudes and learning (</w:t>
      </w:r>
      <w:ins w:id="66" w:author="Sean" w:date="2018-07-12T15:23:00Z">
        <w:r w:rsidR="008E13AE">
          <w:t xml:space="preserve">De Houwer, </w:t>
        </w:r>
      </w:ins>
      <w:ins w:id="67" w:author="Sean" w:date="2018-07-12T15:24:00Z">
        <w:r w:rsidR="008E13AE">
          <w:t>2014</w:t>
        </w:r>
      </w:ins>
      <w:ins w:id="68" w:author="Sean" w:date="2018-07-12T15:23:00Z">
        <w:r w:rsidR="008E13AE">
          <w:t xml:space="preserve">; </w:t>
        </w:r>
        <w:r w:rsidR="008E13AE" w:rsidRPr="008E13AE">
          <w:t>Mitchell, De Houwer, &amp; Lovibond, 2009</w:t>
        </w:r>
      </w:ins>
      <w:r w:rsidR="00A0345A">
        <w:t xml:space="preserve">) and </w:t>
      </w:r>
      <w:r w:rsidR="00C00805">
        <w:t xml:space="preserve">diverges from models </w:t>
      </w:r>
      <w:ins w:id="69" w:author="Microsoft Office User" w:date="2018-07-06T16:06:00Z">
        <w:r w:rsidR="00D43D50">
          <w:t xml:space="preserve">which </w:t>
        </w:r>
      </w:ins>
      <w:r w:rsidR="00C00805">
        <w:t xml:space="preserve">distinguish between two types of </w:t>
      </w:r>
      <w:r w:rsidR="006B4672">
        <w:t xml:space="preserve">attitudinal </w:t>
      </w:r>
      <w:r w:rsidR="00C00805">
        <w:t>processes</w:t>
      </w:r>
      <w:r w:rsidR="00A0345A">
        <w:t xml:space="preserve"> or systems</w:t>
      </w:r>
      <w:r w:rsidR="00C00805">
        <w:t xml:space="preserve">: e.g., </w:t>
      </w:r>
      <w:r w:rsidR="00A0345A">
        <w:t xml:space="preserve">system 1 vs 2 (Kahneman, 2003), </w:t>
      </w:r>
      <w:ins w:id="70" w:author="Sean" w:date="2018-07-12T11:12:00Z">
        <w:r w:rsidR="003027A0">
          <w:t xml:space="preserve">associative vs. </w:t>
        </w:r>
      </w:ins>
      <w:ins w:id="71" w:author="Sean" w:date="2018-07-12T10:29:00Z">
        <w:r w:rsidR="0052350D">
          <w:t>rule-based</w:t>
        </w:r>
      </w:ins>
      <w:ins w:id="72" w:author="Sean" w:date="2018-07-12T15:24:00Z">
        <w:r w:rsidR="008E13AE">
          <w:t xml:space="preserve"> (</w:t>
        </w:r>
        <w:r w:rsidR="008E13AE" w:rsidRPr="008E13AE">
          <w:t xml:space="preserve">Smith &amp; </w:t>
        </w:r>
        <w:proofErr w:type="spellStart"/>
        <w:r w:rsidR="008E13AE" w:rsidRPr="008E13AE">
          <w:t>DeCoster</w:t>
        </w:r>
        <w:proofErr w:type="spellEnd"/>
        <w:r w:rsidR="008E13AE" w:rsidRPr="008E13AE">
          <w:t>, 2000</w:t>
        </w:r>
        <w:r w:rsidR="008E13AE">
          <w:t>)</w:t>
        </w:r>
      </w:ins>
      <w:ins w:id="73" w:author="Sean" w:date="2018-07-12T11:12:00Z">
        <w:r w:rsidR="003027A0">
          <w:t>,</w:t>
        </w:r>
      </w:ins>
      <w:ins w:id="74" w:author="Sean" w:date="2018-07-12T10:29:00Z">
        <w:r w:rsidR="0052350D">
          <w:t xml:space="preserve"> </w:t>
        </w:r>
      </w:ins>
      <w:r w:rsidR="00C00805">
        <w:t xml:space="preserve">or associative and propositional </w:t>
      </w:r>
      <w:r w:rsidR="009360CD">
        <w:t xml:space="preserve">processes </w:t>
      </w:r>
      <w:r w:rsidR="00C00805">
        <w:t xml:space="preserve">(e.g., </w:t>
      </w:r>
      <w:proofErr w:type="spellStart"/>
      <w:r w:rsidR="00C00805">
        <w:t>Gawronki</w:t>
      </w:r>
      <w:proofErr w:type="spellEnd"/>
      <w:r w:rsidR="00C00805">
        <w:t xml:space="preserve"> &amp; Bodenhausen, 2006)</w:t>
      </w:r>
      <w:r w:rsidR="00B30789">
        <w:t>.</w:t>
      </w:r>
      <w:r w:rsidR="00D53701">
        <w:t xml:space="preserve"> </w:t>
      </w:r>
      <w:ins w:id="75" w:author="Sean" w:date="2018-07-12T10:29:00Z">
        <w:r w:rsidR="0052350D">
          <w:t xml:space="preserve">It </w:t>
        </w:r>
      </w:ins>
      <w:r w:rsidR="00812D33">
        <w:t>also accord</w:t>
      </w:r>
      <w:ins w:id="76" w:author="Sean" w:date="2018-07-12T10:29:00Z">
        <w:r w:rsidR="0052350D">
          <w:t>s</w:t>
        </w:r>
      </w:ins>
      <w:r w:rsidR="005D7CA7" w:rsidRPr="00313FDC">
        <w:t xml:space="preserve"> with recent recommendations to explore alternatives to dual-process theories of human cognition (e.g., </w:t>
      </w:r>
      <w:proofErr w:type="spellStart"/>
      <w:r w:rsidR="005D7CA7" w:rsidRPr="00313FDC">
        <w:t>Melnikoff</w:t>
      </w:r>
      <w:proofErr w:type="spellEnd"/>
      <w:r w:rsidR="005D7CA7" w:rsidRPr="00313FDC">
        <w:t xml:space="preserve"> &amp; Bargh, 2018)</w:t>
      </w:r>
      <w:ins w:id="77" w:author="Sean" w:date="2018-07-12T10:29:00Z">
        <w:r w:rsidR="0052350D">
          <w:t>,</w:t>
        </w:r>
      </w:ins>
      <w:r w:rsidR="005D7CA7">
        <w:t xml:space="preserve"> </w:t>
      </w:r>
      <w:ins w:id="78" w:author="Sean" w:date="2018-07-12T15:25:00Z">
        <w:r w:rsidR="008E13AE">
          <w:t xml:space="preserve">a call </w:t>
        </w:r>
        <w:proofErr w:type="gramStart"/>
        <w:r w:rsidR="008E13AE">
          <w:t>which</w:t>
        </w:r>
        <w:proofErr w:type="gramEnd"/>
        <w:r w:rsidR="008E13AE">
          <w:t xml:space="preserve"> is </w:t>
        </w:r>
      </w:ins>
      <w:r w:rsidR="005D7CA7">
        <w:t xml:space="preserve">especially relevant </w:t>
      </w:r>
      <w:ins w:id="79" w:author="Sean" w:date="2018-07-12T15:25:00Z">
        <w:r w:rsidR="008E13AE">
          <w:t xml:space="preserve">to </w:t>
        </w:r>
      </w:ins>
      <w:r w:rsidR="005D7CA7">
        <w:t xml:space="preserve">attitude research where </w:t>
      </w:r>
      <w:r w:rsidR="008341BA">
        <w:t xml:space="preserve">such </w:t>
      </w:r>
      <w:r w:rsidR="00E2369E">
        <w:t>theorie</w:t>
      </w:r>
      <w:r w:rsidR="005D7CA7">
        <w:t xml:space="preserve">s </w:t>
      </w:r>
      <w:ins w:id="80" w:author="Sean" w:date="2018-07-12T10:29:00Z">
        <w:r w:rsidR="0052350D">
          <w:t xml:space="preserve">remain dominant and </w:t>
        </w:r>
      </w:ins>
      <w:r w:rsidR="008341BA">
        <w:t xml:space="preserve">often in the absence of </w:t>
      </w:r>
      <w:r w:rsidR="00E2369E">
        <w:t>clear empirical</w:t>
      </w:r>
      <w:r w:rsidR="001238F6">
        <w:t xml:space="preserve"> support</w:t>
      </w:r>
      <w:r w:rsidR="00E2369E">
        <w:t xml:space="preserve"> </w:t>
      </w:r>
      <w:ins w:id="81" w:author="Sean" w:date="2018-07-12T15:25:00Z">
        <w:r w:rsidR="008E13AE">
          <w:t>(</w:t>
        </w:r>
      </w:ins>
      <w:r w:rsidR="00E2369E">
        <w:t xml:space="preserve">see Corneille &amp; Stahl, </w:t>
      </w:r>
      <w:commentRangeStart w:id="82"/>
      <w:r w:rsidR="00E2369E">
        <w:t>2018</w:t>
      </w:r>
      <w:commentRangeEnd w:id="82"/>
      <w:r w:rsidR="006B4672">
        <w:rPr>
          <w:rStyle w:val="CommentReference"/>
          <w:lang w:val="nl-NL"/>
        </w:rPr>
        <w:commentReference w:id="82"/>
      </w:r>
      <w:r w:rsidR="00E2369E">
        <w:t>)</w:t>
      </w:r>
      <w:r w:rsidR="005D7CA7" w:rsidRPr="00313FDC">
        <w:t>.</w:t>
      </w:r>
      <w:r w:rsidR="006B4672">
        <w:t xml:space="preserve"> </w:t>
      </w:r>
      <w:ins w:id="83" w:author="Sean" w:date="2018-07-11T15:18:00Z">
        <w:r w:rsidR="00532ED7">
          <w:t>That said</w:t>
        </w:r>
      </w:ins>
      <w:proofErr w:type="gramStart"/>
      <w:r w:rsidR="003A5F5A" w:rsidRPr="00843300">
        <w:t>,</w:t>
      </w:r>
      <w:proofErr w:type="gramEnd"/>
      <w:r w:rsidR="003A5F5A" w:rsidRPr="00843300">
        <w:t xml:space="preserve"> </w:t>
      </w:r>
      <w:ins w:id="84" w:author="Sean" w:date="2018-07-11T15:19:00Z">
        <w:r w:rsidR="00532ED7">
          <w:t xml:space="preserve">there are </w:t>
        </w:r>
      </w:ins>
      <w:r w:rsidR="009360CD" w:rsidRPr="00843300">
        <w:t>several</w:t>
      </w:r>
      <w:r w:rsidR="003A5F5A" w:rsidRPr="00843300">
        <w:t xml:space="preserve"> </w:t>
      </w:r>
      <w:r w:rsidR="001238F6">
        <w:t xml:space="preserve">points of divergence </w:t>
      </w:r>
      <w:r w:rsidR="003A5F5A" w:rsidRPr="00843300">
        <w:t xml:space="preserve">between </w:t>
      </w:r>
      <w:r w:rsidR="00DE5F82" w:rsidRPr="00843300">
        <w:t xml:space="preserve">our </w:t>
      </w:r>
      <w:r w:rsidR="00C00805" w:rsidRPr="00843300">
        <w:t xml:space="preserve">inferential </w:t>
      </w:r>
      <w:r w:rsidR="00DE5F82" w:rsidRPr="00843300">
        <w:t>model</w:t>
      </w:r>
      <w:r w:rsidR="00420000" w:rsidRPr="00843300">
        <w:t xml:space="preserve"> </w:t>
      </w:r>
      <w:r w:rsidR="003A5F5A" w:rsidRPr="00843300">
        <w:t>and the attitudinal entropy framework</w:t>
      </w:r>
      <w:r w:rsidR="006B4672">
        <w:t xml:space="preserve">. </w:t>
      </w:r>
      <w:r w:rsidR="00D10B54">
        <w:t xml:space="preserve">We will highlight these where appropriate in the following sections. </w:t>
      </w:r>
      <w:proofErr w:type="gramStart"/>
      <w:r w:rsidR="00D10B54">
        <w:t xml:space="preserve">For now, </w:t>
      </w:r>
      <w:commentRangeStart w:id="85"/>
      <w:r w:rsidR="00D10B54">
        <w:t>XXX</w:t>
      </w:r>
      <w:commentRangeEnd w:id="85"/>
      <w:r w:rsidR="00532ED7">
        <w:rPr>
          <w:rStyle w:val="CommentReference"/>
          <w:lang w:val="nl-NL"/>
        </w:rPr>
        <w:commentReference w:id="85"/>
      </w:r>
      <w:r w:rsidR="00D10B54">
        <w:t>.</w:t>
      </w:r>
      <w:proofErr w:type="gramEnd"/>
      <w:r w:rsidR="00785E0B" w:rsidRPr="00843300">
        <w:t xml:space="preserve"> </w:t>
      </w:r>
    </w:p>
    <w:p w14:paraId="4A09EB65" w14:textId="6C0AEBFD" w:rsidR="001D2440" w:rsidRDefault="001D2440" w:rsidP="001D2440">
      <w:pPr>
        <w:ind w:firstLine="0"/>
        <w:rPr>
          <w:b/>
        </w:rPr>
      </w:pPr>
      <w:r>
        <w:rPr>
          <w:b/>
        </w:rPr>
        <w:t>Issue 2: A More Nuanced Perspective and Account of Attitudes is Needed</w:t>
      </w:r>
    </w:p>
    <w:p w14:paraId="3B2426C6" w14:textId="462A4E06" w:rsidR="001814C5" w:rsidRDefault="0052350D" w:rsidP="001D2440">
      <w:pPr>
        <w:rPr>
          <w:ins w:id="86" w:author="Sean" w:date="2018-07-11T15:41:00Z"/>
        </w:rPr>
      </w:pPr>
      <w:ins w:id="87" w:author="Sean" w:date="2018-07-12T10:30:00Z">
        <w:r>
          <w:t>T</w:t>
        </w:r>
      </w:ins>
      <w:ins w:id="88" w:author="Sean" w:date="2018-07-11T15:25:00Z">
        <w:r w:rsidR="001814C5">
          <w:t xml:space="preserve">he </w:t>
        </w:r>
      </w:ins>
      <w:ins w:id="89" w:author="Sean" w:date="2018-07-12T16:56:00Z">
        <w:r w:rsidR="00213EF2">
          <w:t>Attitudinal Entropy</w:t>
        </w:r>
      </w:ins>
      <w:ins w:id="90" w:author="Sean" w:date="2018-07-12T10:30:00Z">
        <w:r>
          <w:t xml:space="preserve"> </w:t>
        </w:r>
      </w:ins>
      <w:ins w:id="91" w:author="Sean" w:date="2018-07-11T15:25:00Z">
        <w:r w:rsidR="001814C5">
          <w:t xml:space="preserve">framework would also benefit </w:t>
        </w:r>
      </w:ins>
      <w:ins w:id="92" w:author="Sean" w:date="2018-07-12T10:30:00Z">
        <w:r>
          <w:t xml:space="preserve">by incorporating </w:t>
        </w:r>
      </w:ins>
      <w:ins w:id="93" w:author="Sean" w:date="2018-07-11T15:26:00Z">
        <w:r w:rsidR="001814C5">
          <w:t xml:space="preserve">recent developments at the conceptual level </w:t>
        </w:r>
      </w:ins>
      <w:ins w:id="94" w:author="Sean" w:date="2018-07-12T10:30:00Z">
        <w:r>
          <w:t xml:space="preserve">that have taken place within </w:t>
        </w:r>
      </w:ins>
      <w:ins w:id="95" w:author="Sean" w:date="2018-07-12T10:31:00Z">
        <w:r>
          <w:t xml:space="preserve">the </w:t>
        </w:r>
      </w:ins>
      <w:ins w:id="96" w:author="Sean" w:date="2018-07-11T15:26:00Z">
        <w:r w:rsidR="001814C5">
          <w:t>attitudes</w:t>
        </w:r>
      </w:ins>
      <w:ins w:id="97" w:author="Sean" w:date="2018-07-12T10:31:00Z">
        <w:r>
          <w:t xml:space="preserve"> literature</w:t>
        </w:r>
      </w:ins>
      <w:ins w:id="98" w:author="Sean" w:date="2018-07-11T15:26:00Z">
        <w:r w:rsidR="001814C5">
          <w:t xml:space="preserve">. </w:t>
        </w:r>
      </w:ins>
      <w:ins w:id="99" w:author="Sean" w:date="2018-07-12T10:31:00Z">
        <w:r>
          <w:t>For instance, a</w:t>
        </w:r>
      </w:ins>
      <w:ins w:id="100" w:author="Sean" w:date="2018-07-11T15:38:00Z">
        <w:r w:rsidR="00B85C6D">
          <w:t xml:space="preserve">lthough they provide </w:t>
        </w:r>
      </w:ins>
      <w:ins w:id="101" w:author="Sean" w:date="2018-07-11T15:39:00Z">
        <w:r w:rsidR="00B85C6D">
          <w:t xml:space="preserve">detailed information about the factors that </w:t>
        </w:r>
      </w:ins>
      <w:ins w:id="102" w:author="Sean" w:date="2018-07-11T15:41:00Z">
        <w:r w:rsidR="00B85C6D">
          <w:t xml:space="preserve">may </w:t>
        </w:r>
      </w:ins>
      <w:ins w:id="103" w:author="Sean" w:date="2018-07-11T15:39:00Z">
        <w:r w:rsidR="00B85C6D">
          <w:t>influence attitudes (entropy), create a statistical model to simulate attitudes (using weights, thresholds, nodes, and connections),</w:t>
        </w:r>
      </w:ins>
      <w:ins w:id="104" w:author="Sean" w:date="2018-07-11T15:40:00Z">
        <w:r w:rsidR="00B85C6D">
          <w:t xml:space="preserve"> and refer to different states of attitudes (micro vs. macro state), </w:t>
        </w:r>
        <w:commentRangeStart w:id="105"/>
        <w:r w:rsidR="00B85C6D">
          <w:t xml:space="preserve">they never </w:t>
        </w:r>
      </w:ins>
      <w:ins w:id="106" w:author="Sean" w:date="2018-07-11T15:44:00Z">
        <w:r w:rsidR="00617D9D">
          <w:t xml:space="preserve">actually </w:t>
        </w:r>
      </w:ins>
      <w:ins w:id="107" w:author="Sean" w:date="2018-07-11T15:40:00Z">
        <w:r w:rsidR="00B85C6D">
          <w:t xml:space="preserve">define what </w:t>
        </w:r>
      </w:ins>
      <w:ins w:id="108" w:author="Sean" w:date="2018-07-11T15:41:00Z">
        <w:r w:rsidR="00B85C6D">
          <w:t>constitutes an attitude</w:t>
        </w:r>
      </w:ins>
      <w:ins w:id="109" w:author="Sean" w:date="2018-07-11T15:42:00Z">
        <w:r w:rsidR="00B85C6D">
          <w:t xml:space="preserve"> (</w:t>
        </w:r>
      </w:ins>
      <w:ins w:id="110" w:author="Sean" w:date="2018-07-11T15:43:00Z">
        <w:r w:rsidR="00B85C6D">
          <w:t xml:space="preserve">at least </w:t>
        </w:r>
      </w:ins>
      <w:ins w:id="111" w:author="Sean" w:date="2018-07-11T15:42:00Z">
        <w:r w:rsidR="00B85C6D">
          <w:t xml:space="preserve">in mental </w:t>
        </w:r>
        <w:commentRangeStart w:id="112"/>
        <w:r w:rsidR="00B85C6D">
          <w:t>terms</w:t>
        </w:r>
      </w:ins>
      <w:commentRangeEnd w:id="112"/>
      <w:ins w:id="113" w:author="Sean" w:date="2018-07-11T15:57:00Z">
        <w:r w:rsidR="00943B39">
          <w:rPr>
            <w:rStyle w:val="CommentReference"/>
            <w:lang w:val="nl-NL"/>
          </w:rPr>
          <w:commentReference w:id="112"/>
        </w:r>
      </w:ins>
      <w:ins w:id="114" w:author="Sean" w:date="2018-07-11T15:42:00Z">
        <w:r w:rsidR="00B85C6D">
          <w:t>)</w:t>
        </w:r>
      </w:ins>
      <w:ins w:id="115" w:author="Sean" w:date="2018-07-11T15:41:00Z">
        <w:r w:rsidR="00B85C6D">
          <w:t>.</w:t>
        </w:r>
      </w:ins>
      <w:ins w:id="116" w:author="Sean" w:date="2018-07-11T15:42:00Z">
        <w:r w:rsidR="00B85C6D">
          <w:t xml:space="preserve"> </w:t>
        </w:r>
      </w:ins>
      <w:commentRangeEnd w:id="105"/>
      <w:r w:rsidR="00011493">
        <w:rPr>
          <w:rStyle w:val="CommentReference"/>
          <w:lang w:val="nl-NL"/>
        </w:rPr>
        <w:commentReference w:id="105"/>
      </w:r>
      <w:ins w:id="117" w:author="Sean" w:date="2018-07-11T16:07:00Z">
        <w:r w:rsidR="00CD2DF9">
          <w:t>Likewise</w:t>
        </w:r>
      </w:ins>
      <w:ins w:id="118" w:author="Sean" w:date="2018-07-11T15:42:00Z">
        <w:r w:rsidR="00B85C6D">
          <w:t xml:space="preserve">, their statistical approach treats beliefs, feelings, and behaviors as </w:t>
        </w:r>
      </w:ins>
      <w:ins w:id="119" w:author="Sean" w:date="2018-07-11T15:43:00Z">
        <w:r w:rsidR="00617D9D">
          <w:t xml:space="preserve">different </w:t>
        </w:r>
      </w:ins>
      <w:ins w:id="120" w:author="Sean" w:date="2018-07-11T15:42:00Z">
        <w:r w:rsidR="00B85C6D">
          <w:t>elements</w:t>
        </w:r>
      </w:ins>
      <w:ins w:id="121" w:author="Sean" w:date="2018-07-11T15:41:00Z">
        <w:r w:rsidR="00B85C6D">
          <w:t xml:space="preserve"> </w:t>
        </w:r>
      </w:ins>
      <w:ins w:id="122" w:author="Sean" w:date="2018-07-11T15:43:00Z">
        <w:r w:rsidR="00617D9D">
          <w:t xml:space="preserve">that make up an attitude. </w:t>
        </w:r>
      </w:ins>
      <w:ins w:id="123" w:author="Sean" w:date="2018-07-12T10:31:00Z">
        <w:r>
          <w:t xml:space="preserve">However, </w:t>
        </w:r>
      </w:ins>
      <w:ins w:id="124" w:author="Sean" w:date="2018-07-11T15:47:00Z">
        <w:r w:rsidR="00617D9D">
          <w:t>s</w:t>
        </w:r>
      </w:ins>
      <w:ins w:id="125" w:author="Sean" w:date="2018-07-11T15:45:00Z">
        <w:r w:rsidR="00617D9D">
          <w:t>cientific progress and theorizing dictates that we (a) first define a conceptual unit before it is operated on and (b) ensure that the concept used to explain (</w:t>
        </w:r>
      </w:ins>
      <w:ins w:id="126" w:author="Sean" w:date="2018-07-11T15:46:00Z">
        <w:r w:rsidR="00617D9D">
          <w:t xml:space="preserve">attitudes) is distinct from the phenomenon that needs to be explained (behavior). </w:t>
        </w:r>
      </w:ins>
      <w:ins w:id="127" w:author="Sean" w:date="2018-07-11T15:47:00Z">
        <w:r w:rsidR="00617D9D">
          <w:t>By not defining the concept that is to be operated on (attitudes</w:t>
        </w:r>
      </w:ins>
      <w:ins w:id="128" w:author="Sean" w:date="2018-07-11T15:48:00Z">
        <w:r w:rsidR="00617D9D">
          <w:t xml:space="preserve">) and </w:t>
        </w:r>
      </w:ins>
      <w:ins w:id="129" w:author="Sean" w:date="2018-07-11T15:49:00Z">
        <w:r w:rsidR="00617D9D">
          <w:t xml:space="preserve">perhaps more importantly, </w:t>
        </w:r>
      </w:ins>
      <w:ins w:id="130" w:author="Sean" w:date="2018-07-11T15:48:00Z">
        <w:r w:rsidR="00617D9D">
          <w:t>conflating it with the to-be-explained phenomenon</w:t>
        </w:r>
      </w:ins>
      <w:ins w:id="131" w:author="Sean" w:date="2018-07-11T15:47:00Z">
        <w:r w:rsidR="00617D9D">
          <w:t xml:space="preserve"> </w:t>
        </w:r>
      </w:ins>
      <w:ins w:id="132" w:author="Sean" w:date="2018-07-11T15:48:00Z">
        <w:r w:rsidR="00617D9D">
          <w:t>(behavior)</w:t>
        </w:r>
      </w:ins>
      <w:ins w:id="133" w:author="Sean" w:date="2018-07-11T15:49:00Z">
        <w:r w:rsidR="00617D9D">
          <w:t xml:space="preserve">, the framework may hamper rather than </w:t>
        </w:r>
      </w:ins>
      <w:ins w:id="134" w:author="Sean" w:date="2018-07-11T15:50:00Z">
        <w:r w:rsidR="00617D9D">
          <w:t>facilitate</w:t>
        </w:r>
      </w:ins>
      <w:ins w:id="135" w:author="Sean" w:date="2018-07-11T15:49:00Z">
        <w:r w:rsidR="00617D9D">
          <w:t xml:space="preserve"> </w:t>
        </w:r>
      </w:ins>
      <w:ins w:id="136" w:author="Sean" w:date="2018-07-11T15:50:00Z">
        <w:r w:rsidR="00617D9D">
          <w:t>research on attitudes</w:t>
        </w:r>
      </w:ins>
      <w:ins w:id="137" w:author="Sean" w:date="2018-07-11T16:07:00Z">
        <w:r w:rsidR="00CD2DF9">
          <w:t xml:space="preserve"> (</w:t>
        </w:r>
      </w:ins>
      <w:ins w:id="138" w:author="Sean" w:date="2018-07-12T10:32:00Z">
        <w:r>
          <w:t xml:space="preserve">for reasons why </w:t>
        </w:r>
      </w:ins>
      <w:ins w:id="139" w:author="Sean" w:date="2018-07-11T16:07:00Z">
        <w:r w:rsidR="00CD2DF9">
          <w:t>see De Houwer, 2011)</w:t>
        </w:r>
      </w:ins>
      <w:ins w:id="140" w:author="Sean" w:date="2018-07-11T15:50:00Z">
        <w:r w:rsidR="00617D9D">
          <w:t xml:space="preserve">. </w:t>
        </w:r>
      </w:ins>
      <w:ins w:id="141" w:author="Sean" w:date="2018-07-11T15:48:00Z">
        <w:r w:rsidR="00617D9D">
          <w:t xml:space="preserve"> </w:t>
        </w:r>
      </w:ins>
    </w:p>
    <w:p w14:paraId="5A5EF985" w14:textId="50E62C3C" w:rsidR="00B85C6D" w:rsidRDefault="00617D9D">
      <w:pPr>
        <w:rPr>
          <w:ins w:id="142" w:author="Ian Hussey" w:date="2018-07-19T00:56:00Z"/>
        </w:rPr>
      </w:pPr>
      <w:ins w:id="143" w:author="Sean" w:date="2018-07-11T15:50:00Z">
        <w:r>
          <w:t xml:space="preserve">De Houwer, Gawronski, &amp; Barnes-Holmes (2013) recently offered a </w:t>
        </w:r>
      </w:ins>
      <w:ins w:id="144" w:author="Sean" w:date="2018-07-11T15:36:00Z">
        <w:r w:rsidR="00B85C6D" w:rsidRPr="00236B41">
          <w:t>meta-theoretical framework that</w:t>
        </w:r>
        <w:r w:rsidR="00B85C6D">
          <w:t xml:space="preserve"> </w:t>
        </w:r>
      </w:ins>
      <w:ins w:id="145" w:author="Sean" w:date="2018-07-11T15:51:00Z">
        <w:r>
          <w:t xml:space="preserve">can help </w:t>
        </w:r>
      </w:ins>
      <w:ins w:id="146" w:author="Sean" w:date="2018-07-11T15:36:00Z">
        <w:r>
          <w:t>resolve</w:t>
        </w:r>
        <w:r w:rsidR="00B85C6D" w:rsidRPr="00236B41">
          <w:t xml:space="preserve"> </w:t>
        </w:r>
      </w:ins>
      <w:ins w:id="147" w:author="Sean" w:date="2018-07-11T15:51:00Z">
        <w:r>
          <w:t>these issues</w:t>
        </w:r>
      </w:ins>
      <w:ins w:id="148" w:author="Sean" w:date="2018-07-11T15:36:00Z">
        <w:r w:rsidR="00B85C6D" w:rsidRPr="00236B41">
          <w:t xml:space="preserve">. According to </w:t>
        </w:r>
      </w:ins>
      <w:ins w:id="149" w:author="Sean" w:date="2018-07-11T15:51:00Z">
        <w:r>
          <w:t xml:space="preserve">their </w:t>
        </w:r>
      </w:ins>
      <w:ins w:id="150" w:author="Sean" w:date="2018-07-11T15:36:00Z">
        <w:r w:rsidR="00B85C6D" w:rsidRPr="00236B41">
          <w:t>framework, attitude</w:t>
        </w:r>
        <w:r w:rsidR="00B85C6D">
          <w:t xml:space="preserve"> </w:t>
        </w:r>
        <w:r w:rsidR="00B85C6D" w:rsidRPr="00236B41">
          <w:t>research can be conceptualized as the scientific study of evaluation. Evaluation is defined not in terms of mental</w:t>
        </w:r>
        <w:r w:rsidR="00B85C6D">
          <w:t xml:space="preserve"> </w:t>
        </w:r>
        <w:r w:rsidR="00B85C6D" w:rsidRPr="00236B41">
          <w:t>constructs but in terms of elements in the environment, more specifically, as the effect of s</w:t>
        </w:r>
        <w:r w:rsidR="00B85C6D">
          <w:t xml:space="preserve">timuli on evaluative responses. </w:t>
        </w:r>
        <w:r w:rsidR="00B85C6D" w:rsidRPr="00236B41">
          <w:t>From this perspective, attitude research provides answers to two questions: (1) Wh</w:t>
        </w:r>
        <w:r w:rsidR="00B85C6D">
          <w:t xml:space="preserve">ich elements in the environment </w:t>
        </w:r>
        <w:r w:rsidR="00B85C6D" w:rsidRPr="00236B41">
          <w:t>moderate evaluation? (2) What mental processes and representations mediate evaluation? Research on the first question</w:t>
        </w:r>
        <w:r w:rsidR="00B85C6D">
          <w:t xml:space="preserve"> </w:t>
        </w:r>
        <w:r w:rsidR="00B85C6D" w:rsidRPr="00236B41">
          <w:t xml:space="preserve">provides explanations of evaluative responses in terms of elements in the environment </w:t>
        </w:r>
        <w:r w:rsidR="00B85C6D">
          <w:t>(functional level of analysis); r</w:t>
        </w:r>
        <w:r w:rsidR="00B85C6D" w:rsidRPr="00236B41">
          <w:t>esearch on the second question offers explanations of evaluation in terms of mental processes and representations</w:t>
        </w:r>
        <w:r w:rsidR="00B85C6D">
          <w:t xml:space="preserve"> </w:t>
        </w:r>
        <w:r w:rsidR="00B85C6D" w:rsidRPr="00236B41">
          <w:t>(</w:t>
        </w:r>
      </w:ins>
      <w:ins w:id="151" w:author="Sean" w:date="2018-07-12T10:40:00Z">
        <w:r w:rsidR="0081448A">
          <w:t xml:space="preserve">mental </w:t>
        </w:r>
      </w:ins>
      <w:ins w:id="152" w:author="Sean" w:date="2018-07-11T15:36:00Z">
        <w:r w:rsidR="00B85C6D" w:rsidRPr="00236B41">
          <w:t>level of analysis). These two levels of analysis are mutually supportive, in that better explanations at one level</w:t>
        </w:r>
        <w:r w:rsidR="00B85C6D">
          <w:t xml:space="preserve"> </w:t>
        </w:r>
        <w:r w:rsidR="00B85C6D" w:rsidRPr="00236B41">
          <w:t>lead to better explanations at the other level. However, their mutually supportive relati</w:t>
        </w:r>
        <w:r w:rsidR="00B85C6D">
          <w:t xml:space="preserve">on requires a clear distinction </w:t>
        </w:r>
        <w:r w:rsidR="00B85C6D" w:rsidRPr="00236B41">
          <w:t xml:space="preserve">between the concepts of their </w:t>
        </w:r>
        <w:proofErr w:type="spellStart"/>
        <w:r w:rsidR="00B85C6D" w:rsidRPr="00236B41">
          <w:t>explanans</w:t>
        </w:r>
        <w:proofErr w:type="spellEnd"/>
        <w:r w:rsidR="00B85C6D" w:rsidRPr="00236B41">
          <w:t xml:space="preserve"> </w:t>
        </w:r>
      </w:ins>
      <w:ins w:id="153" w:author="Ian Hussey" w:date="2018-07-19T00:38:00Z">
        <w:r w:rsidR="002E2839">
          <w:t xml:space="preserve">(that which explains) </w:t>
        </w:r>
      </w:ins>
      <w:ins w:id="154" w:author="Sean" w:date="2018-07-11T15:36:00Z">
        <w:r w:rsidR="00B85C6D" w:rsidRPr="00236B41">
          <w:t xml:space="preserve">and </w:t>
        </w:r>
        <w:proofErr w:type="spellStart"/>
        <w:r w:rsidR="00B85C6D" w:rsidRPr="00236B41">
          <w:t>explanandum</w:t>
        </w:r>
      </w:ins>
      <w:proofErr w:type="spellEnd"/>
      <w:ins w:id="155" w:author="Ian Hussey" w:date="2018-07-19T00:39:00Z">
        <w:r w:rsidR="002E2839">
          <w:t xml:space="preserve"> (that which is to be explained)</w:t>
        </w:r>
      </w:ins>
      <w:ins w:id="156" w:author="Sean" w:date="2018-07-11T15:36:00Z">
        <w:r w:rsidR="00B85C6D" w:rsidRPr="00236B41">
          <w:t>, which are conflated if behaviors are treated as proxies for</w:t>
        </w:r>
        <w:r w:rsidR="00B85C6D">
          <w:t xml:space="preserve"> </w:t>
        </w:r>
        <w:r w:rsidR="00B85C6D" w:rsidRPr="00236B41">
          <w:t>mental constructs</w:t>
        </w:r>
      </w:ins>
      <w:ins w:id="157" w:author="Sean" w:date="2018-07-11T15:51:00Z">
        <w:r>
          <w:t xml:space="preserve"> (i.e., as </w:t>
        </w:r>
      </w:ins>
      <w:ins w:id="158" w:author="Sean" w:date="2018-07-11T16:08:00Z">
        <w:r w:rsidR="00CD2DF9">
          <w:t xml:space="preserve">they are when they are viewed as </w:t>
        </w:r>
      </w:ins>
      <w:ins w:id="159" w:author="Sean" w:date="2018-07-11T15:51:00Z">
        <w:r>
          <w:t>attitudinal elements)</w:t>
        </w:r>
      </w:ins>
      <w:ins w:id="160" w:author="Sean" w:date="2018-07-11T15:36:00Z">
        <w:r w:rsidR="00B85C6D" w:rsidRPr="00236B41">
          <w:t xml:space="preserve">. </w:t>
        </w:r>
      </w:ins>
    </w:p>
    <w:p w14:paraId="79123F1E" w14:textId="3D1CA2DB" w:rsidR="00E933A4" w:rsidRDefault="0018379F">
      <w:pPr>
        <w:rPr>
          <w:ins w:id="161" w:author="Ian Hussey" w:date="2018-07-19T01:06:00Z"/>
        </w:rPr>
      </w:pPr>
      <w:ins w:id="162" w:author="Ian Hussey" w:date="2018-07-19T00:56:00Z">
        <w:r>
          <w:t xml:space="preserve">One concrete example of this conflation of behaviour and mediating mental mechanism can be found </w:t>
        </w:r>
        <w:r w:rsidR="00EE75E1">
          <w:t xml:space="preserve">in </w:t>
        </w:r>
        <w:r w:rsidR="004E3229">
          <w:t xml:space="preserve">simulation 1a, where the authors </w:t>
        </w:r>
      </w:ins>
      <w:ins w:id="163" w:author="Ian Hussey" w:date="2018-07-19T01:01:00Z">
        <w:r w:rsidR="004E3229">
          <w:t xml:space="preserve">attempt to demonstrate that the AE model can account for the effects observed on the implicit association test, which they argue are </w:t>
        </w:r>
      </w:ins>
      <w:ins w:id="164" w:author="Ian Hussey" w:date="2018-07-19T01:02:00Z">
        <w:r w:rsidR="004E3229">
          <w:t xml:space="preserve">unstable and of limited predictive utility at the individual level but whose mean scores between participants show higher </w:t>
        </w:r>
        <w:r w:rsidR="00717F31">
          <w:t xml:space="preserve">stability and </w:t>
        </w:r>
        <w:r w:rsidR="004E3229">
          <w:t>predictive validity</w:t>
        </w:r>
        <w:r w:rsidR="00717F31">
          <w:t xml:space="preserve">. It is </w:t>
        </w:r>
      </w:ins>
      <w:ins w:id="165" w:author="Ian Hussey" w:date="2018-07-19T01:03:00Z">
        <w:r w:rsidR="00717F31">
          <w:t xml:space="preserve">worth noting that this premise is not reflective of a broad understanding of the literature on implicit measures: only a small number of recent papers have demonstrated this stability and predictive utility at the group level, and indeed, within some domains at least, the IAT </w:t>
        </w:r>
      </w:ins>
      <w:ins w:id="166" w:author="Ian Hussey" w:date="2018-07-19T01:04:00Z">
        <w:r w:rsidR="00717F31">
          <w:t xml:space="preserve">has repeatedly </w:t>
        </w:r>
      </w:ins>
      <w:ins w:id="167" w:author="Ian Hussey" w:date="2018-07-19T01:03:00Z">
        <w:r w:rsidR="00717F31">
          <w:t>demonstrated predictive utility at the individual level</w:t>
        </w:r>
      </w:ins>
      <w:ins w:id="168" w:author="Ian Hussey" w:date="2018-07-19T01:04:00Z">
        <w:r w:rsidR="00717F31">
          <w:t xml:space="preserve"> (e.g., within suicidality; Nock et al., 2010; Randall et al., 2013; Cha et al., 2018</w:t>
        </w:r>
      </w:ins>
      <w:ins w:id="169" w:author="Ian Hussey" w:date="2018-07-19T01:05:00Z">
        <w:r w:rsidR="00E933A4">
          <w:t xml:space="preserve">; </w:t>
        </w:r>
        <w:r w:rsidR="00E933A4" w:rsidRPr="00AE4A57">
          <w:rPr>
            <w:highlight w:val="green"/>
          </w:rPr>
          <w:t>additional REFS</w:t>
        </w:r>
        <w:r w:rsidR="00E933A4">
          <w:t xml:space="preserve">). This aside, a key point here is that, here, </w:t>
        </w:r>
      </w:ins>
      <w:proofErr w:type="spellStart"/>
      <w:ins w:id="170" w:author="Ian Hussey" w:date="2018-07-19T01:06:00Z">
        <w:r w:rsidR="00E933A4" w:rsidRPr="00112F39">
          <w:t>Dalege</w:t>
        </w:r>
        <w:proofErr w:type="spellEnd"/>
        <w:r w:rsidR="00E933A4">
          <w:t xml:space="preserve"> and colleagues attempt to model the behavioural effects observed on implicit measures</w:t>
        </w:r>
      </w:ins>
      <w:ins w:id="171" w:author="Ian Hussey" w:date="2018-07-19T01:07:00Z">
        <w:r w:rsidR="00976BC3">
          <w:t xml:space="preserve"> (</w:t>
        </w:r>
        <w:proofErr w:type="spellStart"/>
        <w:r w:rsidR="00976BC3">
          <w:t>explanandum</w:t>
        </w:r>
        <w:proofErr w:type="spellEnd"/>
        <w:r w:rsidR="00976BC3">
          <w:t>)</w:t>
        </w:r>
        <w:r w:rsidR="00E933A4">
          <w:t xml:space="preserve">, where their model is </w:t>
        </w:r>
        <w:r w:rsidR="00976BC3">
          <w:t>elsewhere</w:t>
        </w:r>
        <w:r w:rsidR="00E933A4">
          <w:t xml:space="preserve"> discussed as </w:t>
        </w:r>
      </w:ins>
      <w:ins w:id="172" w:author="Ian Hussey" w:date="2018-07-19T01:08:00Z">
        <w:r w:rsidR="00976BC3">
          <w:t>an account of the attitudes that are the mediating mental mechanisms of such overt behaviour (</w:t>
        </w:r>
        <w:proofErr w:type="spellStart"/>
        <w:r w:rsidR="00976BC3">
          <w:t>explanans</w:t>
        </w:r>
        <w:proofErr w:type="spellEnd"/>
        <w:r w:rsidR="00976BC3">
          <w:t xml:space="preserve">). This issue is compounded </w:t>
        </w:r>
      </w:ins>
      <w:ins w:id="173" w:author="Ian Hussey" w:date="2018-07-19T01:09:00Z">
        <w:r w:rsidR="00976BC3">
          <w:t xml:space="preserve">in simulation 1b where </w:t>
        </w:r>
        <w:commentRangeStart w:id="174"/>
        <w:r w:rsidR="00976BC3">
          <w:t xml:space="preserve">the unit of analysis that nodes within the network refer to is switched, without explanation, from </w:t>
        </w:r>
        <w:r w:rsidR="0082380D">
          <w:t>attitude elements (</w:t>
        </w:r>
      </w:ins>
      <w:ins w:id="175" w:author="Ian Hussey" w:date="2018-07-19T01:10:00Z">
        <w:r w:rsidR="0082380D">
          <w:t xml:space="preserve">an </w:t>
        </w:r>
      </w:ins>
      <w:ins w:id="176" w:author="Ian Hussey" w:date="2018-07-19T01:09:00Z">
        <w:r w:rsidR="0082380D">
          <w:t>intraperson</w:t>
        </w:r>
      </w:ins>
      <w:ins w:id="177" w:author="Ian Hussey" w:date="2018-07-19T01:10:00Z">
        <w:r w:rsidR="0082380D">
          <w:t xml:space="preserve">al model) to individuals in a group (an interpersonal model). The </w:t>
        </w:r>
      </w:ins>
      <w:ins w:id="178" w:author="Ian Hussey" w:date="2018-07-19T01:11:00Z">
        <w:r w:rsidR="0082380D">
          <w:t xml:space="preserve">authors argue that these simulations, when seen from a distance, model phenomena </w:t>
        </w:r>
        <w:r w:rsidR="00BF17B1">
          <w:t xml:space="preserve">relating to implicit attitudes. However, upon scrutiny, a lack of clarity around whether what level of analysis is being </w:t>
        </w:r>
      </w:ins>
      <w:proofErr w:type="gramStart"/>
      <w:ins w:id="179" w:author="Ian Hussey" w:date="2018-07-19T01:12:00Z">
        <w:r w:rsidR="00BF17B1">
          <w:t>mode</w:t>
        </w:r>
      </w:ins>
      <w:ins w:id="180" w:author="Ian Hussey" w:date="2018-07-19T01:13:00Z">
        <w:r w:rsidR="00BF17B1">
          <w:t>l</w:t>
        </w:r>
      </w:ins>
      <w:ins w:id="181" w:author="Ian Hussey" w:date="2018-07-19T01:12:00Z">
        <w:r w:rsidR="00BF17B1">
          <w:t>ed</w:t>
        </w:r>
      </w:ins>
      <w:ins w:id="182" w:author="Ian Hussey" w:date="2018-07-19T01:11:00Z">
        <w:r w:rsidR="00BF17B1">
          <w:t xml:space="preserve"> </w:t>
        </w:r>
      </w:ins>
      <w:ins w:id="183" w:author="Ian Hussey" w:date="2018-07-19T01:12:00Z">
        <w:r w:rsidR="00BF17B1">
          <w:t>(behaviour vs</w:t>
        </w:r>
      </w:ins>
      <w:ins w:id="184" w:author="Ian Hussey" w:date="2018-07-19T01:13:00Z">
        <w:r w:rsidR="00BF17B1">
          <w:t>.</w:t>
        </w:r>
      </w:ins>
      <w:ins w:id="185" w:author="Ian Hussey" w:date="2018-07-19T01:12:00Z">
        <w:r w:rsidR="00BF17B1">
          <w:t xml:space="preserve"> mental level, intrapersonal vs</w:t>
        </w:r>
      </w:ins>
      <w:ins w:id="186" w:author="Ian Hussey" w:date="2018-07-19T01:13:00Z">
        <w:r w:rsidR="00BF17B1">
          <w:t>.</w:t>
        </w:r>
      </w:ins>
      <w:ins w:id="187" w:author="Ian Hussey" w:date="2018-07-19T01:12:00Z">
        <w:r w:rsidR="00BF17B1">
          <w:t xml:space="preserve"> interpersonal) raises</w:t>
        </w:r>
        <w:proofErr w:type="gramEnd"/>
        <w:r w:rsidR="00BF17B1">
          <w:t xml:space="preserve"> more questions than it answers.</w:t>
        </w:r>
      </w:ins>
      <w:ins w:id="188" w:author="Ian Hussey" w:date="2018-07-19T01:14:00Z">
        <w:r w:rsidR="00082DB7">
          <w:t xml:space="preserve"> </w:t>
        </w:r>
        <w:commentRangeEnd w:id="174"/>
        <w:r w:rsidR="00082DB7">
          <w:rPr>
            <w:rStyle w:val="CommentReference"/>
            <w:lang w:val="nl-NL"/>
          </w:rPr>
          <w:commentReference w:id="174"/>
        </w:r>
      </w:ins>
    </w:p>
    <w:p w14:paraId="0E22739E" w14:textId="4D351FBF" w:rsidR="00D1588D" w:rsidRDefault="0052350D" w:rsidP="003027A0">
      <w:pPr>
        <w:rPr>
          <w:ins w:id="189" w:author="Sean" w:date="2018-07-12T10:35:00Z"/>
        </w:rPr>
      </w:pPr>
      <w:ins w:id="190" w:author="Sean" w:date="2018-07-12T10:33:00Z">
        <w:r>
          <w:t xml:space="preserve">Our </w:t>
        </w:r>
      </w:ins>
      <w:r w:rsidR="00943B39">
        <w:t xml:space="preserve">inferential model (Van Dessel et al., 2018) </w:t>
      </w:r>
      <w:ins w:id="191" w:author="Sean" w:date="2018-07-11T16:01:00Z">
        <w:r w:rsidR="00943B39">
          <w:t xml:space="preserve">adopts such a perspective. Specifically, </w:t>
        </w:r>
      </w:ins>
      <w:r w:rsidR="00943B39">
        <w:t>we model evaluations (rather than attitudes</w:t>
      </w:r>
      <w:proofErr w:type="gramStart"/>
      <w:r w:rsidR="00943B39">
        <w:t>) which</w:t>
      </w:r>
      <w:proofErr w:type="gramEnd"/>
      <w:r w:rsidR="00943B39">
        <w:t xml:space="preserve"> we define</w:t>
      </w:r>
      <w:r w:rsidR="00943B39">
        <w:rPr>
          <w:noProof/>
        </w:rPr>
        <w:t xml:space="preserve"> as</w:t>
      </w:r>
      <w:r w:rsidR="00943B39" w:rsidRPr="00C97E95">
        <w:t xml:space="preserve"> behavioral response</w:t>
      </w:r>
      <w:r w:rsidR="00943B39">
        <w:t>s. This</w:t>
      </w:r>
      <w:r w:rsidR="00943B39" w:rsidRPr="00C97E95">
        <w:t xml:space="preserve"> </w:t>
      </w:r>
      <w:r w:rsidR="00943B39">
        <w:t>ensures that there is no</w:t>
      </w:r>
      <w:r w:rsidR="00943B39" w:rsidRPr="00C97E95">
        <w:t xml:space="preserve"> </w:t>
      </w:r>
      <w:r w:rsidR="00943B39">
        <w:t>conflation</w:t>
      </w:r>
      <w:r w:rsidR="00943B39" w:rsidRPr="00C97E95">
        <w:t xml:space="preserve"> </w:t>
      </w:r>
      <w:r w:rsidR="00943B39">
        <w:t>between the</w:t>
      </w:r>
      <w:r w:rsidR="00943B39" w:rsidRPr="00C97E95">
        <w:t xml:space="preserve"> behaviors that need to be explained </w:t>
      </w:r>
      <w:r w:rsidR="00943B39">
        <w:t>and</w:t>
      </w:r>
      <w:r w:rsidR="00943B39" w:rsidRPr="00C97E95">
        <w:t xml:space="preserve"> the mental constructs that are used to explain these behaviors</w:t>
      </w:r>
      <w:ins w:id="192" w:author="Sean" w:date="2018-07-12T10:33:00Z">
        <w:r>
          <w:t xml:space="preserve"> (inferences)</w:t>
        </w:r>
      </w:ins>
      <w:r w:rsidR="00943B39">
        <w:t xml:space="preserve">. </w:t>
      </w:r>
      <w:ins w:id="193" w:author="Sean" w:date="2018-07-11T16:09:00Z">
        <w:r w:rsidR="00CD2DF9">
          <w:t xml:space="preserve">We believe that </w:t>
        </w:r>
      </w:ins>
      <w:ins w:id="194" w:author="Sean" w:date="2018-07-11T16:10:00Z">
        <w:r w:rsidR="00CD2DF9">
          <w:t>a</w:t>
        </w:r>
      </w:ins>
      <w:ins w:id="195" w:author="Sean" w:date="2018-07-11T16:04:00Z">
        <w:r w:rsidR="00D1588D">
          <w:t xml:space="preserve">dopting such a perspective would </w:t>
        </w:r>
      </w:ins>
      <w:ins w:id="196" w:author="Sean" w:date="2018-07-11T16:27:00Z">
        <w:r w:rsidR="00D15492">
          <w:t xml:space="preserve">also </w:t>
        </w:r>
      </w:ins>
      <w:ins w:id="197" w:author="Sean" w:date="2018-07-11T16:10:00Z">
        <w:r w:rsidR="00CD2DF9">
          <w:t xml:space="preserve">benefit </w:t>
        </w:r>
      </w:ins>
      <w:ins w:id="198" w:author="Sean" w:date="2018-07-11T16:04:00Z">
        <w:r w:rsidR="00D1588D">
          <w:t xml:space="preserve">the </w:t>
        </w:r>
      </w:ins>
      <w:ins w:id="199" w:author="Sean" w:date="2018-07-12T16:56:00Z">
        <w:r w:rsidR="00213EF2">
          <w:t>Attitudinal Entropy</w:t>
        </w:r>
      </w:ins>
      <w:ins w:id="200" w:author="Sean" w:date="2018-07-11T16:10:00Z">
        <w:r w:rsidR="00CD2DF9">
          <w:t xml:space="preserve"> </w:t>
        </w:r>
      </w:ins>
      <w:ins w:id="201" w:author="Sean" w:date="2018-07-11T16:04:00Z">
        <w:r w:rsidR="00D15492">
          <w:t>framework.</w:t>
        </w:r>
      </w:ins>
      <w:ins w:id="202" w:author="Sean" w:date="2018-07-11T16:10:00Z">
        <w:r w:rsidR="00CD2DF9">
          <w:t xml:space="preserve"> </w:t>
        </w:r>
      </w:ins>
      <w:ins w:id="203" w:author="Sean" w:date="2018-07-11T16:28:00Z">
        <w:r w:rsidR="00D15492">
          <w:t>I</w:t>
        </w:r>
      </w:ins>
      <w:ins w:id="204" w:author="Sean" w:date="2018-07-11T16:10:00Z">
        <w:r w:rsidR="00CD2DF9">
          <w:t xml:space="preserve">t would provide </w:t>
        </w:r>
      </w:ins>
      <w:ins w:id="205" w:author="Sean" w:date="2018-07-11T16:28:00Z">
        <w:r w:rsidR="00D15492">
          <w:t xml:space="preserve">it </w:t>
        </w:r>
      </w:ins>
      <w:ins w:id="206" w:author="Sean" w:date="2018-07-11T16:04:00Z">
        <w:r w:rsidR="00D1588D">
          <w:t xml:space="preserve">with </w:t>
        </w:r>
      </w:ins>
      <w:ins w:id="207" w:author="Sean" w:date="2018-07-11T16:05:00Z">
        <w:r w:rsidR="00D1588D">
          <w:t xml:space="preserve">a clear definition of attitudes (something that </w:t>
        </w:r>
      </w:ins>
      <w:proofErr w:type="spellStart"/>
      <w:ins w:id="208" w:author="Sean" w:date="2018-07-11T16:28:00Z">
        <w:r w:rsidR="00D15492" w:rsidRPr="00112F39">
          <w:t>Dalege</w:t>
        </w:r>
        <w:proofErr w:type="spellEnd"/>
        <w:r w:rsidR="00D15492">
          <w:t xml:space="preserve"> and colleagues </w:t>
        </w:r>
      </w:ins>
      <w:ins w:id="209" w:author="Sean" w:date="2018-07-11T16:11:00Z">
        <w:r w:rsidR="00CD2DF9">
          <w:t xml:space="preserve">acknowledge </w:t>
        </w:r>
      </w:ins>
      <w:ins w:id="210" w:author="Sean" w:date="2018-07-11T16:28:00Z">
        <w:r w:rsidR="00D15492">
          <w:t xml:space="preserve">that </w:t>
        </w:r>
      </w:ins>
      <w:ins w:id="211" w:author="Sean" w:date="2018-07-11T16:11:00Z">
        <w:r w:rsidR="00CD2DF9">
          <w:t xml:space="preserve">they are still </w:t>
        </w:r>
      </w:ins>
      <w:ins w:id="212" w:author="Sean" w:date="2018-07-11T16:06:00Z">
        <w:r w:rsidR="00D1588D">
          <w:t>searching for</w:t>
        </w:r>
      </w:ins>
      <w:ins w:id="213" w:author="Sean" w:date="2018-07-11T16:05:00Z">
        <w:r w:rsidR="00D1588D">
          <w:t>; “the exact nature of attitudinal elements needs to be further investigated”</w:t>
        </w:r>
      </w:ins>
      <w:ins w:id="214" w:author="Ian Hussey" w:date="2018-07-19T00:40:00Z">
        <w:r w:rsidR="00BE70F9">
          <w:t xml:space="preserve">, </w:t>
        </w:r>
      </w:ins>
      <w:ins w:id="215" w:author="Sean" w:date="2018-07-11T16:05:00Z">
        <w:del w:id="216" w:author="Ian Hussey" w:date="2018-07-19T00:40:00Z">
          <w:r w:rsidR="00D1588D" w:rsidDel="00BE70F9">
            <w:delText xml:space="preserve"> (</w:delText>
          </w:r>
        </w:del>
        <w:r w:rsidR="00D1588D">
          <w:t>p.42</w:t>
        </w:r>
        <w:del w:id="217" w:author="Ian Hussey" w:date="2018-07-19T00:40:00Z">
          <w:r w:rsidR="00D1588D" w:rsidDel="00BE70F9">
            <w:delText>)</w:delText>
          </w:r>
        </w:del>
        <w:r w:rsidR="00D1588D">
          <w:t xml:space="preserve">), </w:t>
        </w:r>
      </w:ins>
      <w:ins w:id="218" w:author="Sean" w:date="2018-07-11T16:06:00Z">
        <w:r w:rsidR="00D1588D">
          <w:t>increase conceptual clarity within their framework (ensure that the thing used to explain [attitudes]</w:t>
        </w:r>
        <w:r w:rsidR="00D1588D" w:rsidRPr="00C6487E">
          <w:t xml:space="preserve"> </w:t>
        </w:r>
        <w:r w:rsidR="00D1588D">
          <w:t>is kept separate from the thing that needs to be explained [</w:t>
        </w:r>
        <w:r w:rsidR="00D1588D" w:rsidRPr="00C6487E">
          <w:t>evaluative responses</w:t>
        </w:r>
        <w:r w:rsidR="00D1588D">
          <w:t xml:space="preserve">]), and </w:t>
        </w:r>
      </w:ins>
      <w:r w:rsidR="00943B39">
        <w:t xml:space="preserve">allow for clear, testable predictions about the moderation of evaluative responses by specific contextual </w:t>
      </w:r>
      <w:commentRangeStart w:id="219"/>
      <w:r w:rsidR="00943B39">
        <w:t>variables</w:t>
      </w:r>
      <w:commentRangeEnd w:id="219"/>
      <w:r w:rsidR="00CD2DF9">
        <w:rPr>
          <w:rStyle w:val="CommentReference"/>
          <w:lang w:val="nl-NL"/>
        </w:rPr>
        <w:commentReference w:id="219"/>
      </w:r>
      <w:r w:rsidR="00943B39">
        <w:t>.</w:t>
      </w:r>
      <w:ins w:id="220" w:author="Sean" w:date="2018-07-11T16:04:00Z">
        <w:r w:rsidR="00D1588D">
          <w:t xml:space="preserve"> </w:t>
        </w:r>
      </w:ins>
      <w:ins w:id="221" w:author="Sean" w:date="2018-07-12T10:35:00Z">
        <w:r>
          <w:t>Indeed, as it is conceived now, the author’s framework</w:t>
        </w:r>
      </w:ins>
      <w:ins w:id="222" w:author="Sean" w:date="2018-07-12T10:40:00Z">
        <w:r w:rsidR="0081448A">
          <w:t xml:space="preserve"> focuses mainly on the mental level of analysis </w:t>
        </w:r>
      </w:ins>
      <w:ins w:id="223" w:author="Sean" w:date="2018-07-12T10:41:00Z">
        <w:r w:rsidR="0081448A">
          <w:t>(</w:t>
        </w:r>
        <w:r w:rsidR="0081448A" w:rsidRPr="00236B41">
          <w:t>explanations of evaluation in terms of mental processes and representations</w:t>
        </w:r>
        <w:r w:rsidR="0081448A">
          <w:t xml:space="preserve">) </w:t>
        </w:r>
      </w:ins>
      <w:ins w:id="224" w:author="Sean" w:date="2018-07-12T10:40:00Z">
        <w:r w:rsidR="0081448A">
          <w:t xml:space="preserve">and </w:t>
        </w:r>
      </w:ins>
      <w:ins w:id="225" w:author="Sean" w:date="2018-07-12T10:41:00Z">
        <w:r w:rsidR="0081448A">
          <w:t>says relatively little about the functional level of analysis (</w:t>
        </w:r>
        <w:r w:rsidR="0081448A" w:rsidRPr="00236B41">
          <w:t>explanations of evaluative responses in terms of elements in the environment</w:t>
        </w:r>
        <w:r w:rsidR="0081448A">
          <w:t xml:space="preserve">). </w:t>
        </w:r>
      </w:ins>
      <w:ins w:id="226" w:author="Sean" w:date="2018-07-12T10:39:00Z">
        <w:r w:rsidR="0081448A">
          <w:t xml:space="preserve">It also </w:t>
        </w:r>
      </w:ins>
      <w:ins w:id="227" w:author="Sean" w:date="2018-07-12T10:35:00Z">
        <w:r>
          <w:t xml:space="preserve">assumes a more or less direct link between </w:t>
        </w:r>
      </w:ins>
      <w:ins w:id="228" w:author="Sean" w:date="2018-07-12T10:39:00Z">
        <w:r w:rsidR="0081448A">
          <w:t>mental mechanisms (</w:t>
        </w:r>
      </w:ins>
      <w:ins w:id="229" w:author="Sean" w:date="2018-07-12T10:40:00Z">
        <w:r w:rsidR="0081448A">
          <w:t>attitudes</w:t>
        </w:r>
      </w:ins>
      <w:ins w:id="230" w:author="Sean" w:date="2018-07-12T10:39:00Z">
        <w:r w:rsidR="0081448A">
          <w:t xml:space="preserve">) </w:t>
        </w:r>
      </w:ins>
      <w:ins w:id="231" w:author="Sean" w:date="2018-07-12T10:35:00Z">
        <w:r>
          <w:t xml:space="preserve">and evaluative </w:t>
        </w:r>
      </w:ins>
      <w:ins w:id="232" w:author="Sean" w:date="2018-07-12T10:40:00Z">
        <w:r w:rsidR="0081448A">
          <w:t>responding</w:t>
        </w:r>
      </w:ins>
      <w:ins w:id="233" w:author="Sean" w:date="2018-07-12T10:35:00Z">
        <w:r>
          <w:t xml:space="preserve">. </w:t>
        </w:r>
      </w:ins>
      <w:ins w:id="234" w:author="Sean" w:date="2018-07-12T10:36:00Z">
        <w:r>
          <w:t xml:space="preserve">Yet decades of research suggests that such a relation </w:t>
        </w:r>
        <w:r w:rsidR="0081448A">
          <w:t xml:space="preserve">is </w:t>
        </w:r>
      </w:ins>
      <w:ins w:id="235" w:author="Sean" w:date="2018-07-12T15:28:00Z">
        <w:r w:rsidR="008E13AE">
          <w:t>unwarranted</w:t>
        </w:r>
      </w:ins>
      <w:ins w:id="236" w:author="Sean" w:date="2018-07-12T10:36:00Z">
        <w:r w:rsidR="0081448A">
          <w:t xml:space="preserve">, and that </w:t>
        </w:r>
      </w:ins>
      <w:ins w:id="237" w:author="Sean" w:date="2018-07-12T15:28:00Z">
        <w:r w:rsidR="008E13AE">
          <w:t xml:space="preserve">the </w:t>
        </w:r>
      </w:ins>
      <w:ins w:id="238" w:author="Sean" w:date="2018-07-12T10:36:00Z">
        <w:r w:rsidR="0081448A">
          <w:t xml:space="preserve">strength, nature, </w:t>
        </w:r>
      </w:ins>
      <w:ins w:id="239" w:author="Sean" w:date="2018-07-12T15:28:00Z">
        <w:r w:rsidR="008E13AE">
          <w:t xml:space="preserve">and number of </w:t>
        </w:r>
      </w:ins>
      <w:ins w:id="240" w:author="Sean" w:date="2018-07-12T10:36:00Z">
        <w:r w:rsidR="0081448A">
          <w:t>evaluative response</w:t>
        </w:r>
      </w:ins>
      <w:ins w:id="241" w:author="Sean" w:date="2018-07-12T15:28:00Z">
        <w:r w:rsidR="008E13AE">
          <w:t>s</w:t>
        </w:r>
      </w:ins>
      <w:ins w:id="242" w:author="Sean" w:date="2018-07-12T10:36:00Z">
        <w:r w:rsidR="0081448A">
          <w:t xml:space="preserve"> is moderated by a wide variety of contextual (environmental) factors (REF). </w:t>
        </w:r>
      </w:ins>
      <w:commentRangeStart w:id="243"/>
      <w:ins w:id="244" w:author="Sean" w:date="2018-07-12T10:41:00Z">
        <w:r w:rsidR="0081448A">
          <w:t>XXX</w:t>
        </w:r>
      </w:ins>
      <w:commentRangeEnd w:id="243"/>
      <w:ins w:id="245" w:author="Sean" w:date="2018-07-12T10:42:00Z">
        <w:r w:rsidR="0081448A">
          <w:rPr>
            <w:rStyle w:val="CommentReference"/>
            <w:lang w:val="nl-NL"/>
          </w:rPr>
          <w:commentReference w:id="243"/>
        </w:r>
      </w:ins>
    </w:p>
    <w:p w14:paraId="5AA1CA80" w14:textId="409170C3" w:rsidR="001D2440" w:rsidRDefault="001D2440" w:rsidP="001D2440">
      <w:pPr>
        <w:ind w:firstLine="0"/>
        <w:rPr>
          <w:b/>
        </w:rPr>
      </w:pPr>
      <w:r>
        <w:rPr>
          <w:b/>
        </w:rPr>
        <w:t>Issue 3: A More Nuanced Perspective and Account of Automaticity is Needed</w:t>
      </w:r>
    </w:p>
    <w:p w14:paraId="549F3A7D" w14:textId="42AC9220" w:rsidR="00950479" w:rsidRDefault="0081448A" w:rsidP="005B1FAF">
      <w:pPr>
        <w:rPr>
          <w:ins w:id="246" w:author="Sean" w:date="2018-07-12T15:58:00Z"/>
        </w:rPr>
      </w:pPr>
      <w:ins w:id="247" w:author="Sean" w:date="2018-07-12T10:42:00Z">
        <w:r>
          <w:t>T</w:t>
        </w:r>
      </w:ins>
      <w:ins w:id="248" w:author="Sean" w:date="2018-07-11T16:29:00Z">
        <w:r w:rsidR="00D15492">
          <w:t xml:space="preserve">he </w:t>
        </w:r>
      </w:ins>
      <w:ins w:id="249" w:author="Sean" w:date="2018-07-12T16:56:00Z">
        <w:r w:rsidR="00213EF2">
          <w:t>Attitudinal Entropy</w:t>
        </w:r>
      </w:ins>
      <w:ins w:id="250" w:author="Sean" w:date="2018-07-11T16:29:00Z">
        <w:r w:rsidR="00D15492">
          <w:t xml:space="preserve"> framework </w:t>
        </w:r>
      </w:ins>
      <w:ins w:id="251" w:author="Sean" w:date="2018-07-12T16:32:00Z">
        <w:r w:rsidR="008C7D73">
          <w:t xml:space="preserve">would </w:t>
        </w:r>
      </w:ins>
      <w:ins w:id="252" w:author="Sean" w:date="2018-07-11T16:29:00Z">
        <w:r w:rsidR="00D15492">
          <w:t xml:space="preserve">benefit from a more nuance perspective on automaticity. </w:t>
        </w:r>
      </w:ins>
      <w:commentRangeStart w:id="253"/>
      <w:ins w:id="254" w:author="Sean" w:date="2018-07-12T10:57:00Z">
        <w:r w:rsidR="008E49B1">
          <w:t xml:space="preserve">In their </w:t>
        </w:r>
      </w:ins>
      <w:ins w:id="255" w:author="Sean" w:date="2018-07-12T10:43:00Z">
        <w:r>
          <w:t xml:space="preserve">paper </w:t>
        </w:r>
        <w:proofErr w:type="spellStart"/>
        <w:r w:rsidRPr="00112F39">
          <w:t>Dalege</w:t>
        </w:r>
        <w:proofErr w:type="spellEnd"/>
        <w:r>
          <w:t xml:space="preserve"> and colleagues seem to adopt a traditional two-system perspective (System 1 vs. 2)</w:t>
        </w:r>
      </w:ins>
      <w:ins w:id="256" w:author="Sean" w:date="2018-07-12T10:44:00Z">
        <w:r>
          <w:t xml:space="preserve"> that carves automaticity into two qualitatively distinct classes: implicit vs. explicit. </w:t>
        </w:r>
      </w:ins>
      <w:ins w:id="257" w:author="Sean" w:date="2018-07-12T15:59:00Z">
        <w:r w:rsidR="00D97743">
          <w:t>H</w:t>
        </w:r>
      </w:ins>
      <w:ins w:id="258" w:author="Sean" w:date="2018-07-12T15:51:00Z">
        <w:r w:rsidR="00950479">
          <w:t>owever, t</w:t>
        </w:r>
      </w:ins>
      <w:ins w:id="259" w:author="Sean" w:date="2018-07-12T15:42:00Z">
        <w:r w:rsidR="00C4237B">
          <w:t xml:space="preserve">his </w:t>
        </w:r>
      </w:ins>
      <w:ins w:id="260" w:author="Sean" w:date="2018-07-12T15:59:00Z">
        <w:r w:rsidR="00D97743">
          <w:t xml:space="preserve">early </w:t>
        </w:r>
      </w:ins>
      <w:ins w:id="261" w:author="Sean" w:date="2018-07-12T15:43:00Z">
        <w:r w:rsidR="00C4237B">
          <w:t xml:space="preserve">view on </w:t>
        </w:r>
      </w:ins>
      <w:ins w:id="262" w:author="Sean" w:date="2018-07-12T10:45:00Z">
        <w:r>
          <w:t xml:space="preserve">automaticity </w:t>
        </w:r>
      </w:ins>
      <w:ins w:id="263" w:author="Sean" w:date="2018-07-12T15:43:00Z">
        <w:r w:rsidR="00C4237B">
          <w:t xml:space="preserve">as a </w:t>
        </w:r>
      </w:ins>
      <w:ins w:id="264" w:author="Sean" w:date="2018-07-12T15:54:00Z">
        <w:r w:rsidR="00950479">
          <w:t xml:space="preserve">binary, </w:t>
        </w:r>
      </w:ins>
      <w:ins w:id="265" w:author="Sean" w:date="2018-07-12T10:46:00Z">
        <w:r>
          <w:t>simple</w:t>
        </w:r>
      </w:ins>
      <w:ins w:id="266" w:author="Sean" w:date="2018-07-12T15:54:00Z">
        <w:r w:rsidR="00950479">
          <w:t>,</w:t>
        </w:r>
      </w:ins>
      <w:ins w:id="267" w:author="Sean" w:date="2018-07-12T10:46:00Z">
        <w:r>
          <w:t xml:space="preserve"> “all-or-nothing” concept </w:t>
        </w:r>
      </w:ins>
      <w:ins w:id="268" w:author="Sean" w:date="2018-07-12T15:43:00Z">
        <w:r w:rsidR="00C4237B">
          <w:t xml:space="preserve">has given way to </w:t>
        </w:r>
      </w:ins>
      <w:ins w:id="269" w:author="Sean" w:date="2018-07-12T10:46:00Z">
        <w:r>
          <w:t xml:space="preserve">a </w:t>
        </w:r>
      </w:ins>
      <w:ins w:id="270" w:author="Sean" w:date="2018-07-12T15:52:00Z">
        <w:r w:rsidR="00950479">
          <w:t>more nuanced (</w:t>
        </w:r>
        <w:proofErr w:type="spellStart"/>
        <w:r w:rsidR="00950479">
          <w:t>decompositional</w:t>
        </w:r>
        <w:proofErr w:type="spellEnd"/>
        <w:r w:rsidR="00950479">
          <w:t>) one</w:t>
        </w:r>
      </w:ins>
      <w:ins w:id="271" w:author="Sean" w:date="2018-07-12T15:54:00Z">
        <w:r w:rsidR="00950479">
          <w:t>.</w:t>
        </w:r>
      </w:ins>
      <w:ins w:id="272" w:author="Sean" w:date="2018-07-12T15:52:00Z">
        <w:r w:rsidR="00950479">
          <w:t xml:space="preserve"> </w:t>
        </w:r>
      </w:ins>
      <w:ins w:id="273" w:author="Sean" w:date="2018-07-12T15:54:00Z">
        <w:r w:rsidR="00950479">
          <w:t>A</w:t>
        </w:r>
      </w:ins>
      <w:ins w:id="274" w:author="Sean" w:date="2018-07-12T15:52:00Z">
        <w:r w:rsidR="00950479">
          <w:t xml:space="preserve">utomaticity is </w:t>
        </w:r>
      </w:ins>
      <w:ins w:id="275" w:author="Sean" w:date="2018-07-12T15:54:00Z">
        <w:r w:rsidR="00950479">
          <w:t xml:space="preserve">now </w:t>
        </w:r>
      </w:ins>
      <w:ins w:id="276" w:author="Sean" w:date="2018-07-12T15:52:00Z">
        <w:r w:rsidR="00950479">
          <w:t xml:space="preserve">seen as an </w:t>
        </w:r>
      </w:ins>
      <w:ins w:id="277" w:author="Sean" w:date="2018-07-12T15:55:00Z">
        <w:r w:rsidR="00950479">
          <w:t>umbrella</w:t>
        </w:r>
      </w:ins>
      <w:ins w:id="278" w:author="Sean" w:date="2018-07-12T15:53:00Z">
        <w:r w:rsidR="00950479">
          <w:t xml:space="preserve"> </w:t>
        </w:r>
      </w:ins>
      <w:ins w:id="279" w:author="Sean" w:date="2018-07-12T15:52:00Z">
        <w:r w:rsidR="00950479">
          <w:t xml:space="preserve">term for </w:t>
        </w:r>
      </w:ins>
      <w:ins w:id="280" w:author="Sean" w:date="2018-07-12T15:53:00Z">
        <w:r w:rsidR="00950479">
          <w:t xml:space="preserve">a group of operating conditions </w:t>
        </w:r>
      </w:ins>
      <w:ins w:id="281" w:author="Sean" w:date="2018-07-12T10:47:00Z">
        <w:r w:rsidR="00D93116">
          <w:t xml:space="preserve">(speed, efficiency, awareness, intent) </w:t>
        </w:r>
      </w:ins>
      <w:ins w:id="282" w:author="Sean" w:date="2018-07-12T15:53:00Z">
        <w:r w:rsidR="00950479">
          <w:t xml:space="preserve">under which a mental process operates (or </w:t>
        </w:r>
      </w:ins>
      <w:ins w:id="283" w:author="Sean" w:date="2018-07-12T15:55:00Z">
        <w:r w:rsidR="00950479">
          <w:t xml:space="preserve">as </w:t>
        </w:r>
      </w:ins>
      <w:ins w:id="284" w:author="Sean" w:date="2018-07-12T15:54:00Z">
        <w:r w:rsidR="00950479">
          <w:t xml:space="preserve">a set of </w:t>
        </w:r>
      </w:ins>
      <w:ins w:id="285" w:author="Sean" w:date="2018-07-12T15:53:00Z">
        <w:r w:rsidR="00950479" w:rsidRPr="00FC38B1">
          <w:t xml:space="preserve">conditions </w:t>
        </w:r>
      </w:ins>
      <w:ins w:id="286" w:author="Sean" w:date="2018-07-12T15:55:00Z">
        <w:r w:rsidR="00950479">
          <w:t xml:space="preserve">which </w:t>
        </w:r>
      </w:ins>
      <w:ins w:id="287" w:author="Sean" w:date="2018-07-12T15:53:00Z">
        <w:r w:rsidR="00950479" w:rsidRPr="00FC38B1">
          <w:t>allow for a process to occur or not</w:t>
        </w:r>
      </w:ins>
      <w:ins w:id="288" w:author="Sean" w:date="2018-07-12T16:00:00Z">
        <w:r w:rsidR="00D97743">
          <w:t>) (</w:t>
        </w:r>
      </w:ins>
      <w:ins w:id="289" w:author="Sean" w:date="2018-07-12T11:09:00Z">
        <w:r w:rsidR="003027A0">
          <w:t xml:space="preserve">De Houwer </w:t>
        </w:r>
        <w:r w:rsidR="003027A0" w:rsidRPr="006C3195">
          <w:t>Teige-Mocigemba, Spruyt, &amp; Moors, 2009</w:t>
        </w:r>
      </w:ins>
      <w:ins w:id="290" w:author="Sean" w:date="2018-07-12T11:10:00Z">
        <w:r w:rsidR="003027A0">
          <w:t xml:space="preserve">; Moors, </w:t>
        </w:r>
      </w:ins>
      <w:ins w:id="291" w:author="Sean" w:date="2018-07-12T11:13:00Z">
        <w:r w:rsidR="003027A0">
          <w:t xml:space="preserve">2014; </w:t>
        </w:r>
      </w:ins>
      <w:ins w:id="292" w:author="Sean" w:date="2018-07-12T11:10:00Z">
        <w:r w:rsidR="003027A0">
          <w:t>2016</w:t>
        </w:r>
      </w:ins>
      <w:ins w:id="293" w:author="Sean" w:date="2018-07-12T10:48:00Z">
        <w:r w:rsidR="00D93116">
          <w:t>)</w:t>
        </w:r>
      </w:ins>
      <w:ins w:id="294" w:author="Sean" w:date="2018-07-12T15:33:00Z">
        <w:r w:rsidR="00561F2F">
          <w:t xml:space="preserve">. </w:t>
        </w:r>
      </w:ins>
      <w:ins w:id="295" w:author="Sean" w:date="2018-07-12T16:29:00Z">
        <w:r w:rsidR="00167DFE">
          <w:t xml:space="preserve">This means </w:t>
        </w:r>
      </w:ins>
      <w:ins w:id="296" w:author="Sean" w:date="2018-07-12T16:01:00Z">
        <w:r w:rsidR="00D97743">
          <w:t>mental process</w:t>
        </w:r>
      </w:ins>
      <w:ins w:id="297" w:author="Sean" w:date="2018-07-12T16:30:00Z">
        <w:r w:rsidR="00167DFE">
          <w:t>es</w:t>
        </w:r>
      </w:ins>
      <w:ins w:id="298" w:author="Sean" w:date="2018-07-12T16:01:00Z">
        <w:r w:rsidR="00D97743">
          <w:t xml:space="preserve"> </w:t>
        </w:r>
      </w:ins>
      <w:ins w:id="299" w:author="Sean" w:date="2018-07-12T16:30:00Z">
        <w:r w:rsidR="00167DFE">
          <w:t xml:space="preserve">are not </w:t>
        </w:r>
      </w:ins>
      <w:ins w:id="300" w:author="Sean" w:date="2018-07-12T16:02:00Z">
        <w:r w:rsidR="00D97743">
          <w:t>‘implicit’ or ‘explicit’</w:t>
        </w:r>
      </w:ins>
      <w:ins w:id="301" w:author="Sean" w:date="2018-07-12T16:30:00Z">
        <w:r w:rsidR="00167DFE">
          <w:t xml:space="preserve">: </w:t>
        </w:r>
      </w:ins>
      <w:ins w:id="302" w:author="Sean" w:date="2018-07-12T16:00:00Z">
        <w:r w:rsidR="00D97743">
          <w:t xml:space="preserve">the </w:t>
        </w:r>
      </w:ins>
      <w:ins w:id="303" w:author="Sean" w:date="2018-07-12T10:48:00Z">
        <w:r w:rsidR="00D93116">
          <w:t xml:space="preserve">same </w:t>
        </w:r>
      </w:ins>
      <w:ins w:id="304" w:author="Sean" w:date="2018-07-12T10:50:00Z">
        <w:r w:rsidR="00D93116">
          <w:t xml:space="preserve">mental </w:t>
        </w:r>
      </w:ins>
      <w:ins w:id="305" w:author="Sean" w:date="2018-07-12T10:48:00Z">
        <w:r w:rsidR="00D93116">
          <w:t xml:space="preserve">process can </w:t>
        </w:r>
      </w:ins>
      <w:ins w:id="306" w:author="Sean" w:date="2018-07-12T16:02:00Z">
        <w:r w:rsidR="00D97743">
          <w:t xml:space="preserve">- in principle - </w:t>
        </w:r>
      </w:ins>
      <w:ins w:id="307" w:author="Sean" w:date="2018-07-12T10:48:00Z">
        <w:r w:rsidR="00D93116">
          <w:t xml:space="preserve">operate under </w:t>
        </w:r>
      </w:ins>
      <w:ins w:id="308" w:author="Sean" w:date="2018-07-12T15:47:00Z">
        <w:r w:rsidR="00C4237B">
          <w:t xml:space="preserve">certain </w:t>
        </w:r>
      </w:ins>
      <w:ins w:id="309" w:author="Sean" w:date="2018-07-12T10:48:00Z">
        <w:r w:rsidR="00D93116">
          <w:t xml:space="preserve">automaticity in </w:t>
        </w:r>
      </w:ins>
      <w:ins w:id="310" w:author="Sean" w:date="2018-07-12T15:47:00Z">
        <w:r w:rsidR="00C4237B">
          <w:t xml:space="preserve">one </w:t>
        </w:r>
      </w:ins>
      <w:ins w:id="311" w:author="Sean" w:date="2018-07-12T10:48:00Z">
        <w:r w:rsidR="00D93116">
          <w:t xml:space="preserve">situation </w:t>
        </w:r>
      </w:ins>
      <w:ins w:id="312" w:author="Sean" w:date="2018-07-12T15:47:00Z">
        <w:r w:rsidR="00C4237B">
          <w:t xml:space="preserve">(e.g., </w:t>
        </w:r>
      </w:ins>
      <w:ins w:id="313" w:author="Sean" w:date="2018-07-12T15:48:00Z">
        <w:r w:rsidR="00C4237B">
          <w:t xml:space="preserve">occur quickly and without intent) </w:t>
        </w:r>
      </w:ins>
      <w:ins w:id="314" w:author="Sean" w:date="2018-07-12T10:48:00Z">
        <w:r w:rsidR="00D93116">
          <w:t xml:space="preserve">and </w:t>
        </w:r>
      </w:ins>
      <w:ins w:id="315" w:author="Sean" w:date="2018-07-12T15:48:00Z">
        <w:r w:rsidR="00C4237B">
          <w:t xml:space="preserve">different </w:t>
        </w:r>
      </w:ins>
      <w:ins w:id="316" w:author="Sean" w:date="2018-07-12T10:48:00Z">
        <w:r w:rsidR="00D93116">
          <w:t xml:space="preserve">conditions </w:t>
        </w:r>
      </w:ins>
      <w:ins w:id="317" w:author="Sean" w:date="2018-07-12T10:51:00Z">
        <w:r w:rsidR="00D93116">
          <w:t>i</w:t>
        </w:r>
      </w:ins>
      <w:ins w:id="318" w:author="Sean" w:date="2018-07-12T10:48:00Z">
        <w:r w:rsidR="00D93116">
          <w:t xml:space="preserve">n </w:t>
        </w:r>
      </w:ins>
      <w:ins w:id="319" w:author="Sean" w:date="2018-07-12T16:30:00Z">
        <w:r w:rsidR="00167DFE">
          <w:t xml:space="preserve">other situations </w:t>
        </w:r>
      </w:ins>
      <w:ins w:id="320" w:author="Sean" w:date="2018-07-12T15:48:00Z">
        <w:r w:rsidR="00C4237B">
          <w:t xml:space="preserve">(e.g., occur efficiently </w:t>
        </w:r>
      </w:ins>
      <w:ins w:id="321" w:author="Sean" w:date="2018-07-12T15:56:00Z">
        <w:r w:rsidR="00950479">
          <w:t xml:space="preserve">or </w:t>
        </w:r>
      </w:ins>
      <w:ins w:id="322" w:author="Sean" w:date="2018-07-12T15:48:00Z">
        <w:r w:rsidR="00C4237B">
          <w:t>without awareness)</w:t>
        </w:r>
      </w:ins>
      <w:ins w:id="323" w:author="Sean" w:date="2018-07-12T10:50:00Z">
        <w:r w:rsidR="00D93116">
          <w:t>.</w:t>
        </w:r>
      </w:ins>
      <w:ins w:id="324" w:author="Sean" w:date="2018-07-12T16:02:00Z">
        <w:r w:rsidR="00D97743">
          <w:t xml:space="preserve"> </w:t>
        </w:r>
      </w:ins>
      <w:ins w:id="325" w:author="Sean" w:date="2018-07-12T16:30:00Z">
        <w:r w:rsidR="00167DFE">
          <w:t>When a</w:t>
        </w:r>
      </w:ins>
      <w:ins w:id="326" w:author="Sean" w:date="2018-07-12T16:02:00Z">
        <w:r w:rsidR="00167DFE">
          <w:t>pplied</w:t>
        </w:r>
        <w:r w:rsidR="00D97743">
          <w:t xml:space="preserve"> to </w:t>
        </w:r>
      </w:ins>
      <w:ins w:id="327" w:author="Sean" w:date="2018-07-12T16:03:00Z">
        <w:r w:rsidR="00D97743">
          <w:t xml:space="preserve">the study of </w:t>
        </w:r>
      </w:ins>
      <w:ins w:id="328" w:author="Sean" w:date="2018-07-12T16:02:00Z">
        <w:r w:rsidR="00D97743">
          <w:t>attitudes</w:t>
        </w:r>
      </w:ins>
      <w:ins w:id="329" w:author="Sean" w:date="2018-07-12T16:30:00Z">
        <w:r w:rsidR="00167DFE">
          <w:t>,</w:t>
        </w:r>
      </w:ins>
      <w:ins w:id="330" w:author="Sean" w:date="2018-07-12T10:51:00Z">
        <w:r w:rsidR="00D93116">
          <w:t xml:space="preserve"> </w:t>
        </w:r>
      </w:ins>
      <w:ins w:id="331" w:author="Sean" w:date="2018-07-12T16:30:00Z">
        <w:r w:rsidR="00167DFE">
          <w:t xml:space="preserve">this </w:t>
        </w:r>
      </w:ins>
      <w:ins w:id="332" w:author="Sean" w:date="2018-07-12T16:03:00Z">
        <w:r w:rsidR="00D97743">
          <w:t xml:space="preserve">means that </w:t>
        </w:r>
      </w:ins>
      <w:ins w:id="333" w:author="Sean" w:date="2018-07-12T10:51:00Z">
        <w:r w:rsidR="00D93116">
          <w:t>attitudes can be encoded, stored, or retrieved under some but not other automaticity</w:t>
        </w:r>
      </w:ins>
      <w:ins w:id="334" w:author="Sean" w:date="2018-07-12T16:30:00Z">
        <w:r w:rsidR="00167DFE">
          <w:t xml:space="preserve"> conditions</w:t>
        </w:r>
      </w:ins>
      <w:ins w:id="335" w:author="Sean" w:date="2018-07-12T10:52:00Z">
        <w:r w:rsidR="00D93116">
          <w:t xml:space="preserve">, and </w:t>
        </w:r>
      </w:ins>
      <w:ins w:id="336" w:author="Sean" w:date="2018-07-12T16:03:00Z">
        <w:r w:rsidR="00D97743">
          <w:t xml:space="preserve">that </w:t>
        </w:r>
      </w:ins>
      <w:ins w:id="337" w:author="Sean" w:date="2018-07-12T15:57:00Z">
        <w:r w:rsidR="00950479">
          <w:t xml:space="preserve">researchers need to </w:t>
        </w:r>
      </w:ins>
      <w:ins w:id="338" w:author="Sean" w:date="2018-07-12T16:32:00Z">
        <w:r w:rsidR="008C7D73">
          <w:t xml:space="preserve">clearly </w:t>
        </w:r>
      </w:ins>
      <w:ins w:id="339" w:author="Sean" w:date="2018-07-12T15:57:00Z">
        <w:r w:rsidR="00950479">
          <w:t xml:space="preserve">specify in </w:t>
        </w:r>
      </w:ins>
      <w:ins w:id="340" w:author="Sean" w:date="2018-07-12T15:58:00Z">
        <w:r w:rsidR="00950479">
          <w:t xml:space="preserve">what sense </w:t>
        </w:r>
      </w:ins>
      <w:ins w:id="341" w:author="Sean" w:date="2018-07-12T16:31:00Z">
        <w:r w:rsidR="00167DFE">
          <w:t xml:space="preserve">their </w:t>
        </w:r>
      </w:ins>
      <w:ins w:id="342" w:author="Sean" w:date="2018-07-12T15:49:00Z">
        <w:r w:rsidR="00950479">
          <w:t>measure</w:t>
        </w:r>
      </w:ins>
      <w:ins w:id="343" w:author="Sean" w:date="2018-07-12T16:31:00Z">
        <w:r w:rsidR="00167DFE">
          <w:t>s</w:t>
        </w:r>
      </w:ins>
      <w:ins w:id="344" w:author="Sean" w:date="2018-07-12T15:49:00Z">
        <w:r w:rsidR="00950479">
          <w:t xml:space="preserve"> </w:t>
        </w:r>
      </w:ins>
      <w:ins w:id="345" w:author="Sean" w:date="2018-07-12T16:03:00Z">
        <w:r w:rsidR="00D97743">
          <w:t xml:space="preserve">are </w:t>
        </w:r>
      </w:ins>
      <w:ins w:id="346" w:author="Sean" w:date="2018-07-12T15:58:00Z">
        <w:r w:rsidR="00950479">
          <w:t>‘</w:t>
        </w:r>
      </w:ins>
      <w:ins w:id="347" w:author="Sean" w:date="2018-07-12T10:52:00Z">
        <w:r w:rsidR="00D93116">
          <w:t>implicit</w:t>
        </w:r>
      </w:ins>
      <w:ins w:id="348" w:author="Sean" w:date="2018-07-12T15:58:00Z">
        <w:r w:rsidR="00950479">
          <w:t>’</w:t>
        </w:r>
      </w:ins>
      <w:ins w:id="349" w:author="Sean" w:date="2018-07-12T15:50:00Z">
        <w:r w:rsidR="00950479">
          <w:t xml:space="preserve"> or </w:t>
        </w:r>
      </w:ins>
      <w:ins w:id="350" w:author="Sean" w:date="2018-07-12T15:58:00Z">
        <w:r w:rsidR="00950479">
          <w:t>‘</w:t>
        </w:r>
      </w:ins>
      <w:ins w:id="351" w:author="Sean" w:date="2018-07-12T15:50:00Z">
        <w:r w:rsidR="00950479">
          <w:t>explicit</w:t>
        </w:r>
      </w:ins>
      <w:ins w:id="352" w:author="Sean" w:date="2018-07-12T15:58:00Z">
        <w:r w:rsidR="00950479">
          <w:t>’</w:t>
        </w:r>
      </w:ins>
      <w:ins w:id="353" w:author="Sean" w:date="2018-07-12T10:52:00Z">
        <w:r w:rsidR="00D93116">
          <w:t>.</w:t>
        </w:r>
      </w:ins>
      <w:ins w:id="354" w:author="Sean" w:date="2018-07-12T10:58:00Z">
        <w:r w:rsidR="008E49B1">
          <w:t xml:space="preserve"> </w:t>
        </w:r>
      </w:ins>
      <w:commentRangeEnd w:id="253"/>
      <w:r w:rsidR="00F35572">
        <w:rPr>
          <w:rStyle w:val="CommentReference"/>
          <w:lang w:val="nl-NL"/>
        </w:rPr>
        <w:commentReference w:id="253"/>
      </w:r>
    </w:p>
    <w:p w14:paraId="171FB23C" w14:textId="2449769C" w:rsidR="008C7D73" w:rsidRDefault="008C7D73" w:rsidP="005B1FAF">
      <w:pPr>
        <w:rPr>
          <w:ins w:id="355" w:author="Sean" w:date="2018-07-12T16:36:00Z"/>
        </w:rPr>
      </w:pPr>
      <w:ins w:id="356" w:author="Sean" w:date="2018-07-12T16:32:00Z">
        <w:r>
          <w:t>Yet i</w:t>
        </w:r>
      </w:ins>
      <w:ins w:id="357" w:author="Sean" w:date="2018-07-12T16:31:00Z">
        <w:r w:rsidR="00167DFE">
          <w:t xml:space="preserve">n their </w:t>
        </w:r>
        <w:r>
          <w:t xml:space="preserve">target article the authors seem </w:t>
        </w:r>
      </w:ins>
      <w:ins w:id="358" w:author="Sean" w:date="2018-07-12T15:50:00Z">
        <w:r w:rsidR="00950479">
          <w:t xml:space="preserve">to equate implicit with just </w:t>
        </w:r>
      </w:ins>
      <w:ins w:id="359" w:author="Sean" w:date="2018-07-12T10:58:00Z">
        <w:r w:rsidR="008E49B1">
          <w:t xml:space="preserve">one </w:t>
        </w:r>
      </w:ins>
      <w:ins w:id="360" w:author="Sean" w:date="2018-07-12T15:50:00Z">
        <w:r w:rsidR="00950479">
          <w:t xml:space="preserve">automaticity </w:t>
        </w:r>
      </w:ins>
      <w:ins w:id="361" w:author="Sean" w:date="2018-07-12T10:58:00Z">
        <w:r w:rsidR="008E49B1">
          <w:t>condition (attention)</w:t>
        </w:r>
      </w:ins>
      <w:ins w:id="362" w:author="Sean" w:date="2018-07-12T10:53:00Z">
        <w:r w:rsidR="00D93116">
          <w:t xml:space="preserve"> </w:t>
        </w:r>
      </w:ins>
      <w:ins w:id="363" w:author="Sean" w:date="2018-07-12T10:59:00Z">
        <w:r w:rsidR="008E49B1">
          <w:t>and suggest that “implicit measures…limit attention directed at the attitude object by measuring attitudes without directly asking individuals to introspect” (p.18)</w:t>
        </w:r>
      </w:ins>
      <w:ins w:id="364" w:author="Sean" w:date="2018-07-12T11:31:00Z">
        <w:r w:rsidR="007C7ADF">
          <w:t xml:space="preserve"> and that “the construct measured by implicit measures is it</w:t>
        </w:r>
      </w:ins>
      <w:ins w:id="365" w:author="Sean" w:date="2018-07-12T11:32:00Z">
        <w:r w:rsidR="007C7ADF">
          <w:t>s</w:t>
        </w:r>
      </w:ins>
      <w:ins w:id="366" w:author="Sean" w:date="2018-07-12T11:31:00Z">
        <w:r w:rsidR="007C7ADF">
          <w:t>el</w:t>
        </w:r>
      </w:ins>
      <w:ins w:id="367" w:author="Sean" w:date="2018-07-12T11:32:00Z">
        <w:r w:rsidR="007C7ADF">
          <w:t>f</w:t>
        </w:r>
      </w:ins>
      <w:ins w:id="368" w:author="Sean" w:date="2018-07-12T11:31:00Z">
        <w:r w:rsidR="007C7ADF">
          <w:t xml:space="preserve"> more internally inconsistent than the construct measures by explicit measures because the former by their very nature direct less attention towards the attitude object than the latter”</w:t>
        </w:r>
      </w:ins>
      <w:ins w:id="369" w:author="Sean" w:date="2018-07-12T11:32:00Z">
        <w:r w:rsidR="007C7ADF">
          <w:t xml:space="preserve"> (p.20).</w:t>
        </w:r>
      </w:ins>
      <w:ins w:id="370" w:author="Sean" w:date="2018-07-12T16:33:00Z">
        <w:r>
          <w:t xml:space="preserve"> </w:t>
        </w:r>
      </w:ins>
      <w:ins w:id="371" w:author="Sean" w:date="2018-07-12T15:50:00Z">
        <w:r w:rsidR="00950479">
          <w:t xml:space="preserve">We believe that </w:t>
        </w:r>
      </w:ins>
      <w:ins w:id="372" w:author="Sean" w:date="2018-07-12T16:33:00Z">
        <w:r>
          <w:t xml:space="preserve">such a </w:t>
        </w:r>
      </w:ins>
      <w:ins w:id="373" w:author="Sean" w:date="2018-07-12T11:01:00Z">
        <w:r w:rsidR="008E49B1">
          <w:t xml:space="preserve">perspective is problematic </w:t>
        </w:r>
      </w:ins>
      <w:ins w:id="374" w:author="Sean" w:date="2018-07-12T16:33:00Z">
        <w:r>
          <w:t>on many fronts</w:t>
        </w:r>
      </w:ins>
      <w:ins w:id="375" w:author="Sean" w:date="2018-07-12T11:01:00Z">
        <w:r w:rsidR="008E49B1">
          <w:t xml:space="preserve">. First, it </w:t>
        </w:r>
      </w:ins>
      <w:ins w:id="376" w:author="Sean" w:date="2018-07-12T16:33:00Z">
        <w:r>
          <w:t xml:space="preserve">reduces </w:t>
        </w:r>
      </w:ins>
      <w:ins w:id="377" w:author="Sean" w:date="2018-07-12T11:02:00Z">
        <w:r w:rsidR="008E49B1">
          <w:t xml:space="preserve">automaticity to a single dimension (attention) and presupposes that measures such as the Implicit Association Test (IAT), Affective Misattribution Procedure (AMP), and others </w:t>
        </w:r>
      </w:ins>
      <w:ins w:id="378" w:author="Sean" w:date="2018-07-12T11:03:00Z">
        <w:r w:rsidR="008E49B1">
          <w:t>are ‘</w:t>
        </w:r>
      </w:ins>
      <w:ins w:id="379" w:author="Sean" w:date="2018-07-12T11:02:00Z">
        <w:r w:rsidR="008E49B1">
          <w:t>implicit’</w:t>
        </w:r>
      </w:ins>
      <w:ins w:id="380" w:author="Sean" w:date="2018-07-12T11:03:00Z">
        <w:r w:rsidR="008E49B1">
          <w:t xml:space="preserve"> </w:t>
        </w:r>
      </w:ins>
      <w:ins w:id="381" w:author="Sean" w:date="2018-07-12T11:21:00Z">
        <w:r w:rsidR="00E23B88">
          <w:t xml:space="preserve">simply </w:t>
        </w:r>
      </w:ins>
      <w:ins w:id="382" w:author="Sean" w:date="2018-07-12T11:03:00Z">
        <w:r w:rsidR="008E49B1">
          <w:t xml:space="preserve">because they reduce attention to the attitude object. </w:t>
        </w:r>
      </w:ins>
      <w:ins w:id="383" w:author="Sean" w:date="2018-07-12T11:08:00Z">
        <w:r w:rsidR="003027A0">
          <w:t xml:space="preserve">Yet </w:t>
        </w:r>
      </w:ins>
      <w:ins w:id="384" w:author="Sean" w:date="2018-07-12T11:03:00Z">
        <w:r w:rsidR="008E49B1">
          <w:t xml:space="preserve">attention is only one </w:t>
        </w:r>
      </w:ins>
      <w:ins w:id="385" w:author="Sean" w:date="2018-07-12T11:08:00Z">
        <w:r w:rsidR="003027A0">
          <w:t xml:space="preserve">of several </w:t>
        </w:r>
      </w:ins>
      <w:ins w:id="386" w:author="Sean" w:date="2018-07-12T11:03:00Z">
        <w:r w:rsidR="008E49B1">
          <w:t>dimension</w:t>
        </w:r>
      </w:ins>
      <w:ins w:id="387" w:author="Sean" w:date="2018-07-12T11:08:00Z">
        <w:r w:rsidR="003027A0">
          <w:t>s</w:t>
        </w:r>
      </w:ins>
      <w:ins w:id="388" w:author="Sean" w:date="2018-07-12T11:03:00Z">
        <w:r w:rsidR="008E49B1">
          <w:t xml:space="preserve"> relevant to automaticity, and one that is not </w:t>
        </w:r>
      </w:ins>
      <w:ins w:id="389" w:author="Sean" w:date="2018-07-12T11:08:00Z">
        <w:r w:rsidR="003027A0">
          <w:t xml:space="preserve">necessarily </w:t>
        </w:r>
      </w:ins>
      <w:ins w:id="390" w:author="Sean" w:date="2018-07-12T11:03:00Z">
        <w:r w:rsidR="008E49B1">
          <w:t>reduced in implicit measures.</w:t>
        </w:r>
      </w:ins>
      <w:ins w:id="391" w:author="Sean" w:date="2018-07-12T11:21:00Z">
        <w:r w:rsidR="00E23B88">
          <w:t xml:space="preserve"> R</w:t>
        </w:r>
      </w:ins>
      <w:ins w:id="392" w:author="Sean" w:date="2018-07-12T11:04:00Z">
        <w:r w:rsidR="008E49B1">
          <w:t xml:space="preserve">esearch shows that people are often </w:t>
        </w:r>
      </w:ins>
      <w:ins w:id="393" w:author="Sean" w:date="2018-07-12T16:34:00Z">
        <w:r>
          <w:t xml:space="preserve">very </w:t>
        </w:r>
      </w:ins>
      <w:ins w:id="394" w:author="Sean" w:date="2018-07-12T11:04:00Z">
        <w:r w:rsidR="008E49B1">
          <w:t>aware of the attitude object and their responses to it in the IAT (</w:t>
        </w:r>
      </w:ins>
      <w:ins w:id="395" w:author="Sean" w:date="2018-07-12T11:07:00Z">
        <w:r w:rsidR="008E49B1">
          <w:t>REF</w:t>
        </w:r>
      </w:ins>
      <w:ins w:id="396" w:author="Sean" w:date="2018-07-12T11:04:00Z">
        <w:r w:rsidR="008E49B1">
          <w:t>)</w:t>
        </w:r>
      </w:ins>
      <w:ins w:id="397" w:author="Sean" w:date="2018-07-12T11:06:00Z">
        <w:r w:rsidR="003027A0">
          <w:t>.</w:t>
        </w:r>
      </w:ins>
      <w:ins w:id="398" w:author="Sean" w:date="2018-07-12T11:07:00Z">
        <w:r w:rsidR="003027A0">
          <w:t xml:space="preserve"> Others have found that </w:t>
        </w:r>
      </w:ins>
      <w:r w:rsidR="003027A0">
        <w:t xml:space="preserve">attention to different aspects of the attitude object (e.g., specific attitude elements) </w:t>
      </w:r>
      <w:ins w:id="399" w:author="Sean" w:date="2018-07-12T11:22:00Z">
        <w:r w:rsidR="00E23B88">
          <w:t>influence</w:t>
        </w:r>
      </w:ins>
      <w:ins w:id="400" w:author="Sean" w:date="2018-07-12T11:24:00Z">
        <w:r w:rsidR="00E23B88">
          <w:t>s</w:t>
        </w:r>
      </w:ins>
      <w:ins w:id="401" w:author="Sean" w:date="2018-07-12T11:22:00Z">
        <w:r w:rsidR="00E23B88">
          <w:t xml:space="preserve"> the type of responses emitted towards that object </w:t>
        </w:r>
      </w:ins>
      <w:r w:rsidR="003027A0">
        <w:t xml:space="preserve">(see </w:t>
      </w:r>
      <w:r w:rsidR="003027A0" w:rsidRPr="006C3195">
        <w:rPr>
          <w:noProof/>
        </w:rPr>
        <w:t xml:space="preserve">Gawronski, Cunningham, LeBel, &amp; Deutsch, </w:t>
      </w:r>
      <w:r w:rsidR="003027A0">
        <w:t>2010)</w:t>
      </w:r>
      <w:ins w:id="402" w:author="Sean" w:date="2018-07-12T11:09:00Z">
        <w:r w:rsidR="003027A0">
          <w:t xml:space="preserve"> and </w:t>
        </w:r>
      </w:ins>
      <w:ins w:id="403" w:author="Sean" w:date="2018-07-12T11:22:00Z">
        <w:r w:rsidR="00E23B88">
          <w:t xml:space="preserve">that attention to certain properties of the attitude object is </w:t>
        </w:r>
      </w:ins>
      <w:ins w:id="404" w:author="Sean" w:date="2018-07-12T16:41:00Z">
        <w:r w:rsidR="005B1FAF">
          <w:t xml:space="preserve">actually </w:t>
        </w:r>
      </w:ins>
      <w:ins w:id="405" w:author="Sean" w:date="2018-07-12T11:09:00Z">
        <w:r w:rsidR="003027A0">
          <w:t>necessary to observe the attitude (</w:t>
        </w:r>
        <w:commentRangeStart w:id="406"/>
        <w:commentRangeStart w:id="407"/>
        <w:r w:rsidR="003027A0">
          <w:t>REF</w:t>
        </w:r>
      </w:ins>
      <w:commentRangeEnd w:id="406"/>
      <w:ins w:id="408" w:author="Sean" w:date="2018-07-12T11:14:00Z">
        <w:r w:rsidR="003027A0">
          <w:rPr>
            <w:rStyle w:val="CommentReference"/>
            <w:lang w:val="nl-NL"/>
          </w:rPr>
          <w:commentReference w:id="406"/>
        </w:r>
      </w:ins>
      <w:commentRangeEnd w:id="407"/>
      <w:ins w:id="409" w:author="Sean" w:date="2018-07-12T16:40:00Z">
        <w:r>
          <w:rPr>
            <w:rStyle w:val="CommentReference"/>
            <w:lang w:val="nl-NL"/>
          </w:rPr>
          <w:commentReference w:id="407"/>
        </w:r>
      </w:ins>
      <w:ins w:id="410" w:author="Sean" w:date="2018-07-12T11:09:00Z">
        <w:r w:rsidR="003027A0">
          <w:t>)</w:t>
        </w:r>
      </w:ins>
      <w:r w:rsidR="003027A0">
        <w:t>.</w:t>
      </w:r>
      <w:ins w:id="411" w:author="Sean" w:date="2018-07-12T11:24:00Z">
        <w:r w:rsidR="00E23B88">
          <w:t xml:space="preserve"> </w:t>
        </w:r>
      </w:ins>
      <w:commentRangeStart w:id="412"/>
      <w:ins w:id="413" w:author="Sean" w:date="2018-07-12T16:34:00Z">
        <w:r>
          <w:t>Still</w:t>
        </w:r>
      </w:ins>
      <w:commentRangeEnd w:id="412"/>
      <w:ins w:id="414" w:author="Sean" w:date="2018-07-12T16:38:00Z">
        <w:r>
          <w:rPr>
            <w:rStyle w:val="CommentReference"/>
            <w:lang w:val="nl-NL"/>
          </w:rPr>
          <w:commentReference w:id="412"/>
        </w:r>
      </w:ins>
      <w:ins w:id="415" w:author="Sean" w:date="2018-07-12T16:34:00Z">
        <w:r>
          <w:t xml:space="preserve"> more </w:t>
        </w:r>
      </w:ins>
      <w:ins w:id="416" w:author="Sean" w:date="2018-07-12T11:24:00Z">
        <w:r w:rsidR="00E23B88">
          <w:t xml:space="preserve">work </w:t>
        </w:r>
      </w:ins>
      <w:ins w:id="417" w:author="Sean" w:date="2018-07-12T16:34:00Z">
        <w:r>
          <w:t xml:space="preserve">from </w:t>
        </w:r>
      </w:ins>
      <w:ins w:id="418" w:author="Sean" w:date="2018-07-12T11:24:00Z">
        <w:r w:rsidR="00E23B88">
          <w:t xml:space="preserve">our lab shows that </w:t>
        </w:r>
      </w:ins>
      <w:ins w:id="419" w:author="Sean" w:date="2018-07-12T16:42:00Z">
        <w:r w:rsidR="005B1FAF">
          <w:t xml:space="preserve">‘top-down’ processes such as </w:t>
        </w:r>
      </w:ins>
      <w:ins w:id="420" w:author="Sean" w:date="2018-07-12T11:25:00Z">
        <w:r w:rsidR="00E23B88">
          <w:t>goals (</w:t>
        </w:r>
        <w:r w:rsidR="00E23B88" w:rsidRPr="00E23B88">
          <w:t>Spruyt, Tibboel, De Schryver, &amp; De Houwer, 2017</w:t>
        </w:r>
        <w:r w:rsidR="00E23B88">
          <w:t xml:space="preserve">), </w:t>
        </w:r>
      </w:ins>
      <w:ins w:id="421" w:author="Sean" w:date="2018-07-12T16:39:00Z">
        <w:r>
          <w:t>motivation (REF)</w:t>
        </w:r>
      </w:ins>
      <w:ins w:id="422" w:author="Sean" w:date="2018-07-12T11:25:00Z">
        <w:r w:rsidR="00E23B88">
          <w:t xml:space="preserve">, and XX, </w:t>
        </w:r>
      </w:ins>
      <w:ins w:id="423" w:author="Sean" w:date="2018-07-12T16:34:00Z">
        <w:r>
          <w:t xml:space="preserve">also play more of a role in implicit attitudes </w:t>
        </w:r>
      </w:ins>
      <w:ins w:id="424" w:author="Sean" w:date="2018-07-12T16:35:00Z">
        <w:r>
          <w:t xml:space="preserve">than is often appreciated. </w:t>
        </w:r>
      </w:ins>
      <w:ins w:id="425" w:author="Sean" w:date="2018-07-12T16:36:00Z">
        <w:r>
          <w:t>Simply put</w:t>
        </w:r>
        <w:r w:rsidRPr="008C7D73">
          <w:t xml:space="preserve">, ‘attention’ is just one component of automaticity, there is no guarantee that implicit measures </w:t>
        </w:r>
      </w:ins>
      <w:ins w:id="426" w:author="Sean" w:date="2018-07-12T16:37:00Z">
        <w:r>
          <w:t xml:space="preserve">reduce </w:t>
        </w:r>
      </w:ins>
      <w:ins w:id="427" w:author="Sean" w:date="2018-07-12T16:36:00Z">
        <w:r w:rsidRPr="008C7D73">
          <w:t>it, nor is there a guarantee that it is the most important feature of automaticity</w:t>
        </w:r>
      </w:ins>
      <w:ins w:id="428" w:author="Sean" w:date="2018-07-12T17:23:00Z">
        <w:r w:rsidR="00B1750C">
          <w:t xml:space="preserve"> when it comes to implicit attitudes</w:t>
        </w:r>
      </w:ins>
      <w:ins w:id="429" w:author="Sean" w:date="2018-07-12T16:36:00Z">
        <w:r w:rsidRPr="008C7D73">
          <w:t xml:space="preserve">. </w:t>
        </w:r>
      </w:ins>
      <w:ins w:id="430" w:author="Sean" w:date="2018-07-12T16:37:00Z">
        <w:r>
          <w:t>It’s possible that d</w:t>
        </w:r>
      </w:ins>
      <w:ins w:id="431" w:author="Sean" w:date="2018-07-12T16:36:00Z">
        <w:r w:rsidRPr="008C7D73">
          <w:t xml:space="preserve">ifferent automaticity features </w:t>
        </w:r>
      </w:ins>
      <w:ins w:id="432" w:author="Sean" w:date="2018-07-12T16:37:00Z">
        <w:r>
          <w:t xml:space="preserve">play a role in different types of </w:t>
        </w:r>
      </w:ins>
      <w:ins w:id="433" w:author="Sean" w:date="2018-07-12T16:36:00Z">
        <w:r w:rsidRPr="008C7D73">
          <w:t>(implicit) evaluation</w:t>
        </w:r>
      </w:ins>
      <w:ins w:id="434" w:author="Sean" w:date="2018-07-12T16:37:00Z">
        <w:r>
          <w:t xml:space="preserve">s and that even the </w:t>
        </w:r>
        <w:r w:rsidRPr="008C7D73">
          <w:t>same</w:t>
        </w:r>
        <w:r>
          <w:t xml:space="preserve"> evaluation can operate under certain conditions in certain situations and different conditions in different situations</w:t>
        </w:r>
      </w:ins>
      <w:ins w:id="435" w:author="Sean" w:date="2018-07-12T16:36:00Z">
        <w:r w:rsidRPr="008C7D73">
          <w:t>.</w:t>
        </w:r>
      </w:ins>
      <w:ins w:id="436" w:author="Sean" w:date="2018-07-12T16:41:00Z">
        <w:r>
          <w:t xml:space="preserve"> </w:t>
        </w:r>
      </w:ins>
      <w:ins w:id="437" w:author="Sean" w:date="2018-07-12T16:42:00Z">
        <w:r w:rsidR="005B1FAF">
          <w:t xml:space="preserve">Thus we would encourage </w:t>
        </w:r>
        <w:proofErr w:type="spellStart"/>
        <w:r w:rsidR="005B1FAF" w:rsidRPr="00112F39">
          <w:t>Dalege</w:t>
        </w:r>
        <w:proofErr w:type="spellEnd"/>
        <w:r w:rsidR="005B1FAF">
          <w:t xml:space="preserve"> and colleagues to consider a more nuanced perspective on this issue and integrate it into their framework</w:t>
        </w:r>
      </w:ins>
      <w:ins w:id="438" w:author="Sean" w:date="2018-07-12T16:43:00Z">
        <w:r w:rsidR="005B1FAF">
          <w:t xml:space="preserve"> (e.g., how would the framework </w:t>
        </w:r>
      </w:ins>
      <w:ins w:id="439" w:author="Sean" w:date="2018-07-12T16:44:00Z">
        <w:r w:rsidR="005B1FAF">
          <w:t>operationalize</w:t>
        </w:r>
      </w:ins>
      <w:ins w:id="440" w:author="Sean" w:date="2018-07-12T16:43:00Z">
        <w:r w:rsidR="005B1FAF">
          <w:t xml:space="preserve"> </w:t>
        </w:r>
      </w:ins>
      <w:ins w:id="441" w:author="Sean" w:date="2018-07-12T16:44:00Z">
        <w:r w:rsidR="005B1FAF">
          <w:t>and deal with other automaticity conditions such as speed, efficiency, and intent)?</w:t>
        </w:r>
      </w:ins>
      <w:ins w:id="442" w:author="Sean" w:date="2018-07-12T16:45:00Z">
        <w:r w:rsidR="005B1FAF">
          <w:t xml:space="preserve"> Doing so would likely expand and improve the sophistication of the predictions that their model would make about implicit measures (now predictions </w:t>
        </w:r>
      </w:ins>
      <w:ins w:id="443" w:author="Sean" w:date="2018-07-12T16:46:00Z">
        <w:r w:rsidR="005B1FAF">
          <w:t xml:space="preserve">about the stability and consistency of implicit measures is </w:t>
        </w:r>
      </w:ins>
      <w:ins w:id="444" w:author="Sean" w:date="2018-07-12T16:45:00Z">
        <w:r w:rsidR="005B1FAF">
          <w:t>limited to how much a person thinks</w:t>
        </w:r>
      </w:ins>
      <w:ins w:id="445" w:author="Sean" w:date="2018-07-12T16:46:00Z">
        <w:r w:rsidR="005B1FAF">
          <w:t xml:space="preserve"> about the attitude object). </w:t>
        </w:r>
      </w:ins>
      <w:ins w:id="446" w:author="Sean" w:date="2018-07-12T16:45:00Z">
        <w:r w:rsidR="005B1FAF">
          <w:t xml:space="preserve"> </w:t>
        </w:r>
      </w:ins>
    </w:p>
    <w:p w14:paraId="045048DF" w14:textId="1B1A7691" w:rsidR="001D2440" w:rsidRDefault="001D2440" w:rsidP="001D2440">
      <w:pPr>
        <w:ind w:firstLine="0"/>
        <w:rPr>
          <w:b/>
        </w:rPr>
      </w:pPr>
      <w:r>
        <w:rPr>
          <w:b/>
        </w:rPr>
        <w:t xml:space="preserve">Issue 4: </w:t>
      </w:r>
      <w:r w:rsidR="00D10B54">
        <w:rPr>
          <w:b/>
        </w:rPr>
        <w:t>The C</w:t>
      </w:r>
      <w:r>
        <w:rPr>
          <w:b/>
        </w:rPr>
        <w:t xml:space="preserve">onceptualization of </w:t>
      </w:r>
      <w:r w:rsidR="00D10B54">
        <w:rPr>
          <w:b/>
        </w:rPr>
        <w:t>(A</w:t>
      </w:r>
      <w:r>
        <w:rPr>
          <w:b/>
        </w:rPr>
        <w:t>ttitudinal)</w:t>
      </w:r>
      <w:r w:rsidR="00D10B54">
        <w:rPr>
          <w:b/>
        </w:rPr>
        <w:t xml:space="preserve"> E</w:t>
      </w:r>
      <w:r>
        <w:rPr>
          <w:b/>
        </w:rPr>
        <w:t>ntropy</w:t>
      </w:r>
      <w:r w:rsidR="00D10B54">
        <w:rPr>
          <w:b/>
        </w:rPr>
        <w:t xml:space="preserve"> Needs Further Refinement</w:t>
      </w:r>
    </w:p>
    <w:p w14:paraId="03C81303" w14:textId="7207F5E3" w:rsidR="001D2440" w:rsidRDefault="001D2440" w:rsidP="001D2440">
      <w:pPr>
        <w:ind w:firstLine="0"/>
      </w:pPr>
      <w:r>
        <w:rPr>
          <w:b/>
        </w:rPr>
        <w:tab/>
      </w:r>
      <w:ins w:id="447" w:author="Sean" w:date="2018-07-12T16:52:00Z">
        <w:r w:rsidR="00213EF2">
          <w:t xml:space="preserve">The </w:t>
        </w:r>
      </w:ins>
      <w:ins w:id="448" w:author="Sean" w:date="2018-07-12T16:56:00Z">
        <w:r w:rsidR="00213EF2">
          <w:t>Attitudinal Entropy</w:t>
        </w:r>
      </w:ins>
      <w:ins w:id="449" w:author="Sean" w:date="2018-07-12T16:52:00Z">
        <w:r w:rsidR="00213EF2">
          <w:t xml:space="preserve"> framework would benefit from </w:t>
        </w:r>
      </w:ins>
      <w:ins w:id="450" w:author="Sean" w:date="2018-07-12T17:07:00Z">
        <w:r w:rsidR="00EB6BA6">
          <w:t xml:space="preserve">additional clarity around the entropy concept. </w:t>
        </w:r>
      </w:ins>
      <w:proofErr w:type="spellStart"/>
      <w:r>
        <w:t>Dalege</w:t>
      </w:r>
      <w:proofErr w:type="spellEnd"/>
      <w:r>
        <w:t xml:space="preserve"> and colleagues describe entropy as a characteristic </w:t>
      </w:r>
      <w:ins w:id="451" w:author="Sean" w:date="2018-07-12T16:52:00Z">
        <w:r w:rsidR="00213EF2">
          <w:t xml:space="preserve">property </w:t>
        </w:r>
      </w:ins>
      <w:r>
        <w:t xml:space="preserve">of attitudes (i.e., its uncertainty). Boltzmann entropy is formalized as the proportion of attitude elements in distinct states at a certain point in time whereas Gibbs entropy is formalized as the consistency of these configurations over time. Thinking about (or attention to) the attitude object is assumed to reduce Gibbs entropy. This formalization has merits because it is more elaborate compared to other (e.g., predictive processing) theories and it allows simulation of human evaluative behavior in a nodal network with a good fit to past findings and potential for novel predictions. </w:t>
      </w:r>
    </w:p>
    <w:p w14:paraId="2D8E1B81" w14:textId="77777777" w:rsidR="001D2440" w:rsidRDefault="001D2440" w:rsidP="001D2440">
      <w:r>
        <w:t xml:space="preserve">Importantly, however, even though consistency detection lies at the basis of the attitudinal entropy theory, it is not specified how this process occurs. Attitude elements are modeled as nodes that can only be switched on or off and are thus stripped from any relational content, making it difficult to see how consistency between attitude elements could be determined. The assumption that only the (momentary) valence of attitude elements is compared in this process is unfeasible given that it is not specified how the valence of attitude elements (not only beliefs but also behaviors and feelings) is determined. Moreover, studies show that the relational content of information about attitude objects influences evaluation (e.g., Van Dessel, De Houwer, &amp; Smith, 2018) and important moderators of evaluation (e.g., </w:t>
      </w:r>
      <w:proofErr w:type="spellStart"/>
      <w:r>
        <w:t>diagnosticity</w:t>
      </w:r>
      <w:proofErr w:type="spellEnd"/>
      <w:r>
        <w:t xml:space="preserve"> of available information: see Cone &amp; Ferguson, 2015) necessarily involve the validation of relational content of information. </w:t>
      </w:r>
    </w:p>
    <w:p w14:paraId="3FC1ED4B" w14:textId="1F33F30C" w:rsidR="001D2440" w:rsidRDefault="00213EF2" w:rsidP="001D2440">
      <w:ins w:id="452" w:author="Sean" w:date="2018-07-12T16:54:00Z">
        <w:r>
          <w:t>Alt</w:t>
        </w:r>
      </w:ins>
      <w:r w:rsidR="001D2440">
        <w:t xml:space="preserve">hough </w:t>
      </w:r>
      <w:proofErr w:type="spellStart"/>
      <w:r w:rsidR="001D2440">
        <w:t>Dalege</w:t>
      </w:r>
      <w:proofErr w:type="spellEnd"/>
      <w:r w:rsidR="001D2440">
        <w:t xml:space="preserve"> and colleagues seem to assume that inferential reasoning processes determine attitude formation, it is unclear why inferential reasoning processes are not incorporated in their calculation of entropy. At the very least, this calculation should take into account that evaluative responses not only depend on the amount of thinking about an attitude object but also the direction of thinking. The attitudinal entropy framework might benefit from a clearer specification of inferential reasoning processes that elucidates how people make specific inferences (in the context of information validation). Integration of basic principles from inferential reasoning models (e.g., context-dependence of inferences: Van Dessel et al., 2018) might allow for a more encompassing computation of attitude consistency. This might facilitate explanation of several findings that were not discussed by the authors yet do not readily fit within the attitudinal entropy framework (e.g., that implicit evaluations are sometimes found to predict certain behavior better than explicit evaluations: Banaji &amp; Greenwald, 2013). </w:t>
      </w:r>
    </w:p>
    <w:p w14:paraId="0DB93063" w14:textId="77777777" w:rsidR="001D2440" w:rsidRDefault="001D2440" w:rsidP="001D2440">
      <w:pPr>
        <w:rPr>
          <w:ins w:id="453" w:author="Ian Hussey" w:date="2018-07-19T01:17:00Z"/>
        </w:rPr>
      </w:pPr>
      <w:r>
        <w:t xml:space="preserve">A more general inferential reasoning model of evaluations might be described that benefits from the elaborate conceptualization (and the specific method of computation) for entropy in the attitudinal entropy model. In this endeavor, we believe that it might be best to consider entropy not as a characteristic of an attitude (what would be the delineating factor of a configuration of attitude elements anyway?) but of a more general belief system. Modeling entropy might then allow estimation of the circumstances under which a person’s belief system might be updated. This could help elucidate how entropy might play a role in evaluative behavior and, by extension, behavior in </w:t>
      </w:r>
      <w:commentRangeStart w:id="454"/>
      <w:r>
        <w:t>general</w:t>
      </w:r>
      <w:commentRangeEnd w:id="454"/>
      <w:r w:rsidR="00B85C6D">
        <w:rPr>
          <w:rStyle w:val="CommentReference"/>
          <w:lang w:val="nl-NL"/>
        </w:rPr>
        <w:commentReference w:id="454"/>
      </w:r>
      <w:r>
        <w:t xml:space="preserve">. </w:t>
      </w:r>
    </w:p>
    <w:p w14:paraId="38BA7BF1" w14:textId="60B2859E" w:rsidR="000F1FEF" w:rsidRPr="00AE4A57" w:rsidRDefault="0059150E" w:rsidP="00AE4A57">
      <w:pPr>
        <w:ind w:firstLine="0"/>
        <w:rPr>
          <w:b/>
        </w:rPr>
      </w:pPr>
      <w:commentRangeStart w:id="456"/>
      <w:ins w:id="457" w:author="Ian Hussey" w:date="2018-07-19T01:18:00Z">
        <w:r w:rsidRPr="00AE4A57">
          <w:rPr>
            <w:b/>
          </w:rPr>
          <w:t>Predictions tested</w:t>
        </w:r>
      </w:ins>
      <w:commentRangeEnd w:id="456"/>
      <w:ins w:id="458" w:author="Ian Hussey" w:date="2018-07-19T01:52:00Z">
        <w:r w:rsidR="00AB5D60">
          <w:rPr>
            <w:rStyle w:val="CommentReference"/>
            <w:lang w:val="nl-NL"/>
          </w:rPr>
          <w:commentReference w:id="456"/>
        </w:r>
      </w:ins>
    </w:p>
    <w:p w14:paraId="2853870B" w14:textId="26FFCB1C" w:rsidR="00686799" w:rsidRDefault="0059150E" w:rsidP="00A30C5C">
      <w:pPr>
        <w:ind w:firstLine="0"/>
        <w:rPr>
          <w:ins w:id="459" w:author="Ian Hussey" w:date="2018-07-19T01:23:00Z"/>
        </w:rPr>
      </w:pPr>
      <w:ins w:id="460" w:author="Ian Hussey" w:date="2018-07-19T01:18:00Z">
        <w:r>
          <w:rPr>
            <w:b/>
          </w:rPr>
          <w:tab/>
        </w:r>
        <w:r>
          <w:t xml:space="preserve">In their article, </w:t>
        </w:r>
        <w:proofErr w:type="spellStart"/>
        <w:r>
          <w:t>Dalege</w:t>
        </w:r>
        <w:proofErr w:type="spellEnd"/>
        <w:r>
          <w:t xml:space="preserve"> and colleagues present multiple predictions that they argue flow from their model, and which may be tested in future work. </w:t>
        </w:r>
      </w:ins>
      <w:ins w:id="461" w:author="Ian Hussey" w:date="2018-07-19T01:19:00Z">
        <w:r>
          <w:t xml:space="preserve">As it happens, several of these predictions are testable using existing data. We used data from the Attitudes 2.0 dataset to assess predictions number </w:t>
        </w:r>
      </w:ins>
      <w:ins w:id="462" w:author="Ian Hussey" w:date="2018-07-19T01:54:00Z">
        <w:r w:rsidR="00AB5D60">
          <w:t>1b and 3</w:t>
        </w:r>
      </w:ins>
      <w:ins w:id="463" w:author="Ian Hussey" w:date="2018-07-19T01:19:00Z">
        <w:r>
          <w:t>. This large</w:t>
        </w:r>
      </w:ins>
      <w:ins w:id="464" w:author="Ian Hussey" w:date="2018-07-19T01:20:00Z">
        <w:r w:rsidR="00602287">
          <w:t xml:space="preserve"> study (N experimental sessions &gt; 409,000) of implicit and explicit attitudes was conducted on the Project Implicit website. </w:t>
        </w:r>
      </w:ins>
      <w:ins w:id="465" w:author="Ian Hussey" w:date="2018-07-19T01:21:00Z">
        <w:r w:rsidR="00602287">
          <w:t xml:space="preserve">Subsets of this </w:t>
        </w:r>
      </w:ins>
      <w:ins w:id="466" w:author="Ian Hussey" w:date="2018-07-19T01:20:00Z">
        <w:r w:rsidR="00602287">
          <w:t xml:space="preserve">dataset </w:t>
        </w:r>
      </w:ins>
      <w:ins w:id="467" w:author="Ian Hussey" w:date="2018-07-19T01:21:00Z">
        <w:r w:rsidR="00602287">
          <w:t xml:space="preserve">have been used in previous research (e.g., Nosek </w:t>
        </w:r>
      </w:ins>
      <w:ins w:id="468" w:author="Ian Hussey" w:date="2018-07-19T01:22:00Z">
        <w:r w:rsidR="00686799">
          <w:t>&amp; Hansen, 2008)</w:t>
        </w:r>
      </w:ins>
      <w:ins w:id="469" w:author="Ian Hussey" w:date="2018-07-19T01:21:00Z">
        <w:r w:rsidR="00686799">
          <w:t xml:space="preserve">, and the full dataset is being curated for public release and publication (Hussey et al., in prep). </w:t>
        </w:r>
      </w:ins>
      <w:ins w:id="470" w:author="Ian Hussey" w:date="2018-07-19T01:25:00Z">
        <w:r w:rsidR="002E3A0E">
          <w:t>Participants in the study completed one of 190 IATs assessing attitudes within a wide range of attitude domains including politics, ideologies, popular culture figures, and everyday preferences</w:t>
        </w:r>
      </w:ins>
      <w:ins w:id="471" w:author="Ian Hussey" w:date="2018-07-19T01:37:00Z">
        <w:r w:rsidR="008A4EA6">
          <w:t xml:space="preserve"> (total </w:t>
        </w:r>
        <w:r w:rsidR="008A4EA6" w:rsidRPr="0084376D">
          <w:rPr>
            <w:i/>
          </w:rPr>
          <w:t>N</w:t>
        </w:r>
        <w:r w:rsidR="008A4EA6">
          <w:t xml:space="preserve"> for analysis = </w:t>
        </w:r>
        <w:r w:rsidR="008A4EA6" w:rsidRPr="008A4EA6">
          <w:rPr>
            <w:lang w:val="en-IE"/>
          </w:rPr>
          <w:t>155913</w:t>
        </w:r>
        <w:r w:rsidR="008A4EA6">
          <w:rPr>
            <w:lang w:val="en-IE"/>
          </w:rPr>
          <w:t xml:space="preserve">, mean N per IAT type = </w:t>
        </w:r>
        <w:r w:rsidR="008A4EA6" w:rsidRPr="008A4EA6">
          <w:rPr>
            <w:lang w:val="en-IE"/>
          </w:rPr>
          <w:t>1641</w:t>
        </w:r>
        <w:r w:rsidR="008A4EA6">
          <w:rPr>
            <w:lang w:val="en-IE"/>
          </w:rPr>
          <w:t>)</w:t>
        </w:r>
      </w:ins>
      <w:ins w:id="472" w:author="Ian Hussey" w:date="2018-07-19T01:25:00Z">
        <w:r w:rsidR="002E3A0E">
          <w:t xml:space="preserve">. Self-report attitude scales also assessed multiple </w:t>
        </w:r>
      </w:ins>
      <w:ins w:id="473" w:author="Ian Hussey" w:date="2018-07-19T01:26:00Z">
        <w:r w:rsidR="002E3A0E">
          <w:t>attitude</w:t>
        </w:r>
      </w:ins>
      <w:ins w:id="474" w:author="Ian Hussey" w:date="2018-07-19T01:25:00Z">
        <w:r w:rsidR="002E3A0E">
          <w:t xml:space="preserve"> features. </w:t>
        </w:r>
      </w:ins>
      <w:ins w:id="475" w:author="Ian Hussey" w:date="2018-07-19T01:26:00Z">
        <w:r w:rsidR="002E3A0E">
          <w:t xml:space="preserve">Relevant subsets of </w:t>
        </w:r>
        <w:r w:rsidR="003179B2">
          <w:t xml:space="preserve">these items and data were employed to test </w:t>
        </w:r>
      </w:ins>
      <w:ins w:id="476" w:author="Ian Hussey" w:date="2018-07-19T01:27:00Z">
        <w:r w:rsidR="006E3372">
          <w:t>two</w:t>
        </w:r>
        <w:r w:rsidR="003179B2">
          <w:t xml:space="preserve"> of the </w:t>
        </w:r>
      </w:ins>
      <w:ins w:id="477" w:author="Ian Hussey" w:date="2018-07-19T01:26:00Z">
        <w:r w:rsidR="003179B2">
          <w:t xml:space="preserve">hypotheses </w:t>
        </w:r>
      </w:ins>
      <w:proofErr w:type="spellStart"/>
      <w:ins w:id="478" w:author="Ian Hussey" w:date="2018-07-19T01:27:00Z">
        <w:r w:rsidR="003179B2">
          <w:t>Dalege</w:t>
        </w:r>
        <w:proofErr w:type="spellEnd"/>
        <w:r w:rsidR="003179B2">
          <w:t xml:space="preserve"> and colleagues put forward.</w:t>
        </w:r>
      </w:ins>
    </w:p>
    <w:p w14:paraId="70EE5303" w14:textId="2853A306" w:rsidR="008A4EA6" w:rsidRDefault="002E3A0E" w:rsidP="008A4EA6">
      <w:pPr>
        <w:rPr>
          <w:ins w:id="479" w:author="Ian Hussey" w:date="2018-07-19T01:42:00Z"/>
        </w:rPr>
      </w:pPr>
      <w:ins w:id="480" w:author="Ian Hussey" w:date="2018-07-19T01:24:00Z">
        <w:r w:rsidRPr="00AE4A57">
          <w:rPr>
            <w:b/>
          </w:rPr>
          <w:t>Prediction 1b</w:t>
        </w:r>
        <w:r>
          <w:t>. “</w:t>
        </w:r>
        <w:r w:rsidRPr="002E3A0E">
          <w:t>Scores on implicit measures assessing attitudes, individuals regularly think about, are expected to have higher internal consistency and stability than scores on implicit measures assessing attitudes, individuals think only infrequently about.</w:t>
        </w:r>
        <w:r>
          <w:t xml:space="preserve">” </w:t>
        </w:r>
      </w:ins>
      <w:ins w:id="481" w:author="Ian Hussey" w:date="2018-07-19T01:27:00Z">
        <w:r w:rsidR="003179B2">
          <w:t xml:space="preserve">Internal consistency values </w:t>
        </w:r>
      </w:ins>
      <w:ins w:id="482" w:author="Ian Hussey" w:date="2018-07-19T01:28:00Z">
        <w:r w:rsidR="003179B2">
          <w:t xml:space="preserve">were calculated for each type of IAT </w:t>
        </w:r>
        <w:r w:rsidR="00251610">
          <w:t>(both C</w:t>
        </w:r>
        <w:r w:rsidR="003179B2">
          <w:t xml:space="preserve">ronbach’s </w:t>
        </w:r>
      </w:ins>
      <w:ins w:id="483" w:author="Ian Hussey" w:date="2018-07-19T01:29:00Z">
        <w:r w:rsidR="00251610" w:rsidRPr="00251610">
          <w:t>α</w:t>
        </w:r>
        <w:r w:rsidR="00251610">
          <w:t xml:space="preserve"> </w:t>
        </w:r>
      </w:ins>
      <w:ins w:id="484" w:author="Ian Hussey" w:date="2018-07-19T01:28:00Z">
        <w:r w:rsidR="003179B2">
          <w:t xml:space="preserve">and McDonald’s </w:t>
        </w:r>
      </w:ins>
      <w:ins w:id="485" w:author="Ian Hussey" w:date="2018-07-19T01:29:00Z">
        <w:r w:rsidR="00251610" w:rsidRPr="00251610">
          <w:t>ω</w:t>
        </w:r>
      </w:ins>
      <w:ins w:id="486" w:author="Ian Hussey" w:date="2018-07-19T01:28:00Z">
        <w:r w:rsidR="00251610" w:rsidRPr="00AE4A57">
          <w:rPr>
            <w:i/>
            <w:vertAlign w:val="subscript"/>
          </w:rPr>
          <w:t>t</w:t>
        </w:r>
        <w:r w:rsidR="00251610">
          <w:t xml:space="preserve">). </w:t>
        </w:r>
      </w:ins>
      <w:ins w:id="487" w:author="Ian Hussey" w:date="2018-07-19T01:30:00Z">
        <w:r w:rsidR="00FC13CD">
          <w:t xml:space="preserve">Participants were also asked how frequently they thought about the two concept categories contained that </w:t>
        </w:r>
        <w:proofErr w:type="gramStart"/>
        <w:r w:rsidR="00FC13CD">
          <w:t>were</w:t>
        </w:r>
        <w:proofErr w:type="gramEnd"/>
        <w:r w:rsidR="00FC13CD">
          <w:t xml:space="preserve"> used </w:t>
        </w:r>
      </w:ins>
      <w:ins w:id="488" w:author="Ian Hussey" w:date="2018-07-19T01:31:00Z">
        <w:r w:rsidR="00FC13CD">
          <w:t>within</w:t>
        </w:r>
      </w:ins>
      <w:ins w:id="489" w:author="Ian Hussey" w:date="2018-07-19T01:30:00Z">
        <w:r w:rsidR="00FC13CD">
          <w:t xml:space="preserve"> the IAT (e.g., Democrats and Republicans). </w:t>
        </w:r>
      </w:ins>
      <w:ins w:id="490" w:author="Ian Hussey" w:date="2018-07-19T01:31:00Z">
        <w:r w:rsidR="002C414E">
          <w:t>For each type of IAT, mean frequency ratings were also calculated, resulting in 190 pairs of internal consistency values and mean frequency ratings</w:t>
        </w:r>
        <w:r w:rsidR="008A4EA6">
          <w:t>.</w:t>
        </w:r>
      </w:ins>
      <w:ins w:id="491" w:author="Ian Hussey" w:date="2018-07-19T01:37:00Z">
        <w:r w:rsidR="005A2A6A">
          <w:t xml:space="preserve"> Linear regressions demonstrated that </w:t>
        </w:r>
      </w:ins>
      <w:ins w:id="492" w:author="Ian Hussey" w:date="2018-07-19T01:38:00Z">
        <w:r w:rsidR="005A2A6A">
          <w:t xml:space="preserve">the self-reported </w:t>
        </w:r>
      </w:ins>
      <w:ins w:id="493" w:author="Ian Hussey" w:date="2018-07-19T01:37:00Z">
        <w:r w:rsidR="005A2A6A">
          <w:t>frequenc</w:t>
        </w:r>
      </w:ins>
      <w:ins w:id="494" w:author="Ian Hussey" w:date="2018-07-19T01:38:00Z">
        <w:r w:rsidR="005A2A6A">
          <w:t>y with which participants thought about the concepts employed in the IATs was predictive of the internal consistency of the IAT</w:t>
        </w:r>
      </w:ins>
      <w:ins w:id="495" w:author="Ian Hussey" w:date="2018-07-19T01:39:00Z">
        <w:r w:rsidR="005A2A6A">
          <w:t>’</w:t>
        </w:r>
      </w:ins>
      <w:ins w:id="496" w:author="Ian Hussey" w:date="2018-07-19T01:38:00Z">
        <w:r w:rsidR="005A2A6A">
          <w:t>s</w:t>
        </w:r>
      </w:ins>
      <w:ins w:id="497" w:author="Ian Hussey" w:date="2018-07-19T01:39:00Z">
        <w:r w:rsidR="005A2A6A">
          <w:t xml:space="preserve"> intern</w:t>
        </w:r>
        <w:r w:rsidR="009F6A55">
          <w:t>al consistency between domains, for both metrics of internal consistency (</w:t>
        </w:r>
      </w:ins>
      <w:ins w:id="498" w:author="Ian Hussey" w:date="2018-07-19T01:40:00Z">
        <w:r w:rsidR="009F6A55" w:rsidRPr="00251610">
          <w:t>α</w:t>
        </w:r>
        <w:r w:rsidR="009F6A55">
          <w:t xml:space="preserve">: </w:t>
        </w:r>
      </w:ins>
      <w:ins w:id="499" w:author="Ian Hussey" w:date="2018-07-19T01:51:00Z">
        <w:r w:rsidR="00CB7D49" w:rsidRPr="00CB7D49">
          <w:t>β</w:t>
        </w:r>
      </w:ins>
      <w:ins w:id="500" w:author="Ian Hussey" w:date="2018-07-19T01:40:00Z">
        <w:r w:rsidR="009F6A55" w:rsidRPr="00AE4A57">
          <w:t xml:space="preserve"> = </w:t>
        </w:r>
      </w:ins>
      <w:ins w:id="501" w:author="Ian Hussey" w:date="2018-07-19T01:50:00Z">
        <w:r w:rsidR="00CB7D49" w:rsidRPr="00CB7D49">
          <w:t>0.23</w:t>
        </w:r>
      </w:ins>
      <w:ins w:id="502" w:author="Ian Hussey" w:date="2018-07-19T01:40:00Z">
        <w:r w:rsidR="009F6A55">
          <w:t xml:space="preserve">, </w:t>
        </w:r>
        <w:r w:rsidR="009F6A55" w:rsidRPr="00AE4A57">
          <w:rPr>
            <w:i/>
          </w:rPr>
          <w:t>p</w:t>
        </w:r>
        <w:r w:rsidR="009F6A55">
          <w:t xml:space="preserve"> = .024; </w:t>
        </w:r>
        <w:r w:rsidR="009F6A55" w:rsidRPr="00251610">
          <w:t>ω</w:t>
        </w:r>
        <w:r w:rsidR="009F6A55" w:rsidRPr="0084376D">
          <w:rPr>
            <w:i/>
            <w:vertAlign w:val="subscript"/>
          </w:rPr>
          <w:t>t</w:t>
        </w:r>
        <w:r w:rsidR="009F6A55">
          <w:t xml:space="preserve">: </w:t>
        </w:r>
      </w:ins>
      <w:ins w:id="503" w:author="Ian Hussey" w:date="2018-07-19T01:51:00Z">
        <w:r w:rsidR="00CB7D49" w:rsidRPr="00CB7D49">
          <w:t>β</w:t>
        </w:r>
      </w:ins>
      <w:ins w:id="504" w:author="Ian Hussey" w:date="2018-07-19T01:40:00Z">
        <w:r w:rsidR="009F6A55" w:rsidRPr="0084376D">
          <w:t xml:space="preserve"> = </w:t>
        </w:r>
        <w:r w:rsidR="00CB7D49">
          <w:t>0.24</w:t>
        </w:r>
        <w:r w:rsidR="009F6A55">
          <w:t xml:space="preserve">, </w:t>
        </w:r>
        <w:r w:rsidR="009F6A55" w:rsidRPr="0084376D">
          <w:rPr>
            <w:i/>
          </w:rPr>
          <w:t>p</w:t>
        </w:r>
        <w:r w:rsidR="009F6A55">
          <w:t xml:space="preserve"> = .021)</w:t>
        </w:r>
      </w:ins>
      <w:ins w:id="505" w:author="Ian Hussey" w:date="2018-07-19T01:41:00Z">
        <w:r w:rsidR="009F6A55">
          <w:t xml:space="preserve">. </w:t>
        </w:r>
      </w:ins>
    </w:p>
    <w:p w14:paraId="7143A812" w14:textId="19C15E94" w:rsidR="00C1367D" w:rsidRPr="008A4EA6" w:rsidRDefault="00C1367D" w:rsidP="008A4EA6">
      <w:pPr>
        <w:rPr>
          <w:ins w:id="506" w:author="Ian Hussey" w:date="2018-07-19T01:35:00Z"/>
          <w:lang w:val="en-IE"/>
        </w:rPr>
      </w:pPr>
      <w:ins w:id="507" w:author="Ian Hussey" w:date="2018-07-19T01:42:00Z">
        <w:r w:rsidRPr="00AE4A57">
          <w:rPr>
            <w:b/>
          </w:rPr>
          <w:t>Prediction 3.</w:t>
        </w:r>
        <w:r>
          <w:t xml:space="preserve"> “A</w:t>
        </w:r>
        <w:r w:rsidRPr="00C1367D">
          <w:t>ttitudes are expected to be less polarized than when individuals are given mor</w:t>
        </w:r>
        <w:r>
          <w:t>e time to answer the questions.” Although not a perfect test of this hypothesis, we observed that the Attitudes 2.0 dataset contains self-report</w:t>
        </w:r>
      </w:ins>
      <w:ins w:id="508" w:author="Ian Hussey" w:date="2018-07-19T01:43:00Z">
        <w:r>
          <w:t xml:space="preserve"> ratings of both “gut feelings” and “actual feelings [upon reflection]” of the concept category pairs. </w:t>
        </w:r>
      </w:ins>
      <w:ins w:id="509" w:author="Ian Hussey" w:date="2018-07-19T01:44:00Z">
        <w:r w:rsidR="00DA7056">
          <w:t xml:space="preserve">We employed these items to assess the hypothesis that </w:t>
        </w:r>
      </w:ins>
      <w:ins w:id="510" w:author="Ian Hussey" w:date="2018-07-19T01:45:00Z">
        <w:r w:rsidR="00DA7056">
          <w:t xml:space="preserve">deliberative </w:t>
        </w:r>
      </w:ins>
      <w:ins w:id="511" w:author="Ian Hussey" w:date="2018-07-19T01:44:00Z">
        <w:r w:rsidR="00DA7056">
          <w:t xml:space="preserve">evaluations are more extreme </w:t>
        </w:r>
      </w:ins>
      <w:ins w:id="512" w:author="Ian Hussey" w:date="2018-07-19T01:45:00Z">
        <w:r w:rsidR="00DA7056">
          <w:t xml:space="preserve">than gut evaluations. </w:t>
        </w:r>
        <w:r w:rsidR="005B1CF9">
          <w:t xml:space="preserve">Self-report ratings for each evaluation type were recoded as absolute scores, </w:t>
        </w:r>
      </w:ins>
      <w:ins w:id="513" w:author="Ian Hussey" w:date="2018-07-19T01:46:00Z">
        <w:r w:rsidR="005B1CF9">
          <w:t xml:space="preserve">so that positive scores </w:t>
        </w:r>
        <w:r w:rsidR="00703416">
          <w:t xml:space="preserve">represent deviation from neutrality/ambivalence without regard to whether those evaluations were positive or negative. A hierarchical linear model that accounted for </w:t>
        </w:r>
      </w:ins>
      <w:ins w:id="514" w:author="Ian Hussey" w:date="2018-07-19T01:47:00Z">
        <w:r w:rsidR="00703416">
          <w:t xml:space="preserve">concept category domains demonstrated evidence against this prediction. </w:t>
        </w:r>
      </w:ins>
      <w:ins w:id="515" w:author="Ian Hussey" w:date="2018-07-19T01:48:00Z">
        <w:r w:rsidR="00703416">
          <w:t>“</w:t>
        </w:r>
      </w:ins>
      <w:ins w:id="516" w:author="Ian Hussey" w:date="2018-07-19T01:47:00Z">
        <w:r w:rsidR="00703416">
          <w:t>Gut</w:t>
        </w:r>
      </w:ins>
      <w:ins w:id="517" w:author="Ian Hussey" w:date="2018-07-19T01:48:00Z">
        <w:r w:rsidR="00703416">
          <w:t>”</w:t>
        </w:r>
      </w:ins>
      <w:ins w:id="518" w:author="Ian Hussey" w:date="2018-07-19T01:47:00Z">
        <w:r w:rsidR="00703416">
          <w:t xml:space="preserve"> </w:t>
        </w:r>
      </w:ins>
      <w:ins w:id="519" w:author="Ian Hussey" w:date="2018-07-19T01:48:00Z">
        <w:r w:rsidR="00703416">
          <w:t>evaluations</w:t>
        </w:r>
      </w:ins>
      <w:ins w:id="520" w:author="Ian Hussey" w:date="2018-07-19T01:47:00Z">
        <w:r w:rsidR="00703416">
          <w:t xml:space="preserve"> were </w:t>
        </w:r>
      </w:ins>
      <w:ins w:id="521" w:author="Ian Hussey" w:date="2018-07-19T01:48:00Z">
        <w:r w:rsidR="00703416">
          <w:t>found</w:t>
        </w:r>
      </w:ins>
      <w:ins w:id="522" w:author="Ian Hussey" w:date="2018-07-19T01:47:00Z">
        <w:r w:rsidR="00703416">
          <w:t xml:space="preserve"> </w:t>
        </w:r>
      </w:ins>
      <w:ins w:id="523" w:author="Ian Hussey" w:date="2018-07-19T01:48:00Z">
        <w:r w:rsidR="00703416">
          <w:t>to be more extreme on ave</w:t>
        </w:r>
        <w:r w:rsidR="00A4010E">
          <w:t>rage than “actual” evaluations (</w:t>
        </w:r>
      </w:ins>
      <w:ins w:id="524" w:author="Ian Hussey" w:date="2018-07-19T01:51:00Z">
        <w:r w:rsidR="00AB7857" w:rsidRPr="00AB7857">
          <w:t>β</w:t>
        </w:r>
      </w:ins>
      <w:ins w:id="525" w:author="Ian Hussey" w:date="2018-07-19T01:50:00Z">
        <w:r w:rsidR="00A4010E" w:rsidRPr="0084376D">
          <w:t xml:space="preserve"> = </w:t>
        </w:r>
        <w:r w:rsidR="00460606">
          <w:t>0.07</w:t>
        </w:r>
        <w:r w:rsidR="00A4010E">
          <w:t xml:space="preserve">, </w:t>
        </w:r>
        <w:r w:rsidR="00A4010E" w:rsidRPr="0084376D">
          <w:rPr>
            <w:i/>
          </w:rPr>
          <w:t>p</w:t>
        </w:r>
        <w:r w:rsidR="00A4010E">
          <w:t xml:space="preserve"> &lt; .001).</w:t>
        </w:r>
      </w:ins>
    </w:p>
    <w:p w14:paraId="69EC73EB" w14:textId="50391B67" w:rsidR="00686799" w:rsidRPr="00AE4A57" w:rsidRDefault="00686799" w:rsidP="00AE4A57">
      <w:pPr>
        <w:rPr>
          <w:ins w:id="526" w:author="Ian Hussey" w:date="2018-07-19T01:23:00Z"/>
        </w:rPr>
      </w:pPr>
    </w:p>
    <w:p w14:paraId="2C1A615D" w14:textId="77777777" w:rsidR="0059150E" w:rsidRDefault="0059150E" w:rsidP="00A30C5C">
      <w:pPr>
        <w:ind w:firstLine="0"/>
        <w:rPr>
          <w:ins w:id="527" w:author="Ian Hussey" w:date="2018-07-19T01:18:00Z"/>
          <w:b/>
        </w:rPr>
      </w:pPr>
    </w:p>
    <w:p w14:paraId="55BB3ACB" w14:textId="77777777" w:rsidR="00A30C5C" w:rsidRDefault="00A30C5C" w:rsidP="00A30C5C">
      <w:pPr>
        <w:ind w:firstLine="0"/>
        <w:rPr>
          <w:b/>
        </w:rPr>
      </w:pPr>
      <w:r>
        <w:rPr>
          <w:b/>
        </w:rPr>
        <w:t>Concluding Remarks</w:t>
      </w:r>
    </w:p>
    <w:p w14:paraId="0ACB618E" w14:textId="1D65E753" w:rsidR="00A30C5C" w:rsidRDefault="00213EF2" w:rsidP="00A30C5C">
      <w:pPr>
        <w:ind w:firstLine="0"/>
        <w:rPr>
          <w:ins w:id="528" w:author="Ian Hussey" w:date="2018-07-19T02:04:00Z"/>
        </w:rPr>
      </w:pPr>
      <w:ins w:id="529" w:author="Sean" w:date="2018-07-12T17:01:00Z">
        <w:r>
          <w:rPr>
            <w:b/>
          </w:rPr>
          <w:tab/>
        </w:r>
        <w:r w:rsidRPr="00AE4A57">
          <w:t>The</w:t>
        </w:r>
        <w:r>
          <w:t xml:space="preserve"> Attitudinal Entropy framework</w:t>
        </w:r>
        <w:r w:rsidR="00EB6BA6">
          <w:t xml:space="preserve"> interfaces concepts from statistical mechani</w:t>
        </w:r>
      </w:ins>
      <w:ins w:id="530" w:author="Sean" w:date="2018-07-12T17:02:00Z">
        <w:r w:rsidR="00EB6BA6">
          <w:t xml:space="preserve">cs (entropy) and </w:t>
        </w:r>
      </w:ins>
      <w:ins w:id="531" w:author="Sean" w:date="2018-07-12T17:01:00Z">
        <w:r w:rsidR="00EB6BA6" w:rsidRPr="00EB6BA6">
          <w:t xml:space="preserve">social psychology (attitudes) to offer an </w:t>
        </w:r>
      </w:ins>
      <w:ins w:id="532" w:author="Sean" w:date="2018-07-12T17:02:00Z">
        <w:r w:rsidR="00EB6BA6">
          <w:t>intriguing</w:t>
        </w:r>
      </w:ins>
      <w:ins w:id="533" w:author="Sean" w:date="2018-07-12T17:01:00Z">
        <w:r w:rsidR="00EB6BA6">
          <w:t xml:space="preserve"> new perspective on the latter that has both heuristic </w:t>
        </w:r>
      </w:ins>
      <w:ins w:id="534" w:author="Sean" w:date="2018-07-12T17:02:00Z">
        <w:r w:rsidR="00EB6BA6">
          <w:t>and predictive value. Nonetheless</w:t>
        </w:r>
      </w:ins>
      <w:r w:rsidR="00A30C5C">
        <w:t xml:space="preserve">, </w:t>
      </w:r>
      <w:ins w:id="535" w:author="Sean" w:date="2018-07-12T17:03:00Z">
        <w:r w:rsidR="00EB6BA6">
          <w:t xml:space="preserve">several issues </w:t>
        </w:r>
      </w:ins>
      <w:ins w:id="536" w:author="Sean" w:date="2018-07-12T17:07:00Z">
        <w:r w:rsidR="00EB6BA6">
          <w:t xml:space="preserve">still </w:t>
        </w:r>
      </w:ins>
      <w:ins w:id="537" w:author="Sean" w:date="2018-07-12T17:03:00Z">
        <w:r w:rsidR="00EB6BA6">
          <w:t xml:space="preserve">need to be addressed. </w:t>
        </w:r>
      </w:ins>
      <w:ins w:id="538" w:author="Sean" w:date="2018-07-12T17:05:00Z">
        <w:r w:rsidR="00EB6BA6">
          <w:t>T</w:t>
        </w:r>
      </w:ins>
      <w:ins w:id="539" w:author="Sean" w:date="2018-07-12T17:03:00Z">
        <w:r w:rsidR="00EB6BA6">
          <w:t>he authors will need to situate their framework in the larger eco-system of social psychological theories and specify the</w:t>
        </w:r>
      </w:ins>
      <w:ins w:id="540" w:author="Sean" w:date="2018-07-12T17:04:00Z">
        <w:r w:rsidR="00EB6BA6">
          <w:t xml:space="preserve"> unique and truly novel predictions that it makes relative to existing domain-specific accounts</w:t>
        </w:r>
      </w:ins>
      <w:ins w:id="541" w:author="Sean" w:date="2018-07-12T17:05:00Z">
        <w:r w:rsidR="00EB6BA6">
          <w:t>.</w:t>
        </w:r>
      </w:ins>
      <w:r w:rsidR="009E3AAF">
        <w:t xml:space="preserve"> </w:t>
      </w:r>
      <w:ins w:id="542" w:author="Sean" w:date="2018-07-12T17:05:00Z">
        <w:r w:rsidR="00EB6BA6">
          <w:t xml:space="preserve">At the same time they will need to add </w:t>
        </w:r>
      </w:ins>
      <w:ins w:id="543" w:author="Sean" w:date="2018-07-12T17:04:00Z">
        <w:r w:rsidR="00EB6BA6">
          <w:t>conceptual precision at the level of attitudes</w:t>
        </w:r>
      </w:ins>
      <w:ins w:id="544" w:author="Sean" w:date="2018-07-12T17:05:00Z">
        <w:r w:rsidR="00EB6BA6">
          <w:t>,</w:t>
        </w:r>
      </w:ins>
      <w:ins w:id="545" w:author="Sean" w:date="2018-07-12T17:04:00Z">
        <w:r w:rsidR="00EB6BA6">
          <w:t xml:space="preserve"> automaticity</w:t>
        </w:r>
      </w:ins>
      <w:ins w:id="546" w:author="Sean" w:date="2018-07-12T17:05:00Z">
        <w:r w:rsidR="00EB6BA6">
          <w:t>, and entropy</w:t>
        </w:r>
      </w:ins>
      <w:ins w:id="547" w:author="Sean" w:date="2018-07-12T17:06:00Z">
        <w:r w:rsidR="00EB6BA6">
          <w:t xml:space="preserve"> </w:t>
        </w:r>
      </w:ins>
      <w:ins w:id="548" w:author="Sean" w:date="2018-07-12T17:07:00Z">
        <w:r w:rsidR="00EB6BA6">
          <w:t>if this framework is to stand the test of time</w:t>
        </w:r>
      </w:ins>
      <w:r w:rsidR="00A30C5C">
        <w:t>.</w:t>
      </w:r>
    </w:p>
    <w:p w14:paraId="381894FE" w14:textId="77777777" w:rsidR="002E0930" w:rsidRDefault="002E0930" w:rsidP="00A30C5C">
      <w:pPr>
        <w:ind w:firstLine="0"/>
        <w:rPr>
          <w:ins w:id="549" w:author="Ian Hussey" w:date="2018-07-19T02:04:00Z"/>
        </w:rPr>
      </w:pPr>
    </w:p>
    <w:p w14:paraId="2218B8C1" w14:textId="77777777" w:rsidR="002E0930" w:rsidRDefault="002E0930" w:rsidP="00A30C5C">
      <w:pPr>
        <w:ind w:firstLine="0"/>
        <w:rPr>
          <w:ins w:id="550" w:author="Ian Hussey" w:date="2018-07-19T02:04:00Z"/>
        </w:rPr>
      </w:pPr>
    </w:p>
    <w:p w14:paraId="29748DD8" w14:textId="4AEC95A3" w:rsidR="002E0930" w:rsidRDefault="002E0930" w:rsidP="00A30C5C">
      <w:pPr>
        <w:ind w:firstLine="0"/>
        <w:rPr>
          <w:ins w:id="551" w:author="Ian Hussey" w:date="2018-07-19T02:05:00Z"/>
          <w:i/>
        </w:rPr>
      </w:pPr>
      <w:ins w:id="552" w:author="Ian Hussey" w:date="2018-07-19T02:05:00Z">
        <w:r>
          <w:rPr>
            <w:i/>
          </w:rPr>
          <w:t xml:space="preserve">Ian: </w:t>
        </w:r>
      </w:ins>
      <w:ins w:id="553" w:author="Ian Hussey" w:date="2018-07-19T02:04:00Z">
        <w:r w:rsidRPr="00AE4A57">
          <w:rPr>
            <w:i/>
          </w:rPr>
          <w:t>Additional points that are currently either brief or absent from the manuscript</w:t>
        </w:r>
      </w:ins>
    </w:p>
    <w:p w14:paraId="7D2D52AC" w14:textId="5EDD3674" w:rsidR="00292B3E" w:rsidRDefault="002E0930" w:rsidP="002E0930">
      <w:pPr>
        <w:ind w:firstLine="0"/>
        <w:rPr>
          <w:ins w:id="554" w:author="Ian Hussey" w:date="2018-07-19T02:18:00Z"/>
          <w:i/>
        </w:rPr>
      </w:pPr>
      <w:ins w:id="555" w:author="Ian Hussey" w:date="2018-07-19T02:05:00Z">
        <w:r>
          <w:rPr>
            <w:i/>
          </w:rPr>
          <w:t xml:space="preserve">- They are explicitly silent on where attitude elements come from, thereby neglecting the role of the environment in establishing these attitude elements. We touch on this, but do not elaborate its implications beyond the need for </w:t>
        </w:r>
      </w:ins>
      <w:ins w:id="556" w:author="Ian Hussey" w:date="2018-07-19T02:06:00Z">
        <w:r>
          <w:rPr>
            <w:i/>
          </w:rPr>
          <w:t xml:space="preserve">research at the functional level. With regard to the model specifically, </w:t>
        </w:r>
      </w:ins>
      <w:ins w:id="557" w:author="Ian Hussey" w:date="2018-07-19T02:07:00Z">
        <w:r w:rsidR="00451EDD">
          <w:rPr>
            <w:i/>
          </w:rPr>
          <w:t xml:space="preserve">one of the authors core arguments regarding </w:t>
        </w:r>
      </w:ins>
      <w:ins w:id="558" w:author="Ian Hussey" w:date="2018-07-19T02:08:00Z">
        <w:r w:rsidR="00451EDD">
          <w:rPr>
            <w:i/>
          </w:rPr>
          <w:t xml:space="preserve">Gibbs </w:t>
        </w:r>
      </w:ins>
      <w:ins w:id="559" w:author="Ian Hussey" w:date="2018-07-19T02:07:00Z">
        <w:r w:rsidR="00451EDD">
          <w:rPr>
            <w:i/>
          </w:rPr>
          <w:t xml:space="preserve">entropy and attitude strength is that </w:t>
        </w:r>
      </w:ins>
      <w:ins w:id="560" w:author="Ian Hussey" w:date="2018-07-19T02:06:00Z">
        <w:r>
          <w:rPr>
            <w:i/>
          </w:rPr>
          <w:t>“</w:t>
        </w:r>
        <w:r w:rsidRPr="002E0930">
          <w:rPr>
            <w:i/>
          </w:rPr>
          <w:t>From the Proposition I.1, it follows that the natural state of an attitude is neutral or ambivalent and that consistent</w:t>
        </w:r>
        <w:r w:rsidR="00451EDD">
          <w:rPr>
            <w:i/>
          </w:rPr>
          <w:t xml:space="preserve"> attitudes should be rare”</w:t>
        </w:r>
      </w:ins>
      <w:ins w:id="561" w:author="Ian Hussey" w:date="2018-07-19T02:10:00Z">
        <w:r w:rsidR="00E5613A">
          <w:rPr>
            <w:i/>
          </w:rPr>
          <w:t>, but that this is not the case because “</w:t>
        </w:r>
        <w:r w:rsidR="00E5613A" w:rsidRPr="00E5613A">
          <w:rPr>
            <w:i/>
          </w:rPr>
          <w:t>attitude elements are not independent of each</w:t>
        </w:r>
        <w:r w:rsidR="00E5613A">
          <w:rPr>
            <w:i/>
          </w:rPr>
          <w:t>…</w:t>
        </w:r>
        <w:r w:rsidR="00E5613A" w:rsidRPr="00E5613A">
          <w:rPr>
            <w:i/>
          </w:rPr>
          <w:t xml:space="preserve">and because of this dependency attitudes can assume low entropy </w:t>
        </w:r>
        <w:proofErr w:type="spellStart"/>
        <w:r w:rsidR="00E5613A" w:rsidRPr="00E5613A">
          <w:rPr>
            <w:i/>
          </w:rPr>
          <w:t>macrostates</w:t>
        </w:r>
        <w:proofErr w:type="spellEnd"/>
        <w:r w:rsidR="00E5613A" w:rsidRPr="00E5613A">
          <w:rPr>
            <w:i/>
          </w:rPr>
          <w:t>.</w:t>
        </w:r>
        <w:r w:rsidR="00E5613A">
          <w:rPr>
            <w:i/>
          </w:rPr>
          <w:t>”</w:t>
        </w:r>
      </w:ins>
      <w:ins w:id="562" w:author="Ian Hussey" w:date="2018-07-19T02:07:00Z">
        <w:r w:rsidR="00451EDD">
          <w:rPr>
            <w:i/>
          </w:rPr>
          <w:t xml:space="preserve"> </w:t>
        </w:r>
      </w:ins>
      <w:ins w:id="563" w:author="Ian Hussey" w:date="2018-07-19T02:11:00Z">
        <w:r w:rsidR="00E5613A">
          <w:rPr>
            <w:i/>
          </w:rPr>
          <w:t xml:space="preserve">This </w:t>
        </w:r>
        <w:proofErr w:type="gramStart"/>
        <w:r w:rsidR="00E5613A">
          <w:rPr>
            <w:i/>
          </w:rPr>
          <w:t>non independence</w:t>
        </w:r>
        <w:proofErr w:type="gramEnd"/>
        <w:r w:rsidR="00E5613A">
          <w:rPr>
            <w:i/>
          </w:rPr>
          <w:t xml:space="preserve"> is asserted without strong rationale, but a </w:t>
        </w:r>
        <w:r w:rsidR="00292B3E">
          <w:rPr>
            <w:i/>
          </w:rPr>
          <w:t xml:space="preserve">parsimonious explanation for why attitudes are often consistent is that </w:t>
        </w:r>
      </w:ins>
      <w:ins w:id="564" w:author="Ian Hussey" w:date="2018-07-19T02:12:00Z">
        <w:r w:rsidR="00292B3E">
          <w:rPr>
            <w:i/>
          </w:rPr>
          <w:t xml:space="preserve">attitude </w:t>
        </w:r>
      </w:ins>
      <w:ins w:id="565" w:author="Ian Hussey" w:date="2018-07-19T02:11:00Z">
        <w:r w:rsidR="00292B3E">
          <w:rPr>
            <w:i/>
          </w:rPr>
          <w:t>elements</w:t>
        </w:r>
        <w:r w:rsidR="00E5613A">
          <w:rPr>
            <w:i/>
          </w:rPr>
          <w:t xml:space="preserve"> </w:t>
        </w:r>
      </w:ins>
      <w:ins w:id="566" w:author="Ian Hussey" w:date="2018-07-19T02:12:00Z">
        <w:r w:rsidR="00292B3E">
          <w:rPr>
            <w:i/>
          </w:rPr>
          <w:t xml:space="preserve">are not merely non-independent with this model, but are each formed on the basis of </w:t>
        </w:r>
      </w:ins>
      <w:ins w:id="567" w:author="Ian Hussey" w:date="2018-07-19T02:13:00Z">
        <w:r w:rsidR="00292B3E">
          <w:rPr>
            <w:i/>
          </w:rPr>
          <w:t>environmental regularities. Where the environment is regular</w:t>
        </w:r>
        <w:r w:rsidR="00BE7467">
          <w:rPr>
            <w:i/>
          </w:rPr>
          <w:t xml:space="preserve">, multiple related (non independent) attitude elements may be formed: for example, </w:t>
        </w:r>
      </w:ins>
      <w:ins w:id="568" w:author="Ian Hussey" w:date="2018-07-19T02:15:00Z">
        <w:r w:rsidR="00BE7467">
          <w:rPr>
            <w:i/>
          </w:rPr>
          <w:t>“</w:t>
        </w:r>
      </w:ins>
      <w:ins w:id="569" w:author="Ian Hussey" w:date="2018-07-19T02:13:00Z">
        <w:r w:rsidR="00BE7467">
          <w:rPr>
            <w:i/>
          </w:rPr>
          <w:t>snakes are scary</w:t>
        </w:r>
      </w:ins>
      <w:ins w:id="570" w:author="Ian Hussey" w:date="2018-07-19T02:15:00Z">
        <w:r w:rsidR="00BE7467">
          <w:rPr>
            <w:i/>
          </w:rPr>
          <w:t>”</w:t>
        </w:r>
      </w:ins>
      <w:ins w:id="571" w:author="Ian Hussey" w:date="2018-07-19T02:13:00Z">
        <w:r w:rsidR="00BE7467">
          <w:rPr>
            <w:i/>
          </w:rPr>
          <w:t xml:space="preserve">, </w:t>
        </w:r>
      </w:ins>
      <w:ins w:id="572" w:author="Ian Hussey" w:date="2018-07-19T02:15:00Z">
        <w:r w:rsidR="00BE7467">
          <w:rPr>
            <w:i/>
          </w:rPr>
          <w:t>“</w:t>
        </w:r>
      </w:ins>
      <w:ins w:id="573" w:author="Ian Hussey" w:date="2018-07-19T02:13:00Z">
        <w:r w:rsidR="00BE7467">
          <w:rPr>
            <w:i/>
          </w:rPr>
          <w:t>snakes bite</w:t>
        </w:r>
      </w:ins>
      <w:ins w:id="574" w:author="Ian Hussey" w:date="2018-07-19T02:15:00Z">
        <w:r w:rsidR="00BE7467">
          <w:rPr>
            <w:i/>
          </w:rPr>
          <w:t>”</w:t>
        </w:r>
      </w:ins>
      <w:ins w:id="575" w:author="Ian Hussey" w:date="2018-07-19T02:13:00Z">
        <w:r w:rsidR="00BE7467">
          <w:rPr>
            <w:i/>
          </w:rPr>
          <w:t xml:space="preserve">, </w:t>
        </w:r>
      </w:ins>
      <w:ins w:id="576" w:author="Ian Hussey" w:date="2018-07-19T02:14:00Z">
        <w:r w:rsidR="00BE7467">
          <w:rPr>
            <w:i/>
          </w:rPr>
          <w:t xml:space="preserve">and </w:t>
        </w:r>
      </w:ins>
      <w:ins w:id="577" w:author="Ian Hussey" w:date="2018-07-19T02:15:00Z">
        <w:r w:rsidR="00BE7467">
          <w:rPr>
            <w:i/>
          </w:rPr>
          <w:t>“</w:t>
        </w:r>
      </w:ins>
      <w:ins w:id="578" w:author="Ian Hussey" w:date="2018-07-19T02:14:00Z">
        <w:r w:rsidR="00BE7467">
          <w:rPr>
            <w:i/>
          </w:rPr>
          <w:t>I run away from snakes</w:t>
        </w:r>
      </w:ins>
      <w:ins w:id="579" w:author="Ian Hussey" w:date="2018-07-19T02:15:00Z">
        <w:r w:rsidR="00BE7467">
          <w:rPr>
            <w:i/>
          </w:rPr>
          <w:t>”</w:t>
        </w:r>
      </w:ins>
      <w:ins w:id="580" w:author="Ian Hussey" w:date="2018-07-19T02:14:00Z">
        <w:r w:rsidR="00BE7467">
          <w:rPr>
            <w:i/>
          </w:rPr>
          <w:t xml:space="preserve"> are non </w:t>
        </w:r>
      </w:ins>
      <w:ins w:id="581" w:author="Ian Hussey" w:date="2018-07-19T02:15:00Z">
        <w:r w:rsidR="00BE7467">
          <w:rPr>
            <w:i/>
          </w:rPr>
          <w:t>independent</w:t>
        </w:r>
      </w:ins>
      <w:ins w:id="582" w:author="Ian Hussey" w:date="2018-07-19T02:14:00Z">
        <w:r w:rsidR="00BE7467">
          <w:rPr>
            <w:i/>
          </w:rPr>
          <w:t xml:space="preserve"> </w:t>
        </w:r>
      </w:ins>
      <w:ins w:id="583" w:author="Ian Hussey" w:date="2018-07-19T02:15:00Z">
        <w:r w:rsidR="00BE7467">
          <w:rPr>
            <w:i/>
          </w:rPr>
          <w:t xml:space="preserve">not just in the modeling sense, but also in the sense that these propositions were installed by </w:t>
        </w:r>
      </w:ins>
      <w:ins w:id="584" w:author="Ian Hussey" w:date="2018-07-19T02:16:00Z">
        <w:r w:rsidR="00F66C87">
          <w:rPr>
            <w:i/>
          </w:rPr>
          <w:t>environmental interactions that possessed these properties.</w:t>
        </w:r>
      </w:ins>
    </w:p>
    <w:p w14:paraId="728C2D7D" w14:textId="1015E0B3" w:rsidR="00294FF6" w:rsidRDefault="001354B7" w:rsidP="002E0930">
      <w:pPr>
        <w:ind w:firstLine="0"/>
        <w:rPr>
          <w:ins w:id="585" w:author="Ian Hussey" w:date="2018-07-19T02:22:00Z"/>
          <w:i/>
        </w:rPr>
      </w:pPr>
      <w:ins w:id="586" w:author="Ian Hussey" w:date="2018-07-19T02:18:00Z">
        <w:r>
          <w:rPr>
            <w:i/>
          </w:rPr>
          <w:t xml:space="preserve">- We touch on the issue of the article focusing too heavily on the </w:t>
        </w:r>
        <w:proofErr w:type="gramStart"/>
        <w:r>
          <w:rPr>
            <w:i/>
          </w:rPr>
          <w:t>phenomena which it can speak to</w:t>
        </w:r>
        <w:proofErr w:type="gramEnd"/>
        <w:r>
          <w:rPr>
            <w:i/>
          </w:rPr>
          <w:t xml:space="preserve"> and neglecting consideration of that which it cannot, e.g., the multiple </w:t>
        </w:r>
      </w:ins>
      <w:ins w:id="587" w:author="Ian Hussey" w:date="2018-07-19T02:19:00Z">
        <w:r>
          <w:rPr>
            <w:i/>
          </w:rPr>
          <w:t>other</w:t>
        </w:r>
      </w:ins>
      <w:ins w:id="588" w:author="Ian Hussey" w:date="2018-07-19T02:18:00Z">
        <w:r>
          <w:rPr>
            <w:i/>
          </w:rPr>
          <w:t xml:space="preserve"> features of automaticity. </w:t>
        </w:r>
      </w:ins>
      <w:ins w:id="589" w:author="Ian Hussey" w:date="2018-07-19T02:19:00Z">
        <w:r>
          <w:rPr>
            <w:i/>
          </w:rPr>
          <w:t>This theory-related point could be expanded upon at the model-specific level</w:t>
        </w:r>
      </w:ins>
      <w:ins w:id="590" w:author="Ian Hussey" w:date="2018-07-19T02:20:00Z">
        <w:r>
          <w:rPr>
            <w:i/>
          </w:rPr>
          <w:t xml:space="preserve"> by asking h</w:t>
        </w:r>
        <w:r w:rsidRPr="001354B7">
          <w:rPr>
            <w:i/>
          </w:rPr>
          <w:t xml:space="preserve">ow sensitive are </w:t>
        </w:r>
        <w:r>
          <w:rPr>
            <w:i/>
          </w:rPr>
          <w:t xml:space="preserve">the simulations are </w:t>
        </w:r>
        <w:r w:rsidRPr="001354B7">
          <w:rPr>
            <w:i/>
          </w:rPr>
          <w:t>to var</w:t>
        </w:r>
        <w:r>
          <w:rPr>
            <w:i/>
          </w:rPr>
          <w:t>iation among their parameters? E</w:t>
        </w:r>
        <w:r w:rsidRPr="001354B7">
          <w:rPr>
            <w:i/>
          </w:rPr>
          <w:t xml:space="preserve">.g., what </w:t>
        </w:r>
        <w:proofErr w:type="gramStart"/>
        <w:r w:rsidRPr="001354B7">
          <w:rPr>
            <w:i/>
          </w:rPr>
          <w:t>range of alternative similar models were</w:t>
        </w:r>
        <w:proofErr w:type="gramEnd"/>
        <w:r w:rsidRPr="001354B7">
          <w:rPr>
            <w:i/>
          </w:rPr>
          <w:t xml:space="preserve"> run for each simulation, and how closely to results match?</w:t>
        </w:r>
        <w:r w:rsidR="00014240">
          <w:rPr>
            <w:i/>
          </w:rPr>
          <w:t xml:space="preserve"> The results as presented provide no information about whether these simulations represent extremely specific and fragile cases of the underlying model, o</w:t>
        </w:r>
      </w:ins>
      <w:ins w:id="591" w:author="Ian Hussey" w:date="2018-07-19T02:21:00Z">
        <w:r w:rsidR="00014240">
          <w:rPr>
            <w:i/>
          </w:rPr>
          <w:t>r whether they are general dynamics of the model under a range of suitable parameters. James often leveled this accusation at computational models and it could be reiterated here.</w:t>
        </w:r>
      </w:ins>
    </w:p>
    <w:p w14:paraId="6BD0F22C" w14:textId="77777777" w:rsidR="002E0930" w:rsidRPr="002E0930" w:rsidRDefault="002E0930" w:rsidP="002E0930">
      <w:pPr>
        <w:ind w:firstLine="0"/>
        <w:rPr>
          <w:ins w:id="592" w:author="Ian Hussey" w:date="2018-07-19T02:06:00Z"/>
          <w:i/>
        </w:rPr>
      </w:pPr>
    </w:p>
    <w:p w14:paraId="71357E61" w14:textId="3A5BDA8C" w:rsidR="002E0930" w:rsidRPr="00AE4A57" w:rsidRDefault="002E0930" w:rsidP="00A30C5C">
      <w:pPr>
        <w:ind w:firstLine="0"/>
        <w:rPr>
          <w:i/>
        </w:rPr>
      </w:pPr>
    </w:p>
    <w:p w14:paraId="00A5131C" w14:textId="69681EA9" w:rsidR="00BE3F38" w:rsidRPr="00EA1FFF" w:rsidRDefault="00BE3F38" w:rsidP="00AE4A57">
      <w:pPr>
        <w:ind w:firstLine="0"/>
        <w:jc w:val="center"/>
      </w:pPr>
      <w:r>
        <w:br w:type="page"/>
      </w:r>
      <w:r w:rsidRPr="00EA1FFF">
        <w:t>References</w:t>
      </w:r>
    </w:p>
    <w:p w14:paraId="57DACC7F" w14:textId="77777777" w:rsidR="006C3195" w:rsidRDefault="006C3195" w:rsidP="006C3195">
      <w:pPr>
        <w:ind w:left="709" w:hanging="709"/>
        <w:rPr>
          <w:noProof/>
        </w:rPr>
      </w:pPr>
      <w:proofErr w:type="gramStart"/>
      <w:r>
        <w:t>Banaji, M., &amp; A. Greenwald.</w:t>
      </w:r>
      <w:proofErr w:type="gramEnd"/>
      <w:r>
        <w:t xml:space="preserve"> (2013). </w:t>
      </w:r>
      <w:proofErr w:type="spellStart"/>
      <w:r>
        <w:t>Blindspot</w:t>
      </w:r>
      <w:proofErr w:type="spellEnd"/>
      <w:r>
        <w:t xml:space="preserve">: Hidden biases of good people. New York: </w:t>
      </w:r>
      <w:proofErr w:type="spellStart"/>
      <w:r>
        <w:t>Delcorte</w:t>
      </w:r>
      <w:proofErr w:type="spellEnd"/>
      <w:r>
        <w:t xml:space="preserve"> Press.</w:t>
      </w:r>
    </w:p>
    <w:p w14:paraId="7FE40E3C" w14:textId="77777777" w:rsidR="00E2369E" w:rsidRDefault="00E2369E" w:rsidP="00E2369E">
      <w:pPr>
        <w:ind w:left="709" w:hanging="709"/>
        <w:rPr>
          <w:i/>
          <w:noProof/>
        </w:rPr>
      </w:pPr>
      <w:r>
        <w:rPr>
          <w:noProof/>
        </w:rPr>
        <w:t xml:space="preserve">Corneille, O., &amp; Stahl, C. (2018). </w:t>
      </w:r>
      <w:r w:rsidRPr="006156F9">
        <w:rPr>
          <w:noProof/>
        </w:rPr>
        <w:t>Associative Attitude Learning:</w:t>
      </w:r>
      <w:r>
        <w:rPr>
          <w:noProof/>
        </w:rPr>
        <w:t xml:space="preserve"> </w:t>
      </w:r>
      <w:r w:rsidRPr="006156F9">
        <w:rPr>
          <w:noProof/>
        </w:rPr>
        <w:t xml:space="preserve">A Closer Look at Evidence and how it Relates to Attitude Models. </w:t>
      </w:r>
      <w:r w:rsidRPr="006156F9">
        <w:rPr>
          <w:i/>
          <w:noProof/>
        </w:rPr>
        <w:t>Personality and Social Psychology Review.</w:t>
      </w:r>
    </w:p>
    <w:p w14:paraId="6B0300E4" w14:textId="77777777" w:rsidR="006C3195" w:rsidRDefault="006C3195" w:rsidP="006C3195">
      <w:pPr>
        <w:widowControl w:val="0"/>
        <w:ind w:left="709" w:hanging="709"/>
      </w:pPr>
      <w:r w:rsidRPr="00EA1FFF">
        <w:t>De Houwer, J., Gawronski, B., &amp; Barnes-Holmes, D. (2013).</w:t>
      </w:r>
      <w:r>
        <w:t xml:space="preserve"> </w:t>
      </w:r>
      <w:proofErr w:type="gramStart"/>
      <w:r w:rsidRPr="00EA1FFF">
        <w:t>A functional- cognitive framework for attitude research.</w:t>
      </w:r>
      <w:proofErr w:type="gramEnd"/>
      <w:r w:rsidRPr="00EA1FFF">
        <w:t xml:space="preserve"> </w:t>
      </w:r>
      <w:proofErr w:type="gramStart"/>
      <w:r w:rsidRPr="00EA1FFF">
        <w:rPr>
          <w:i/>
        </w:rPr>
        <w:t>European Review of Social Psychology, 24</w:t>
      </w:r>
      <w:r>
        <w:t>, 252–287.</w:t>
      </w:r>
      <w:proofErr w:type="gramEnd"/>
      <w:r>
        <w:t xml:space="preserve"> </w:t>
      </w:r>
      <w:proofErr w:type="gramStart"/>
      <w:r>
        <w:t>doi:</w:t>
      </w:r>
      <w:r w:rsidRPr="00EA1FFF">
        <w:t>10.1080</w:t>
      </w:r>
      <w:proofErr w:type="gramEnd"/>
      <w:r w:rsidRPr="00EA1FFF">
        <w:t>/10463283.2014.892320</w:t>
      </w:r>
    </w:p>
    <w:p w14:paraId="6D4616A6" w14:textId="77777777" w:rsidR="006C3195" w:rsidRPr="00DF71F0" w:rsidRDefault="006C3195" w:rsidP="006C3195">
      <w:pPr>
        <w:ind w:left="709" w:hanging="709"/>
      </w:pPr>
      <w:proofErr w:type="gramStart"/>
      <w:r w:rsidRPr="00375EDE">
        <w:t>De Houwer, J., Teige-Mocigemba, S., Spruyt, A., &amp; Moors, A. (2009).</w:t>
      </w:r>
      <w:proofErr w:type="gramEnd"/>
      <w:r w:rsidRPr="00375EDE">
        <w:t xml:space="preserve"> </w:t>
      </w:r>
      <w:r w:rsidRPr="00DF71F0">
        <w:t xml:space="preserve">Implicit measures: A normative analysis and review. </w:t>
      </w:r>
      <w:proofErr w:type="gramStart"/>
      <w:r w:rsidRPr="00DF71F0">
        <w:rPr>
          <w:i/>
        </w:rPr>
        <w:t>Psychological Bulletin, 135</w:t>
      </w:r>
      <w:r w:rsidRPr="00DF71F0">
        <w:t>, 347-368.</w:t>
      </w:r>
      <w:proofErr w:type="gramEnd"/>
      <w:r w:rsidRPr="00DF71F0">
        <w:t xml:space="preserve"> </w:t>
      </w:r>
      <w:proofErr w:type="gramStart"/>
      <w:r w:rsidRPr="00DF71F0">
        <w:t>doi:10.1037</w:t>
      </w:r>
      <w:proofErr w:type="gramEnd"/>
      <w:r w:rsidRPr="00DF71F0">
        <w:t>/a0014211</w:t>
      </w:r>
    </w:p>
    <w:p w14:paraId="34DFC6D5" w14:textId="77777777" w:rsidR="00E2369E" w:rsidRPr="00DF71F0" w:rsidRDefault="00E2369E" w:rsidP="00E2369E">
      <w:pPr>
        <w:ind w:left="709" w:hanging="709"/>
        <w:rPr>
          <w:noProof/>
        </w:rPr>
      </w:pPr>
      <w:r w:rsidRPr="00DF71F0">
        <w:rPr>
          <w:noProof/>
        </w:rPr>
        <w:t xml:space="preserve">Fazio, R. H., Sanbonmatsu, D. M., Powell, M. C., &amp; Kardes, F. R. (1986). On the automatic activation of attitudes. </w:t>
      </w:r>
      <w:r w:rsidRPr="00DF71F0">
        <w:rPr>
          <w:i/>
          <w:iCs/>
          <w:noProof/>
        </w:rPr>
        <w:t>Journal of Personality and Social Psychology</w:t>
      </w:r>
      <w:r w:rsidRPr="00DF71F0">
        <w:rPr>
          <w:noProof/>
        </w:rPr>
        <w:t xml:space="preserve">, </w:t>
      </w:r>
      <w:r w:rsidRPr="00DF71F0">
        <w:rPr>
          <w:i/>
          <w:iCs/>
          <w:noProof/>
        </w:rPr>
        <w:t>50</w:t>
      </w:r>
      <w:r w:rsidRPr="00DF71F0">
        <w:rPr>
          <w:noProof/>
        </w:rPr>
        <w:t>, 229–238. doi: 10.1037/0022-3514.50.2.229.</w:t>
      </w:r>
    </w:p>
    <w:p w14:paraId="07DB9BD8" w14:textId="77777777" w:rsidR="00B74A5D" w:rsidRDefault="00B74A5D" w:rsidP="00B74A5D">
      <w:pPr>
        <w:widowControl w:val="0"/>
        <w:ind w:left="709" w:hanging="709"/>
      </w:pPr>
      <w:proofErr w:type="spellStart"/>
      <w:r w:rsidRPr="00EA1FFF">
        <w:t>Friston</w:t>
      </w:r>
      <w:proofErr w:type="spellEnd"/>
      <w:r w:rsidRPr="00EA1FFF">
        <w:t xml:space="preserve">, K. (2010). The free-energy principle: A unified brain theory? </w:t>
      </w:r>
      <w:proofErr w:type="gramStart"/>
      <w:r w:rsidRPr="00EA1FFF">
        <w:rPr>
          <w:i/>
        </w:rPr>
        <w:t>Nature Reviews Neuroscience,</w:t>
      </w:r>
      <w:r w:rsidRPr="00EA1FFF">
        <w:t xml:space="preserve"> 11:127–38.</w:t>
      </w:r>
      <w:proofErr w:type="gramEnd"/>
    </w:p>
    <w:p w14:paraId="0EF6655E" w14:textId="77777777" w:rsidR="00E2369E" w:rsidRDefault="00E2369E" w:rsidP="00E2369E">
      <w:pPr>
        <w:ind w:left="709" w:hanging="709"/>
        <w:rPr>
          <w:noProof/>
        </w:rPr>
      </w:pPr>
      <w:r w:rsidRPr="00DF71F0">
        <w:rPr>
          <w:noProof/>
        </w:rPr>
        <w:t xml:space="preserve">Gawronski, B., &amp; Bodenhausen, G. V. (2006). Associative and propositional processes in evaluation: an integrative review of implicit and explicit attitude change. </w:t>
      </w:r>
      <w:r w:rsidRPr="00DF71F0">
        <w:rPr>
          <w:i/>
          <w:iCs/>
          <w:noProof/>
        </w:rPr>
        <w:t>Psychological Bulletin</w:t>
      </w:r>
      <w:r w:rsidRPr="00DF71F0">
        <w:rPr>
          <w:noProof/>
        </w:rPr>
        <w:t xml:space="preserve">, </w:t>
      </w:r>
      <w:r w:rsidRPr="00DF71F0">
        <w:rPr>
          <w:i/>
          <w:iCs/>
          <w:noProof/>
        </w:rPr>
        <w:t>132</w:t>
      </w:r>
      <w:r w:rsidRPr="00DF71F0">
        <w:rPr>
          <w:noProof/>
        </w:rPr>
        <w:t>, 692–731. doi: 10.1037/0033-2909.132.5.692</w:t>
      </w:r>
    </w:p>
    <w:p w14:paraId="1D9B8DF5" w14:textId="77777777" w:rsidR="006C3195" w:rsidRPr="00112F39" w:rsidRDefault="006C3195" w:rsidP="006C3195">
      <w:pPr>
        <w:ind w:left="709" w:hanging="709"/>
        <w:rPr>
          <w:noProof/>
        </w:rPr>
      </w:pPr>
      <w:r w:rsidRPr="006C3195">
        <w:rPr>
          <w:noProof/>
        </w:rPr>
        <w:t xml:space="preserve">Gawronski, B., Cunningham, W. A., LeBel, E. P., &amp; Deutsch, R. (2010). Attentional influences on affective priming: Does categorization influence spontaneous evaluations of multiply categorizable objects? </w:t>
      </w:r>
      <w:r w:rsidRPr="006C3195">
        <w:rPr>
          <w:i/>
          <w:noProof/>
        </w:rPr>
        <w:t>Cognition and Emotion, 24</w:t>
      </w:r>
      <w:r w:rsidRPr="006C3195">
        <w:rPr>
          <w:noProof/>
        </w:rPr>
        <w:t>, 1008-1025.</w:t>
      </w:r>
    </w:p>
    <w:p w14:paraId="73A1BC6E" w14:textId="77777777" w:rsidR="00E2369E" w:rsidRDefault="00E2369E" w:rsidP="00E2369E">
      <w:pPr>
        <w:widowControl w:val="0"/>
        <w:ind w:left="709" w:hanging="709"/>
      </w:pPr>
      <w:proofErr w:type="spellStart"/>
      <w:r w:rsidRPr="00EA1FFF">
        <w:t>Melnikoff</w:t>
      </w:r>
      <w:proofErr w:type="spellEnd"/>
      <w:r w:rsidRPr="00EA1FFF">
        <w:t xml:space="preserve">, D.E., &amp; Bargh, J.A. (2018). The Mythical Number Two. </w:t>
      </w:r>
      <w:proofErr w:type="gramStart"/>
      <w:r w:rsidRPr="00EA1FFF">
        <w:rPr>
          <w:i/>
        </w:rPr>
        <w:t>Trends in Cognitive Sciences, 22</w:t>
      </w:r>
      <w:r w:rsidRPr="00EA1FFF">
        <w:t>, 280-293.</w:t>
      </w:r>
      <w:proofErr w:type="gramEnd"/>
      <w:r w:rsidRPr="00EA1FFF">
        <w:t xml:space="preserve"> </w:t>
      </w:r>
      <w:proofErr w:type="gramStart"/>
      <w:r w:rsidRPr="00EA1FFF">
        <w:t>doi</w:t>
      </w:r>
      <w:proofErr w:type="gramEnd"/>
      <w:r w:rsidRPr="00EA1FFF">
        <w:t>: 10.1016/j.tics.2018.02.001.</w:t>
      </w:r>
    </w:p>
    <w:p w14:paraId="1EC6AC4B" w14:textId="77777777" w:rsidR="00554554" w:rsidRDefault="00554554" w:rsidP="00554554">
      <w:pPr>
        <w:widowControl w:val="0"/>
        <w:ind w:left="709" w:hanging="709"/>
      </w:pPr>
      <w:proofErr w:type="spellStart"/>
      <w:proofErr w:type="gramStart"/>
      <w:r w:rsidRPr="00EA1FFF">
        <w:t>Metzinger</w:t>
      </w:r>
      <w:proofErr w:type="spellEnd"/>
      <w:r w:rsidRPr="00EA1FFF">
        <w:t xml:space="preserve">, T., &amp; Wiese, W. (2017) </w:t>
      </w:r>
      <w:r w:rsidRPr="00EA1FFF">
        <w:rPr>
          <w:i/>
        </w:rPr>
        <w:t>Philosophy and predictive processing</w:t>
      </w:r>
      <w:r w:rsidRPr="00EA1FFF">
        <w:t>.</w:t>
      </w:r>
      <w:proofErr w:type="gramEnd"/>
      <w:r w:rsidRPr="00EA1FFF">
        <w:t xml:space="preserve"> Frankfurt am Main: MIND Group.</w:t>
      </w:r>
    </w:p>
    <w:p w14:paraId="46CC751D" w14:textId="77777777" w:rsidR="006C3195" w:rsidRPr="006C3195" w:rsidRDefault="006C3195" w:rsidP="006C3195">
      <w:pPr>
        <w:ind w:left="709" w:hanging="709"/>
        <w:rPr>
          <w:noProof/>
          <w:lang w:val="nl-BE"/>
        </w:rPr>
      </w:pPr>
      <w:r w:rsidRPr="00375EDE">
        <w:rPr>
          <w:noProof/>
        </w:rPr>
        <w:t xml:space="preserve">Moors, A., &amp; De Houwer, J. (2006). </w:t>
      </w:r>
      <w:r w:rsidRPr="00DF71F0">
        <w:rPr>
          <w:noProof/>
        </w:rPr>
        <w:t xml:space="preserve">Automaticity: A Theoretical and Conceptual Analysis. </w:t>
      </w:r>
      <w:r w:rsidRPr="006C3195">
        <w:rPr>
          <w:i/>
          <w:iCs/>
          <w:noProof/>
          <w:lang w:val="nl-BE"/>
        </w:rPr>
        <w:t>Psychological Bulletin</w:t>
      </w:r>
      <w:r w:rsidRPr="006C3195">
        <w:rPr>
          <w:noProof/>
          <w:lang w:val="nl-BE"/>
        </w:rPr>
        <w:t xml:space="preserve">, </w:t>
      </w:r>
      <w:r w:rsidRPr="006C3195">
        <w:rPr>
          <w:i/>
          <w:iCs/>
          <w:noProof/>
          <w:lang w:val="nl-BE"/>
        </w:rPr>
        <w:t>132</w:t>
      </w:r>
      <w:r w:rsidRPr="006C3195">
        <w:rPr>
          <w:noProof/>
          <w:lang w:val="nl-BE"/>
        </w:rPr>
        <w:t>, 297–326. doi: 10.1037/0033-2909.132.2.297</w:t>
      </w:r>
    </w:p>
    <w:p w14:paraId="2CB5B865" w14:textId="77777777" w:rsidR="00554554" w:rsidRPr="00C74E89" w:rsidRDefault="00B74A5D" w:rsidP="00B74A5D">
      <w:pPr>
        <w:widowControl w:val="0"/>
        <w:ind w:left="709" w:hanging="709"/>
      </w:pPr>
      <w:r w:rsidRPr="00B74A5D">
        <w:rPr>
          <w:lang w:val="nl-BE"/>
        </w:rPr>
        <w:t xml:space="preserve">Otworowska, M., van Rooij, I., &amp; Kwisthout, J. (2018). </w:t>
      </w:r>
      <w:r w:rsidRPr="00B74A5D">
        <w:t xml:space="preserve">Maximizing entropy of the Predictive Processing framework. </w:t>
      </w:r>
      <w:r w:rsidR="00C74E89" w:rsidRPr="00C74E89">
        <w:t>https://doi.org/10.31234/osf.io/5zam7</w:t>
      </w:r>
    </w:p>
    <w:p w14:paraId="526FD2E2" w14:textId="77777777" w:rsidR="00C74E89" w:rsidRPr="00375EDE" w:rsidRDefault="00C74E89" w:rsidP="00C74E89">
      <w:pPr>
        <w:widowControl w:val="0"/>
        <w:ind w:left="709" w:hanging="709"/>
        <w:rPr>
          <w:lang w:val="nl-BE"/>
        </w:rPr>
      </w:pPr>
      <w:r w:rsidRPr="00375EDE">
        <w:rPr>
          <w:lang w:val="nl-BE"/>
        </w:rPr>
        <w:t>Van Dessel, P., De Houwer, J., &amp; Smith, C. T.  </w:t>
      </w:r>
      <w:r w:rsidRPr="00F71D81">
        <w:t>(</w:t>
      </w:r>
      <w:r>
        <w:t>2018</w:t>
      </w:r>
      <w:r w:rsidRPr="00F71D81">
        <w:t>)</w:t>
      </w:r>
      <w:proofErr w:type="gramStart"/>
      <w:r w:rsidRPr="00F71D81">
        <w:t>. Relational Information Moderates Approach-Avoidance Instruction Effects on Implicit Evaluation.</w:t>
      </w:r>
      <w:proofErr w:type="gramEnd"/>
      <w:r w:rsidRPr="00F71D81">
        <w:t> ​</w:t>
      </w:r>
      <w:r w:rsidRPr="00375EDE">
        <w:rPr>
          <w:i/>
          <w:lang w:val="nl-BE"/>
        </w:rPr>
        <w:t>Acta Psychologica, 184</w:t>
      </w:r>
      <w:r w:rsidRPr="00375EDE">
        <w:rPr>
          <w:lang w:val="nl-BE"/>
        </w:rPr>
        <w:t>, 137-143. doi:</w:t>
      </w:r>
      <w:r w:rsidR="00213EF2">
        <w:fldChar w:fldCharType="begin"/>
      </w:r>
      <w:r w:rsidR="00213EF2" w:rsidRPr="00AE4A57">
        <w:rPr>
          <w:lang w:val="nl-BE"/>
        </w:rPr>
        <w:instrText xml:space="preserve"> HYPERLINK "http://dx.doi.org/10.1016/j.actpsy.2017.03.016" \t "_blank" </w:instrText>
      </w:r>
      <w:r w:rsidR="00213EF2">
        <w:fldChar w:fldCharType="separate"/>
      </w:r>
      <w:r w:rsidRPr="00375EDE">
        <w:rPr>
          <w:lang w:val="nl-BE"/>
        </w:rPr>
        <w:t>10.1016/j.actpsy.2017.03.016</w:t>
      </w:r>
      <w:r w:rsidR="00213EF2">
        <w:rPr>
          <w:lang w:val="nl-BE"/>
        </w:rPr>
        <w:fldChar w:fldCharType="end"/>
      </w:r>
      <w:r w:rsidRPr="00375EDE">
        <w:rPr>
          <w:lang w:val="nl-BE"/>
        </w:rPr>
        <w:t>.</w:t>
      </w:r>
    </w:p>
    <w:p w14:paraId="26F9F9ED" w14:textId="77777777" w:rsidR="00E2369E" w:rsidRDefault="00E2369E" w:rsidP="00E2369E">
      <w:pPr>
        <w:ind w:left="709" w:hanging="709"/>
        <w:rPr>
          <w:noProof/>
        </w:rPr>
      </w:pPr>
      <w:r w:rsidRPr="00E2369E">
        <w:rPr>
          <w:lang w:val="nl-BE"/>
        </w:rPr>
        <w:t>Van Dessel, P., Hu</w:t>
      </w:r>
      <w:r>
        <w:rPr>
          <w:lang w:val="nl-BE"/>
        </w:rPr>
        <w:t>ghes, S., &amp; De Houwer, J. (2018</w:t>
      </w:r>
      <w:r w:rsidRPr="00E2369E">
        <w:rPr>
          <w:lang w:val="nl-BE"/>
        </w:rPr>
        <w:t xml:space="preserve">). </w:t>
      </w:r>
      <w:r w:rsidRPr="003E7FBD">
        <w:t xml:space="preserve">How Do Actions Influence Attitudes? </w:t>
      </w:r>
      <w:r w:rsidRPr="003E7FBD">
        <w:br/>
      </w:r>
      <w:proofErr w:type="gramStart"/>
      <w:r w:rsidRPr="003E7FBD">
        <w:t>An Inferential Account of the Impact of Action Performance on Stimulus Evaluation</w:t>
      </w:r>
      <w:r>
        <w:t>.</w:t>
      </w:r>
      <w:proofErr w:type="gramEnd"/>
      <w:r>
        <w:t xml:space="preserve"> Manuscript </w:t>
      </w:r>
      <w:r>
        <w:rPr>
          <w:noProof/>
        </w:rPr>
        <w:t xml:space="preserve">invited for revision at </w:t>
      </w:r>
      <w:r w:rsidRPr="001421CF">
        <w:rPr>
          <w:i/>
          <w:noProof/>
        </w:rPr>
        <w:t>Personality and Social Psychology Review</w:t>
      </w:r>
      <w:r>
        <w:t>.</w:t>
      </w:r>
      <w:r w:rsidRPr="006D1000">
        <w:rPr>
          <w:noProof/>
        </w:rPr>
        <w:t xml:space="preserve"> </w:t>
      </w:r>
      <w:r>
        <w:rPr>
          <w:noProof/>
        </w:rPr>
        <w:t xml:space="preserve">Preprint available at: </w:t>
      </w:r>
      <w:r w:rsidR="006C3195" w:rsidRPr="006C3195">
        <w:rPr>
          <w:noProof/>
        </w:rPr>
        <w:t>https://osf.io/kb3wq/</w:t>
      </w:r>
    </w:p>
    <w:p w14:paraId="5EF5BA0F" w14:textId="77777777" w:rsidR="006C3195" w:rsidRDefault="006C3195" w:rsidP="00E2369E">
      <w:pPr>
        <w:ind w:left="709" w:hanging="709"/>
        <w:rPr>
          <w:noProof/>
        </w:rPr>
      </w:pPr>
    </w:p>
    <w:sectPr w:rsidR="006C3195" w:rsidSect="001949EA">
      <w:headerReference w:type="default" r:id="rId10"/>
      <w:headerReference w:type="first" r:id="rId11"/>
      <w:pgSz w:w="12240" w:h="15840" w:code="1"/>
      <w:pgMar w:top="1418" w:right="1418" w:bottom="1418" w:left="1418" w:header="567" w:footer="56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w:date="2018-07-11T15:25:00Z" w:initials="S">
    <w:p w14:paraId="6ECC44C4" w14:textId="32F494B4" w:rsidR="00AE4A57" w:rsidRPr="001814C5" w:rsidRDefault="00AE4A57">
      <w:pPr>
        <w:pStyle w:val="CommentText"/>
        <w:rPr>
          <w:lang w:val="en-US"/>
        </w:rPr>
      </w:pPr>
      <w:r>
        <w:rPr>
          <w:rStyle w:val="CommentReference"/>
        </w:rPr>
        <w:annotationRef/>
      </w:r>
      <w:r w:rsidRPr="001814C5">
        <w:rPr>
          <w:lang w:val="en-US"/>
        </w:rPr>
        <w:t xml:space="preserve">I don’t know if this title captures the core aspect of what I try to communicate below. </w:t>
      </w:r>
      <w:r>
        <w:rPr>
          <w:lang w:val="en-US"/>
        </w:rPr>
        <w:t xml:space="preserve">If not, then feel free to change. </w:t>
      </w:r>
    </w:p>
  </w:comment>
  <w:comment w:id="4" w:author="Ian Hussey" w:date="2018-07-18T18:14:00Z" w:initials="IH">
    <w:p w14:paraId="53D5835D" w14:textId="5594E77D" w:rsidR="00AE4A57" w:rsidRDefault="00AE4A57">
      <w:pPr>
        <w:pStyle w:val="CommentText"/>
      </w:pPr>
      <w:r>
        <w:rPr>
          <w:rStyle w:val="CommentReference"/>
        </w:rPr>
        <w:annotationRef/>
      </w:r>
      <w:proofErr w:type="spellStart"/>
      <w:r>
        <w:t>This</w:t>
      </w:r>
      <w:proofErr w:type="spellEnd"/>
      <w:r>
        <w:t xml:space="preserve"> </w:t>
      </w:r>
      <w:proofErr w:type="spellStart"/>
      <w:r>
        <w:t>understates</w:t>
      </w:r>
      <w:proofErr w:type="spellEnd"/>
      <w:r>
        <w:t xml:space="preserve"> the </w:t>
      </w:r>
      <w:proofErr w:type="spellStart"/>
      <w:r>
        <w:t>differences</w:t>
      </w:r>
      <w:proofErr w:type="spellEnd"/>
      <w:r>
        <w:t xml:space="preserve"> </w:t>
      </w:r>
      <w:proofErr w:type="spellStart"/>
      <w:r>
        <w:t>between</w:t>
      </w:r>
      <w:proofErr w:type="spellEnd"/>
      <w:r>
        <w:t xml:space="preserve"> the APE </w:t>
      </w:r>
      <w:proofErr w:type="spellStart"/>
      <w:r>
        <w:t>and</w:t>
      </w:r>
      <w:proofErr w:type="spellEnd"/>
      <w:r>
        <w:t xml:space="preserve"> </w:t>
      </w:r>
      <w:proofErr w:type="spellStart"/>
      <w:r>
        <w:t>their</w:t>
      </w:r>
      <w:proofErr w:type="spellEnd"/>
      <w:r>
        <w:t xml:space="preserve"> model, </w:t>
      </w:r>
      <w:proofErr w:type="spellStart"/>
      <w:r>
        <w:t>which</w:t>
      </w:r>
      <w:proofErr w:type="spellEnd"/>
      <w:r>
        <w:t xml:space="preserve"> is </w:t>
      </w:r>
      <w:proofErr w:type="spellStart"/>
      <w:r>
        <w:t>propositional</w:t>
      </w:r>
      <w:proofErr w:type="spellEnd"/>
    </w:p>
  </w:comment>
  <w:comment w:id="17" w:author="Sean" w:date="2018-07-19T00:13:00Z" w:initials="S">
    <w:p w14:paraId="158C1FFF" w14:textId="77777777" w:rsidR="00AE4A57" w:rsidRDefault="00AE4A57" w:rsidP="00DC09DD">
      <w:pPr>
        <w:pStyle w:val="CommentText"/>
        <w:rPr>
          <w:lang w:val="en-US"/>
        </w:rPr>
      </w:pPr>
      <w:r>
        <w:rPr>
          <w:rStyle w:val="CommentReference"/>
        </w:rPr>
        <w:annotationRef/>
      </w:r>
      <w:r w:rsidRPr="00DC09DD">
        <w:rPr>
          <w:lang w:val="en-US"/>
        </w:rPr>
        <w:t>I get what you’re trying to say here but the sentence co</w:t>
      </w:r>
      <w:r>
        <w:rPr>
          <w:lang w:val="en-US"/>
        </w:rPr>
        <w:t xml:space="preserve">uld flow </w:t>
      </w:r>
      <w:proofErr w:type="spellStart"/>
      <w:r>
        <w:rPr>
          <w:lang w:val="en-US"/>
        </w:rPr>
        <w:t>alittle</w:t>
      </w:r>
      <w:proofErr w:type="spellEnd"/>
      <w:r>
        <w:rPr>
          <w:lang w:val="en-US"/>
        </w:rPr>
        <w:t xml:space="preserve"> better for me. How about: </w:t>
      </w:r>
    </w:p>
    <w:p w14:paraId="3BB43368" w14:textId="77777777" w:rsidR="00AE4A57" w:rsidRDefault="00AE4A57" w:rsidP="00DC09DD">
      <w:pPr>
        <w:pStyle w:val="CommentText"/>
        <w:rPr>
          <w:lang w:val="en-US"/>
        </w:rPr>
      </w:pPr>
    </w:p>
    <w:p w14:paraId="0B24F859" w14:textId="77777777" w:rsidR="00AE4A57" w:rsidRDefault="00AE4A57" w:rsidP="00DC09DD">
      <w:pPr>
        <w:pStyle w:val="CommentText"/>
        <w:rPr>
          <w:lang w:val="en-US"/>
        </w:rPr>
      </w:pPr>
      <w:r>
        <w:rPr>
          <w:lang w:val="en-US"/>
        </w:rPr>
        <w:t>Entropy might play a role here as well: people may update their mental model by assessing the extent to which the integration of new information increases or decreases entropy.</w:t>
      </w:r>
    </w:p>
    <w:p w14:paraId="24582076" w14:textId="77777777" w:rsidR="00AE4A57" w:rsidRDefault="00AE4A57" w:rsidP="00DC09DD">
      <w:pPr>
        <w:pStyle w:val="CommentText"/>
        <w:rPr>
          <w:lang w:val="en-US"/>
        </w:rPr>
      </w:pPr>
    </w:p>
    <w:p w14:paraId="63E21632" w14:textId="77777777" w:rsidR="00AE4A57" w:rsidRDefault="00AE4A57" w:rsidP="00DC09DD">
      <w:pPr>
        <w:pStyle w:val="CommentText"/>
        <w:rPr>
          <w:lang w:val="en-US"/>
        </w:rPr>
      </w:pPr>
      <w:r>
        <w:rPr>
          <w:lang w:val="en-US"/>
        </w:rPr>
        <w:t>What I still don’t get is (a) how the integration of new information increasing entropy is unfeasible and (b) the last part of the sentence “compared to other factors such as the inferred value of the information”</w:t>
      </w:r>
    </w:p>
    <w:p w14:paraId="5EB1100D" w14:textId="77777777" w:rsidR="00AE4A57" w:rsidRDefault="00AE4A57" w:rsidP="00DC09DD">
      <w:pPr>
        <w:pStyle w:val="CommentText"/>
        <w:rPr>
          <w:lang w:val="en-US"/>
        </w:rPr>
      </w:pPr>
    </w:p>
    <w:p w14:paraId="49C1B5BD" w14:textId="623496BE" w:rsidR="00AE4A57" w:rsidRPr="00DC09DD" w:rsidRDefault="00AE4A57" w:rsidP="00DC09DD">
      <w:pPr>
        <w:pStyle w:val="CommentText"/>
        <w:rPr>
          <w:lang w:val="en-US"/>
        </w:rPr>
      </w:pPr>
      <w:r>
        <w:rPr>
          <w:lang w:val="en-US"/>
        </w:rPr>
        <w:t>IAN: I too get what you’re aiming at and how it’s relevant to your account, but these issues are not particularly compatible with the AE framework’s conceptualization or mechanics to my understanding. There is a risk that this comes off as “your goals should be more like my goals” rather than “your model could be improved specifically by X, where X is compatible with the goals of your model”.</w:t>
      </w:r>
    </w:p>
  </w:comment>
  <w:comment w:id="32" w:author="Sean" w:date="2018-07-19T00:16:00Z" w:initials="S">
    <w:p w14:paraId="6A955FBB" w14:textId="2ABDF67D" w:rsidR="00AE4A57" w:rsidRPr="00C61DBA" w:rsidRDefault="00AE4A57" w:rsidP="00877596">
      <w:pPr>
        <w:pStyle w:val="CommentText"/>
        <w:rPr>
          <w:lang w:val="en-US"/>
        </w:rPr>
      </w:pPr>
      <w:r>
        <w:rPr>
          <w:rStyle w:val="CommentReference"/>
        </w:rPr>
        <w:annotationRef/>
      </w:r>
      <w:r>
        <w:rPr>
          <w:lang w:val="en-US"/>
        </w:rPr>
        <w:t xml:space="preserve">Entropy </w:t>
      </w:r>
      <w:r w:rsidRPr="00C61DBA">
        <w:rPr>
          <w:lang w:val="en-US"/>
        </w:rPr>
        <w:t xml:space="preserve">is not only </w:t>
      </w:r>
      <w:r>
        <w:rPr>
          <w:lang w:val="en-US"/>
        </w:rPr>
        <w:t xml:space="preserve">a determinant of </w:t>
      </w:r>
      <w:r w:rsidRPr="00505AE6">
        <w:rPr>
          <w:i/>
          <w:lang w:val="en-US"/>
        </w:rPr>
        <w:t>attitudes</w:t>
      </w:r>
      <w:r w:rsidRPr="00C61DBA">
        <w:rPr>
          <w:lang w:val="en-US"/>
        </w:rPr>
        <w:t xml:space="preserve"> but also </w:t>
      </w:r>
      <w:r>
        <w:rPr>
          <w:lang w:val="en-US"/>
        </w:rPr>
        <w:t>a determinant of the properties of attitudes (such as ambivalence, strength etc.)? IF so perhaps we should say this?</w:t>
      </w:r>
    </w:p>
  </w:comment>
  <w:comment w:id="33" w:author="Ian Hussey" w:date="2018-07-19T00:16:00Z" w:initials="IH">
    <w:p w14:paraId="54A5ED67" w14:textId="0D1E70BE" w:rsidR="00AE4A57" w:rsidRDefault="00AE4A57">
      <w:pPr>
        <w:pStyle w:val="CommentText"/>
      </w:pPr>
      <w:r>
        <w:rPr>
          <w:rStyle w:val="CommentReference"/>
        </w:rPr>
        <w:annotationRef/>
      </w:r>
      <w:r>
        <w:rPr>
          <w:lang w:val="en-US"/>
        </w:rPr>
        <w:t>By my reading, they are one and the same for the AE model; the global attitude and its strength/ambivalence are the emergent properties of a constellation of attitude indicators</w:t>
      </w:r>
    </w:p>
  </w:comment>
  <w:comment w:id="34" w:author="Microsoft Office User" w:date="2018-07-06T16:30:00Z" w:initials="Office">
    <w:p w14:paraId="0C304A19" w14:textId="2112D6C5" w:rsidR="00AE4A57" w:rsidRPr="00D929DD" w:rsidRDefault="00AE4A57">
      <w:pPr>
        <w:pStyle w:val="CommentText"/>
        <w:rPr>
          <w:lang w:val="en-US"/>
        </w:rPr>
      </w:pPr>
      <w:r>
        <w:rPr>
          <w:rStyle w:val="CommentReference"/>
        </w:rPr>
        <w:annotationRef/>
      </w:r>
      <w:r w:rsidRPr="00D929DD">
        <w:rPr>
          <w:lang w:val="en-US"/>
        </w:rPr>
        <w:t xml:space="preserve">Do we actually say this – not in so many words I guess. We mainly talk about how different pieces of information give rise to an evaluative response. But not really about the validity of different pieces of information in the network or how the system </w:t>
      </w:r>
      <w:proofErr w:type="spellStart"/>
      <w:r w:rsidRPr="00D929DD">
        <w:rPr>
          <w:lang w:val="en-US"/>
        </w:rPr>
        <w:t>triest</w:t>
      </w:r>
      <w:proofErr w:type="spellEnd"/>
      <w:r w:rsidRPr="00D929DD">
        <w:rPr>
          <w:lang w:val="en-US"/>
        </w:rPr>
        <w:t xml:space="preserve"> o reduce inconsistency, or how the system deals with inconsistency, right?</w:t>
      </w:r>
    </w:p>
  </w:comment>
  <w:comment w:id="40" w:author="Sean" w:date="2018-07-06T13:18:00Z" w:initials="S">
    <w:p w14:paraId="3C8EF8FE" w14:textId="01113876" w:rsidR="00AE4A57" w:rsidRDefault="00AE4A57" w:rsidP="00C61DBA">
      <w:pPr>
        <w:pStyle w:val="CommentText"/>
        <w:rPr>
          <w:lang w:val="en-US"/>
        </w:rPr>
      </w:pPr>
      <w:r>
        <w:rPr>
          <w:rStyle w:val="CommentReference"/>
        </w:rPr>
        <w:annotationRef/>
      </w:r>
      <w:r w:rsidRPr="00DC09DD">
        <w:rPr>
          <w:lang w:val="en-US"/>
        </w:rPr>
        <w:t xml:space="preserve">I </w:t>
      </w:r>
      <w:r>
        <w:rPr>
          <w:lang w:val="en-US"/>
        </w:rPr>
        <w:t xml:space="preserve">kind of </w:t>
      </w:r>
      <w:r w:rsidRPr="00DC09DD">
        <w:rPr>
          <w:lang w:val="en-US"/>
        </w:rPr>
        <w:t>get what you’re trying to say here but the sentence co</w:t>
      </w:r>
      <w:r>
        <w:rPr>
          <w:lang w:val="en-US"/>
        </w:rPr>
        <w:t xml:space="preserve">uld flow </w:t>
      </w:r>
      <w:proofErr w:type="spellStart"/>
      <w:r>
        <w:rPr>
          <w:lang w:val="en-US"/>
        </w:rPr>
        <w:t>alittle</w:t>
      </w:r>
      <w:proofErr w:type="spellEnd"/>
      <w:r>
        <w:rPr>
          <w:lang w:val="en-US"/>
        </w:rPr>
        <w:t xml:space="preserve"> better for me. How about: </w:t>
      </w:r>
    </w:p>
    <w:p w14:paraId="53F30D33" w14:textId="77777777" w:rsidR="00AE4A57" w:rsidRDefault="00AE4A57" w:rsidP="00C61DBA">
      <w:pPr>
        <w:pStyle w:val="CommentText"/>
        <w:rPr>
          <w:lang w:val="en-US"/>
        </w:rPr>
      </w:pPr>
    </w:p>
    <w:p w14:paraId="2E4E5111" w14:textId="3154BA94" w:rsidR="00AE4A57" w:rsidRDefault="00AE4A57" w:rsidP="00C61DBA">
      <w:pPr>
        <w:pStyle w:val="CommentText"/>
        <w:rPr>
          <w:lang w:val="en-US"/>
        </w:rPr>
      </w:pPr>
      <w:r>
        <w:rPr>
          <w:lang w:val="en-US"/>
        </w:rPr>
        <w:t>“We make a similar claim in our inferential account and argue that people update their mental model by assessing the extent to which the integration of new information increases or decreases entropy.”</w:t>
      </w:r>
    </w:p>
    <w:p w14:paraId="0D88D677" w14:textId="77777777" w:rsidR="00AE4A57" w:rsidRDefault="00AE4A57" w:rsidP="00C61DBA">
      <w:pPr>
        <w:pStyle w:val="CommentText"/>
        <w:rPr>
          <w:lang w:val="en-US"/>
        </w:rPr>
      </w:pPr>
    </w:p>
    <w:p w14:paraId="55984C2D" w14:textId="3532D214" w:rsidR="00AE4A57" w:rsidRPr="00DC09DD" w:rsidRDefault="00AE4A57" w:rsidP="00C61DBA">
      <w:pPr>
        <w:pStyle w:val="CommentText"/>
        <w:rPr>
          <w:lang w:val="en-US"/>
        </w:rPr>
      </w:pPr>
      <w:r>
        <w:rPr>
          <w:lang w:val="en-US"/>
        </w:rPr>
        <w:t>However, I still don’t get (a) how or why the integration of new information increasing entropy is unfeasible and (b) what you mean by the last part of the sentence “compared to other factors such as the inferred value of the information”</w:t>
      </w:r>
    </w:p>
  </w:comment>
  <w:comment w:id="35" w:author="Ian Hussey" w:date="2018-07-19T00:19:00Z" w:initials="IH">
    <w:p w14:paraId="26DEB05F" w14:textId="14D27617" w:rsidR="00AE4A57" w:rsidRDefault="00AE4A57">
      <w:pPr>
        <w:pStyle w:val="CommentText"/>
      </w:pPr>
      <w:r>
        <w:rPr>
          <w:rStyle w:val="CommentReference"/>
        </w:rPr>
        <w:annotationRef/>
      </w:r>
      <w:proofErr w:type="spellStart"/>
      <w:r>
        <w:t>This</w:t>
      </w:r>
      <w:proofErr w:type="spellEnd"/>
      <w:r>
        <w:t xml:space="preserve"> is </w:t>
      </w:r>
      <w:proofErr w:type="spellStart"/>
      <w:r>
        <w:t>unclear</w:t>
      </w:r>
      <w:proofErr w:type="spellEnd"/>
      <w:r>
        <w:t xml:space="preserve"> </w:t>
      </w:r>
      <w:proofErr w:type="spellStart"/>
      <w:r>
        <w:t>to</w:t>
      </w:r>
      <w:proofErr w:type="spellEnd"/>
      <w:r>
        <w:t xml:space="preserve"> me </w:t>
      </w:r>
      <w:proofErr w:type="spellStart"/>
      <w:r>
        <w:t>too</w:t>
      </w:r>
      <w:proofErr w:type="spellEnd"/>
      <w:r>
        <w:t xml:space="preserve">; does </w:t>
      </w:r>
      <w:proofErr w:type="spellStart"/>
      <w:r>
        <w:t>it</w:t>
      </w:r>
      <w:proofErr w:type="spellEnd"/>
      <w:r>
        <w:t xml:space="preserve"> draw </w:t>
      </w:r>
      <w:proofErr w:type="spellStart"/>
      <w:r>
        <w:t>parallels</w:t>
      </w:r>
      <w:proofErr w:type="spellEnd"/>
      <w:r>
        <w:t xml:space="preserve"> </w:t>
      </w:r>
      <w:proofErr w:type="spellStart"/>
      <w:r>
        <w:t>between</w:t>
      </w:r>
      <w:proofErr w:type="spellEnd"/>
      <w:r>
        <w:t xml:space="preserve"> the </w:t>
      </w:r>
      <w:proofErr w:type="spellStart"/>
      <w:r>
        <w:t>frameworks</w:t>
      </w:r>
      <w:proofErr w:type="spellEnd"/>
      <w:r>
        <w:t xml:space="preserve"> </w:t>
      </w:r>
      <w:proofErr w:type="spellStart"/>
      <w:r>
        <w:t>that</w:t>
      </w:r>
      <w:proofErr w:type="spellEnd"/>
      <w:r>
        <w:t xml:space="preserve"> </w:t>
      </w:r>
      <w:proofErr w:type="spellStart"/>
      <w:r>
        <w:t>could</w:t>
      </w:r>
      <w:proofErr w:type="spellEnd"/>
      <w:r>
        <w:t xml:space="preserve"> </w:t>
      </w:r>
      <w:proofErr w:type="spellStart"/>
      <w:r>
        <w:t>be</w:t>
      </w:r>
      <w:proofErr w:type="spellEnd"/>
      <w:r>
        <w:t xml:space="preserve"> </w:t>
      </w:r>
      <w:proofErr w:type="spellStart"/>
      <w:r>
        <w:t>difficult</w:t>
      </w:r>
      <w:proofErr w:type="spellEnd"/>
      <w:r>
        <w:t xml:space="preserve"> </w:t>
      </w:r>
      <w:proofErr w:type="spellStart"/>
      <w:r>
        <w:t>to</w:t>
      </w:r>
      <w:proofErr w:type="spellEnd"/>
      <w:r>
        <w:t xml:space="preserve"> </w:t>
      </w:r>
      <w:proofErr w:type="spellStart"/>
      <w:r>
        <w:t>justify</w:t>
      </w:r>
      <w:proofErr w:type="spellEnd"/>
      <w:r>
        <w:t>?</w:t>
      </w:r>
    </w:p>
  </w:comment>
  <w:comment w:id="49" w:author="Sean" w:date="2018-07-19T00:32:00Z" w:initials="S">
    <w:p w14:paraId="7529F98A" w14:textId="3BAF664C" w:rsidR="00AE4A57" w:rsidRDefault="00AE4A57" w:rsidP="00943B39">
      <w:r>
        <w:rPr>
          <w:rStyle w:val="CommentReference"/>
        </w:rPr>
        <w:annotationRef/>
      </w:r>
      <w:r>
        <w:t>Second, relational info is not clearly present in the current model. It is stated that attitudes involve beliefs but this should be clarified given that nodes are used in the model that can only be switched on or off to represent attitude elements. Should be clear that inferential reasoning is needed to determine whether attitude is or is not coherent. In this model everything is directional, no relational content! Thinking acts as something that reduces attitudinal entropy but what about direction of thinking. We agree that attitudes might be integrated or constructed on the spot but for us this seems to necessitate some form of inferential reasoning.</w:t>
      </w:r>
    </w:p>
    <w:p w14:paraId="52F44C89" w14:textId="63BD7A8C" w:rsidR="00AE4A57" w:rsidRDefault="00AE4A57" w:rsidP="00943B39">
      <w:r>
        <w:t xml:space="preserve">IAN: there is relational content but only within nodes, e.g., nodes can represent the attitude element "snakes cause me to run away". </w:t>
      </w:r>
      <w:proofErr w:type="gramStart"/>
      <w:r>
        <w:t>however</w:t>
      </w:r>
      <w:proofErr w:type="gramEnd"/>
      <w:r>
        <w:t xml:space="preserve">, this putting of relational information inside associatively linked nodes is not addressed, e.g., where do these relational attitude elements arise from. </w:t>
      </w:r>
      <w:proofErr w:type="gramStart"/>
      <w:r>
        <w:t>they</w:t>
      </w:r>
      <w:proofErr w:type="gramEnd"/>
      <w:r>
        <w:t xml:space="preserve"> are explicit that "</w:t>
      </w:r>
      <w:r w:rsidRPr="00EA0D9B">
        <w:t>the current article we focus on the situation in which edges between attitude elements are already present."</w:t>
      </w:r>
      <w:r>
        <w:t>. Perhaps the single process propositional account can speak to the source of novel attitude elements in a way that the AE model cannot?</w:t>
      </w:r>
    </w:p>
    <w:p w14:paraId="26A33F89" w14:textId="5FC92DD4" w:rsidR="00AE4A57" w:rsidRPr="00943B39" w:rsidRDefault="00AE4A57" w:rsidP="00943B39">
      <w:pPr>
        <w:pStyle w:val="CommentText"/>
        <w:ind w:firstLine="0"/>
        <w:rPr>
          <w:lang w:val="en-US"/>
        </w:rPr>
      </w:pPr>
    </w:p>
  </w:comment>
  <w:comment w:id="58" w:author="Sean" w:date="2018-07-06T13:28:00Z" w:initials="S">
    <w:p w14:paraId="4EAF35FC" w14:textId="37D52CD5" w:rsidR="00AE4A57" w:rsidRDefault="00AE4A57" w:rsidP="00C61DBA">
      <w:pPr>
        <w:pStyle w:val="CommentText"/>
        <w:rPr>
          <w:lang w:val="en-US"/>
        </w:rPr>
      </w:pPr>
      <w:r>
        <w:rPr>
          <w:rStyle w:val="CommentReference"/>
        </w:rPr>
        <w:annotationRef/>
      </w:r>
      <w:r w:rsidRPr="00C61DBA">
        <w:rPr>
          <w:lang w:val="en-US"/>
        </w:rPr>
        <w:t>We need to make two points clear</w:t>
      </w:r>
      <w:r>
        <w:rPr>
          <w:lang w:val="en-US"/>
        </w:rPr>
        <w:t xml:space="preserve"> if this sentence is to make sense:  </w:t>
      </w:r>
    </w:p>
    <w:p w14:paraId="32B6E402" w14:textId="77777777" w:rsidR="00AE4A57" w:rsidRDefault="00AE4A57" w:rsidP="00C61DBA">
      <w:pPr>
        <w:pStyle w:val="CommentText"/>
        <w:rPr>
          <w:lang w:val="en-US"/>
        </w:rPr>
      </w:pPr>
    </w:p>
    <w:p w14:paraId="2D55E3F0" w14:textId="77777777" w:rsidR="00AE4A57" w:rsidRDefault="00AE4A57" w:rsidP="00C61DBA">
      <w:pPr>
        <w:pStyle w:val="CommentText"/>
        <w:numPr>
          <w:ilvl w:val="0"/>
          <w:numId w:val="12"/>
        </w:numPr>
        <w:rPr>
          <w:lang w:val="en-US"/>
        </w:rPr>
      </w:pPr>
      <w:r>
        <w:rPr>
          <w:lang w:val="en-US"/>
        </w:rPr>
        <w:t xml:space="preserve">That inferences (propositions) have two core properties: (a) relational in nature and (b) have a </w:t>
      </w:r>
      <w:proofErr w:type="gramStart"/>
      <w:r>
        <w:rPr>
          <w:lang w:val="en-US"/>
        </w:rPr>
        <w:t>truth value</w:t>
      </w:r>
      <w:proofErr w:type="gramEnd"/>
      <w:r>
        <w:rPr>
          <w:lang w:val="en-US"/>
        </w:rPr>
        <w:t xml:space="preserve">. </w:t>
      </w:r>
    </w:p>
    <w:p w14:paraId="53164567" w14:textId="77777777" w:rsidR="00AE4A57" w:rsidRDefault="00AE4A57" w:rsidP="00C61DBA">
      <w:pPr>
        <w:pStyle w:val="CommentText"/>
        <w:numPr>
          <w:ilvl w:val="0"/>
          <w:numId w:val="12"/>
        </w:numPr>
        <w:rPr>
          <w:lang w:val="en-US"/>
        </w:rPr>
      </w:pPr>
      <w:r>
        <w:rPr>
          <w:lang w:val="en-US"/>
        </w:rPr>
        <w:t xml:space="preserve"> Assessing consistency (and thus entropy) requires truth validation </w:t>
      </w:r>
    </w:p>
    <w:p w14:paraId="2BB958D6" w14:textId="77777777" w:rsidR="00AE4A57" w:rsidRDefault="00AE4A57" w:rsidP="00D43D50">
      <w:pPr>
        <w:pStyle w:val="CommentText"/>
        <w:ind w:firstLine="0"/>
        <w:rPr>
          <w:lang w:val="en-US"/>
        </w:rPr>
      </w:pPr>
    </w:p>
    <w:p w14:paraId="18716ABE" w14:textId="1CEA8DA0" w:rsidR="00AE4A57" w:rsidRPr="00C61DBA" w:rsidRDefault="00AE4A57" w:rsidP="00D43D50">
      <w:pPr>
        <w:pStyle w:val="CommentText"/>
        <w:ind w:firstLine="0"/>
        <w:rPr>
          <w:lang w:val="en-US"/>
        </w:rPr>
      </w:pPr>
      <w:r>
        <w:rPr>
          <w:lang w:val="en-US"/>
        </w:rPr>
        <w:t xml:space="preserve">Basically I think this section until now wants to say that there are overlaps between the two models. But the arguments for this are not strong at the moment. We have to strengthen this even further. </w:t>
      </w:r>
    </w:p>
  </w:comment>
  <w:comment w:id="61" w:author="Ian Hussey" w:date="2018-07-19T00:26:00Z" w:initials="IH">
    <w:p w14:paraId="690913A4" w14:textId="2CE063C0" w:rsidR="00AE4A57" w:rsidRDefault="00AE4A57">
      <w:pPr>
        <w:pStyle w:val="CommentText"/>
      </w:pPr>
      <w:r>
        <w:rPr>
          <w:rStyle w:val="CommentReference"/>
        </w:rPr>
        <w:annotationRef/>
      </w:r>
      <w:proofErr w:type="spellStart"/>
      <w:r>
        <w:t>From</w:t>
      </w:r>
      <w:proofErr w:type="spellEnd"/>
      <w:r>
        <w:t xml:space="preserve"> </w:t>
      </w:r>
      <w:proofErr w:type="spellStart"/>
      <w:r>
        <w:t>my</w:t>
      </w:r>
      <w:proofErr w:type="spellEnd"/>
      <w:r>
        <w:t xml:space="preserve"> reading of </w:t>
      </w:r>
      <w:proofErr w:type="spellStart"/>
      <w:r>
        <w:t>it</w:t>
      </w:r>
      <w:proofErr w:type="spellEnd"/>
      <w:r>
        <w:t xml:space="preserve"> </w:t>
      </w:r>
      <w:proofErr w:type="spellStart"/>
      <w:r>
        <w:t>this</w:t>
      </w:r>
      <w:proofErr w:type="spellEnd"/>
      <w:r>
        <w:t xml:space="preserve"> </w:t>
      </w:r>
      <w:proofErr w:type="spellStart"/>
      <w:r>
        <w:t>isn’t</w:t>
      </w:r>
      <w:proofErr w:type="spellEnd"/>
      <w:r>
        <w:t xml:space="preserve"> </w:t>
      </w:r>
      <w:proofErr w:type="spellStart"/>
      <w:r>
        <w:t>what</w:t>
      </w:r>
      <w:proofErr w:type="spellEnd"/>
      <w:r>
        <w:t xml:space="preserve"> </w:t>
      </w:r>
      <w:proofErr w:type="spellStart"/>
      <w:r>
        <w:t>their</w:t>
      </w:r>
      <w:proofErr w:type="spellEnd"/>
      <w:r>
        <w:t xml:space="preserve"> model does – the attitude element </w:t>
      </w:r>
      <w:proofErr w:type="spellStart"/>
      <w:r>
        <w:t>thresholds</w:t>
      </w:r>
      <w:proofErr w:type="spellEnd"/>
      <w:r>
        <w:t xml:space="preserve"> </w:t>
      </w:r>
      <w:proofErr w:type="spellStart"/>
      <w:r>
        <w:t>represent</w:t>
      </w:r>
      <w:proofErr w:type="spellEnd"/>
      <w:r>
        <w:t xml:space="preserve"> </w:t>
      </w:r>
      <w:proofErr w:type="spellStart"/>
      <w:r>
        <w:t>truth</w:t>
      </w:r>
      <w:proofErr w:type="spellEnd"/>
      <w:r>
        <w:t xml:space="preserve"> </w:t>
      </w:r>
      <w:proofErr w:type="spellStart"/>
      <w:r>
        <w:t>qualifiers</w:t>
      </w:r>
      <w:proofErr w:type="spellEnd"/>
      <w:r>
        <w:t xml:space="preserve">; </w:t>
      </w:r>
      <w:proofErr w:type="spellStart"/>
      <w:r>
        <w:t>truth</w:t>
      </w:r>
      <w:proofErr w:type="spellEnd"/>
      <w:r>
        <w:t xml:space="preserve"> </w:t>
      </w:r>
      <w:proofErr w:type="spellStart"/>
      <w:r>
        <w:t>values</w:t>
      </w:r>
      <w:proofErr w:type="spellEnd"/>
      <w:r>
        <w:t xml:space="preserve"> are </w:t>
      </w:r>
      <w:proofErr w:type="spellStart"/>
      <w:r>
        <w:t>therefore</w:t>
      </w:r>
      <w:proofErr w:type="spellEnd"/>
      <w:r>
        <w:t xml:space="preserve"> </w:t>
      </w:r>
      <w:proofErr w:type="spellStart"/>
      <w:r>
        <w:t>within</w:t>
      </w:r>
      <w:proofErr w:type="spellEnd"/>
      <w:r>
        <w:t xml:space="preserve"> </w:t>
      </w:r>
      <w:proofErr w:type="spellStart"/>
      <w:r>
        <w:t>nodes</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between</w:t>
      </w:r>
      <w:proofErr w:type="spellEnd"/>
      <w:r>
        <w:t xml:space="preserve"> </w:t>
      </w:r>
      <w:proofErr w:type="spellStart"/>
      <w:r>
        <w:t>nodes</w:t>
      </w:r>
      <w:proofErr w:type="spellEnd"/>
      <w:r>
        <w:t xml:space="preserve">. Links </w:t>
      </w:r>
      <w:proofErr w:type="spellStart"/>
      <w:r>
        <w:t>between</w:t>
      </w:r>
      <w:proofErr w:type="spellEnd"/>
      <w:r>
        <w:t xml:space="preserve"> </w:t>
      </w:r>
      <w:proofErr w:type="spellStart"/>
      <w:r>
        <w:t>nodes</w:t>
      </w:r>
      <w:proofErr w:type="spellEnd"/>
      <w:r>
        <w:t xml:space="preserve"> are </w:t>
      </w:r>
      <w:proofErr w:type="spellStart"/>
      <w:r>
        <w:t>also</w:t>
      </w:r>
      <w:proofErr w:type="spellEnd"/>
      <w:r>
        <w:t xml:space="preserve"> </w:t>
      </w:r>
      <w:proofErr w:type="spellStart"/>
      <w:r>
        <w:t>not</w:t>
      </w:r>
      <w:proofErr w:type="spellEnd"/>
      <w:r>
        <w:t xml:space="preserve"> </w:t>
      </w:r>
      <w:proofErr w:type="spellStart"/>
      <w:r>
        <w:t>relationally</w:t>
      </w:r>
      <w:proofErr w:type="spellEnd"/>
      <w:r>
        <w:t xml:space="preserve"> </w:t>
      </w:r>
      <w:proofErr w:type="spellStart"/>
      <w:r>
        <w:t>qualified</w:t>
      </w:r>
      <w:proofErr w:type="spellEnd"/>
      <w:r>
        <w:t xml:space="preserve">. </w:t>
      </w:r>
      <w:proofErr w:type="spellStart"/>
      <w:r>
        <w:t>Unless</w:t>
      </w:r>
      <w:proofErr w:type="spellEnd"/>
      <w:r>
        <w:t xml:space="preserve"> </w:t>
      </w:r>
      <w:proofErr w:type="spellStart"/>
      <w:r>
        <w:t>I’m</w:t>
      </w:r>
      <w:proofErr w:type="spellEnd"/>
      <w:r>
        <w:t xml:space="preserve"> </w:t>
      </w:r>
      <w:proofErr w:type="spellStart"/>
      <w:r>
        <w:t>mistaken</w:t>
      </w:r>
      <w:proofErr w:type="spellEnd"/>
      <w:r>
        <w:t xml:space="preserve">, their model is compatible with a sinlge process propositional account but only </w:t>
      </w:r>
      <w:proofErr w:type="spellStart"/>
      <w:r>
        <w:t>insofar</w:t>
      </w:r>
      <w:proofErr w:type="spellEnd"/>
      <w:r>
        <w:t xml:space="preserve"> as </w:t>
      </w:r>
      <w:proofErr w:type="spellStart"/>
      <w:r>
        <w:t>relational</w:t>
      </w:r>
      <w:proofErr w:type="spellEnd"/>
      <w:r>
        <w:t xml:space="preserve"> information/truth qualifiers can be contained within nodes, but the links between nodes are purely </w:t>
      </w:r>
      <w:proofErr w:type="spellStart"/>
      <w:r>
        <w:t>associative</w:t>
      </w:r>
      <w:proofErr w:type="spellEnd"/>
      <w:r>
        <w:t>/</w:t>
      </w:r>
      <w:proofErr w:type="spellStart"/>
      <w:r>
        <w:t>relationally</w:t>
      </w:r>
      <w:proofErr w:type="spellEnd"/>
      <w:r>
        <w:t xml:space="preserve"> </w:t>
      </w:r>
      <w:proofErr w:type="spellStart"/>
      <w:r>
        <w:t>unqualified</w:t>
      </w:r>
      <w:proofErr w:type="spellEnd"/>
      <w:r>
        <w:t>. I think the degree to which we argue that the models are compatible needs rethinking or toning down.</w:t>
      </w:r>
    </w:p>
  </w:comment>
  <w:comment w:id="82" w:author="Microsoft Office User" w:date="2018-07-06T17:06:00Z" w:initials="Office">
    <w:p w14:paraId="29F1EA71" w14:textId="127215D8" w:rsidR="00AE4A57" w:rsidRPr="00D929DD" w:rsidRDefault="00AE4A57">
      <w:pPr>
        <w:pStyle w:val="CommentText"/>
        <w:rPr>
          <w:lang w:val="en-US"/>
        </w:rPr>
      </w:pPr>
      <w:r>
        <w:rPr>
          <w:rStyle w:val="CommentReference"/>
        </w:rPr>
        <w:annotationRef/>
      </w:r>
      <w:r w:rsidRPr="00D929DD">
        <w:rPr>
          <w:lang w:val="en-US"/>
        </w:rPr>
        <w:t xml:space="preserve">Note that </w:t>
      </w:r>
      <w:proofErr w:type="spellStart"/>
      <w:r w:rsidRPr="00D929DD">
        <w:rPr>
          <w:lang w:val="en-US"/>
        </w:rPr>
        <w:t>Dalege</w:t>
      </w:r>
      <w:proofErr w:type="spellEnd"/>
      <w:r w:rsidRPr="00D929DD">
        <w:rPr>
          <w:lang w:val="en-US"/>
        </w:rPr>
        <w:t xml:space="preserve"> et al., evaluate their framework again three models: the IR, ACS, and APE models. We cou</w:t>
      </w:r>
      <w:r>
        <w:rPr>
          <w:lang w:val="en-US"/>
        </w:rPr>
        <w:t>l</w:t>
      </w:r>
      <w:r w:rsidRPr="00D929DD">
        <w:rPr>
          <w:lang w:val="en-US"/>
        </w:rPr>
        <w:t>d check to see if the inferential model is compatible with the former two models (IR and ACS) and mention this here.</w:t>
      </w:r>
    </w:p>
  </w:comment>
  <w:comment w:id="85" w:author="Sean" w:date="2018-07-11T15:19:00Z" w:initials="S">
    <w:p w14:paraId="1BE6D5BD" w14:textId="11D8E1A9" w:rsidR="00AE4A57" w:rsidRDefault="00AE4A57">
      <w:pPr>
        <w:pStyle w:val="CommentText"/>
        <w:rPr>
          <w:lang w:val="en-US"/>
        </w:rPr>
      </w:pPr>
      <w:r>
        <w:rPr>
          <w:rStyle w:val="CommentReference"/>
        </w:rPr>
        <w:annotationRef/>
      </w:r>
      <w:r w:rsidRPr="00532ED7">
        <w:rPr>
          <w:lang w:val="en-US"/>
        </w:rPr>
        <w:t xml:space="preserve">We need a summary sentence indicating that the authors need to do more to ensure that their framework is situated in the larger eco-system of theories. </w:t>
      </w:r>
      <w:r>
        <w:rPr>
          <w:lang w:val="en-US"/>
        </w:rPr>
        <w:t xml:space="preserve">Basically, they make a bunch of predictions and can accommodate many different effects. So their framework seems to be situated at a higher level than domain specific theories in social psychology. It therefore has more breath (can speak to many areas) and scope (moves to individual to group phenomena). BUT – how many of the predictions that it makes are truly NOVEL or unexpected according to other theories. Is the wide scope of the framework (in its ability to make predictions and heuristic value) basically redundant with other theories (e.g., does it offer more than what we already know). </w:t>
      </w:r>
    </w:p>
    <w:p w14:paraId="4855BBC7" w14:textId="0607D490" w:rsidR="00AE4A57" w:rsidRDefault="00AE4A57">
      <w:pPr>
        <w:pStyle w:val="CommentText"/>
        <w:rPr>
          <w:lang w:val="en-US"/>
        </w:rPr>
      </w:pPr>
    </w:p>
    <w:p w14:paraId="75724857" w14:textId="3B0332E3" w:rsidR="00AE4A57" w:rsidRPr="00532ED7" w:rsidRDefault="00AE4A57">
      <w:pPr>
        <w:pStyle w:val="CommentText"/>
        <w:rPr>
          <w:lang w:val="en-US"/>
        </w:rPr>
      </w:pPr>
      <w:r>
        <w:rPr>
          <w:lang w:val="en-US"/>
        </w:rPr>
        <w:t xml:space="preserve">So the point is: tell me how this new framework fits in the field (it is a framework rather than domain specific theory), tell me what is unique about it (OK – it introduces entropy – but does this lead to genuinely novel predictions). Doing so will help the authors highlight the truly novel and important aspects of their theory, and high connections and divergences with other theories in the field. At the moment they make lots of predictions. But how many are going to drive research forward and how many are simply simulating and reiterating past findings. Cool – you can </w:t>
      </w:r>
      <w:proofErr w:type="spellStart"/>
      <w:r>
        <w:rPr>
          <w:lang w:val="en-US"/>
        </w:rPr>
        <w:t>similate</w:t>
      </w:r>
      <w:proofErr w:type="spellEnd"/>
      <w:r>
        <w:rPr>
          <w:lang w:val="en-US"/>
        </w:rPr>
        <w:t xml:space="preserve"> outcomes –but can you predict something new? </w:t>
      </w:r>
    </w:p>
  </w:comment>
  <w:comment w:id="112" w:author="Sean" w:date="2018-07-19T00:37:00Z" w:initials="S">
    <w:p w14:paraId="6F05F67A" w14:textId="74C4EB2F" w:rsidR="00AE4A57" w:rsidRDefault="00AE4A57" w:rsidP="00943B39">
      <w:r>
        <w:t>Pieter you originally said this: “</w:t>
      </w:r>
      <w:r>
        <w:rPr>
          <w:rStyle w:val="CommentReference"/>
        </w:rPr>
        <w:annotationRef/>
      </w:r>
      <w:r>
        <w:t>In their framework,</w:t>
      </w:r>
      <w:r w:rsidRPr="001814C5">
        <w:t xml:space="preserve"> </w:t>
      </w:r>
      <w:proofErr w:type="spellStart"/>
      <w:r w:rsidRPr="00112F39">
        <w:t>Dalege</w:t>
      </w:r>
      <w:proofErr w:type="spellEnd"/>
      <w:r>
        <w:t xml:space="preserve"> and colleagues define an attitude as a mental configuration of attitude elements (i.e., beliefs, feelings, and behaviors towards an attitude object). Attitudes are considered to directly relate to evaluative behavior such that global evaluations are modeled as the sum of node states (representing the valence of attitude elements: positive/negative). We believe that conceptualizing attitudes in this way is problematic for several reasons.”</w:t>
      </w:r>
    </w:p>
    <w:p w14:paraId="417F4E2E" w14:textId="04E87DE3" w:rsidR="00AE4A57" w:rsidRDefault="00AE4A57" w:rsidP="00943B39"/>
    <w:p w14:paraId="66321FAA" w14:textId="60E9C9ED" w:rsidR="00AE4A57" w:rsidRDefault="00AE4A57" w:rsidP="00943B39">
      <w:r>
        <w:t xml:space="preserve">Maybe I am missing something here. Does their network ONLY involve MENTAL REPRESENTATIONS of beliefs, feelings, or behaviors (in which case they do have a mental definition of attitudes) OR does their network consist of actual beliefs, feelings, and behaviors. If it is the latter then surely the network is not purely situated at the mental level, seeing as it also has elements like behavior in there…  </w:t>
      </w:r>
    </w:p>
    <w:p w14:paraId="5D393B30" w14:textId="77777777" w:rsidR="00AE4A57" w:rsidRDefault="00AE4A57" w:rsidP="00943B39"/>
    <w:p w14:paraId="6465919B" w14:textId="3E1669F3" w:rsidR="00AE4A57" w:rsidRPr="00943B39" w:rsidRDefault="00AE4A57" w:rsidP="00943B39">
      <w:r>
        <w:t xml:space="preserve">IAN: re mental states only, they are confused on this point. For the majority of the article, yes, they involve mental states only. However, for one simulation in the implicit attitudes section, the nodes are individuals rather than elements in </w:t>
      </w:r>
      <w:proofErr w:type="gramStart"/>
      <w:r>
        <w:t xml:space="preserve">an  </w:t>
      </w:r>
      <w:proofErr w:type="spellStart"/>
      <w:r>
        <w:t>indiviudals</w:t>
      </w:r>
      <w:proofErr w:type="spellEnd"/>
      <w:r>
        <w:t>’</w:t>
      </w:r>
      <w:proofErr w:type="gramEnd"/>
      <w:r>
        <w:t xml:space="preserve"> mental realm. This inconsistency is glaring to me.</w:t>
      </w:r>
    </w:p>
  </w:comment>
  <w:comment w:id="105" w:author="Ian Hussey" w:date="2018-07-19T00:37:00Z" w:initials="IH">
    <w:p w14:paraId="01D6D5B8" w14:textId="6FE76D64" w:rsidR="00AE4A57" w:rsidRDefault="00AE4A57">
      <w:pPr>
        <w:pStyle w:val="CommentText"/>
      </w:pPr>
      <w:r>
        <w:rPr>
          <w:rStyle w:val="CommentReference"/>
        </w:rPr>
        <w:annotationRef/>
      </w:r>
      <w:r>
        <w:t xml:space="preserve">I </w:t>
      </w:r>
      <w:proofErr w:type="spellStart"/>
      <w:r>
        <w:t>think</w:t>
      </w:r>
      <w:proofErr w:type="spellEnd"/>
      <w:r>
        <w:t xml:space="preserve"> </w:t>
      </w:r>
      <w:proofErr w:type="spellStart"/>
      <w:r>
        <w:t>they’re</w:t>
      </w:r>
      <w:proofErr w:type="spellEnd"/>
      <w:r>
        <w:t xml:space="preserve"> </w:t>
      </w:r>
      <w:proofErr w:type="spellStart"/>
      <w:r>
        <w:t>quite</w:t>
      </w:r>
      <w:proofErr w:type="spellEnd"/>
      <w:r>
        <w:t xml:space="preserve"> </w:t>
      </w:r>
      <w:proofErr w:type="spellStart"/>
      <w:r>
        <w:t>clear</w:t>
      </w:r>
      <w:proofErr w:type="spellEnd"/>
      <w:r>
        <w:t xml:space="preserve"> </w:t>
      </w:r>
      <w:proofErr w:type="spellStart"/>
      <w:r>
        <w:t>about</w:t>
      </w:r>
      <w:proofErr w:type="spellEnd"/>
      <w:r>
        <w:t xml:space="preserve"> </w:t>
      </w:r>
      <w:proofErr w:type="spellStart"/>
      <w:r>
        <w:t>this</w:t>
      </w:r>
      <w:proofErr w:type="spellEnd"/>
      <w:r>
        <w:t xml:space="preserve"> – </w:t>
      </w:r>
      <w:proofErr w:type="spellStart"/>
      <w:r>
        <w:t>global</w:t>
      </w:r>
      <w:proofErr w:type="spellEnd"/>
      <w:r>
        <w:t xml:space="preserve"> attitudes are </w:t>
      </w:r>
      <w:proofErr w:type="spellStart"/>
      <w:r>
        <w:t>emergent</w:t>
      </w:r>
      <w:proofErr w:type="spellEnd"/>
      <w:r>
        <w:t xml:space="preserve"> </w:t>
      </w:r>
      <w:proofErr w:type="spellStart"/>
      <w:r>
        <w:t>properties</w:t>
      </w:r>
      <w:proofErr w:type="spellEnd"/>
      <w:r>
        <w:t xml:space="preserve"> of a </w:t>
      </w:r>
      <w:proofErr w:type="spellStart"/>
      <w:r>
        <w:t>pattern</w:t>
      </w:r>
      <w:proofErr w:type="spellEnd"/>
      <w:r>
        <w:t xml:space="preserve"> </w:t>
      </w:r>
      <w:proofErr w:type="spellStart"/>
      <w:r>
        <w:t>among</w:t>
      </w:r>
      <w:proofErr w:type="spellEnd"/>
      <w:r>
        <w:t xml:space="preserve"> </w:t>
      </w:r>
      <w:proofErr w:type="spellStart"/>
      <w:r>
        <w:t>individual</w:t>
      </w:r>
      <w:proofErr w:type="spellEnd"/>
      <w:r>
        <w:t xml:space="preserve"> attitude </w:t>
      </w:r>
      <w:proofErr w:type="spellStart"/>
      <w:r>
        <w:t>elements</w:t>
      </w:r>
      <w:proofErr w:type="spellEnd"/>
      <w:r>
        <w:t xml:space="preserve">. </w:t>
      </w:r>
      <w:proofErr w:type="spellStart"/>
      <w:r>
        <w:t>Unless</w:t>
      </w:r>
      <w:proofErr w:type="spellEnd"/>
      <w:r>
        <w:t xml:space="preserve"> I miss </w:t>
      </w:r>
      <w:proofErr w:type="spellStart"/>
      <w:r>
        <w:t>what</w:t>
      </w:r>
      <w:proofErr w:type="spellEnd"/>
      <w:r>
        <w:t xml:space="preserve"> form of </w:t>
      </w:r>
      <w:proofErr w:type="spellStart"/>
      <w:r>
        <w:t>definition</w:t>
      </w:r>
      <w:proofErr w:type="spellEnd"/>
      <w:r>
        <w:t xml:space="preserve"> </w:t>
      </w:r>
      <w:proofErr w:type="spellStart"/>
      <w:r>
        <w:t>you</w:t>
      </w:r>
      <w:proofErr w:type="spellEnd"/>
      <w:r>
        <w:t xml:space="preserve"> are </w:t>
      </w:r>
      <w:proofErr w:type="spellStart"/>
      <w:r>
        <w:t>looking</w:t>
      </w:r>
      <w:proofErr w:type="spellEnd"/>
      <w:r>
        <w:t xml:space="preserve"> </w:t>
      </w:r>
      <w:proofErr w:type="spellStart"/>
      <w:r>
        <w:t>for</w:t>
      </w:r>
      <w:proofErr w:type="spellEnd"/>
      <w:r>
        <w:t xml:space="preserve">? </w:t>
      </w:r>
      <w:proofErr w:type="spellStart"/>
      <w:r>
        <w:t>Their</w:t>
      </w:r>
      <w:proofErr w:type="spellEnd"/>
      <w:r>
        <w:t xml:space="preserve"> </w:t>
      </w:r>
      <w:proofErr w:type="spellStart"/>
      <w:r>
        <w:t>unclear</w:t>
      </w:r>
      <w:proofErr w:type="spellEnd"/>
      <w:r>
        <w:t xml:space="preserve"> </w:t>
      </w:r>
      <w:proofErr w:type="spellStart"/>
      <w:r>
        <w:t>separation</w:t>
      </w:r>
      <w:proofErr w:type="spellEnd"/>
      <w:r>
        <w:t xml:space="preserve"> of </w:t>
      </w:r>
      <w:proofErr w:type="spellStart"/>
      <w:r>
        <w:t>mental</w:t>
      </w:r>
      <w:proofErr w:type="spellEnd"/>
      <w:r>
        <w:t xml:space="preserve"> </w:t>
      </w:r>
      <w:proofErr w:type="spellStart"/>
      <w:r>
        <w:t>and</w:t>
      </w:r>
      <w:proofErr w:type="spellEnd"/>
      <w:r>
        <w:t xml:space="preserve"> behaviour is more apparent </w:t>
      </w:r>
      <w:proofErr w:type="spellStart"/>
      <w:r>
        <w:t>though</w:t>
      </w:r>
      <w:proofErr w:type="spellEnd"/>
      <w:r>
        <w:t>.</w:t>
      </w:r>
    </w:p>
  </w:comment>
  <w:comment w:id="174" w:author="Ian Hussey" w:date="2018-07-19T01:17:00Z" w:initials="IH">
    <w:p w14:paraId="64934F6A" w14:textId="2192A2B7" w:rsidR="00AE4A57" w:rsidRDefault="00AE4A57">
      <w:pPr>
        <w:pStyle w:val="CommentText"/>
      </w:pPr>
      <w:r>
        <w:rPr>
          <w:rStyle w:val="CommentReference"/>
        </w:rPr>
        <w:annotationRef/>
      </w:r>
      <w:proofErr w:type="spellStart"/>
      <w:r>
        <w:t>Perhaps</w:t>
      </w:r>
      <w:proofErr w:type="spellEnd"/>
      <w:r>
        <w:t xml:space="preserve"> </w:t>
      </w:r>
      <w:proofErr w:type="spellStart"/>
      <w:r>
        <w:t>its</w:t>
      </w:r>
      <w:proofErr w:type="spellEnd"/>
      <w:r>
        <w:t xml:space="preserve"> a </w:t>
      </w:r>
      <w:proofErr w:type="spellStart"/>
      <w:r>
        <w:t>pedantic</w:t>
      </w:r>
      <w:proofErr w:type="spellEnd"/>
      <w:r>
        <w:t xml:space="preserve"> point, but the </w:t>
      </w:r>
      <w:proofErr w:type="spellStart"/>
      <w:r>
        <w:t>authors</w:t>
      </w:r>
      <w:proofErr w:type="spellEnd"/>
      <w:r>
        <w:t xml:space="preserve"> </w:t>
      </w:r>
      <w:proofErr w:type="spellStart"/>
      <w:r>
        <w:t>also</w:t>
      </w:r>
      <w:proofErr w:type="spellEnd"/>
      <w:r>
        <w:t xml:space="preserve"> confuse </w:t>
      </w:r>
      <w:proofErr w:type="spellStart"/>
      <w:r>
        <w:t>their</w:t>
      </w:r>
      <w:proofErr w:type="spellEnd"/>
      <w:r>
        <w:t xml:space="preserve"> </w:t>
      </w:r>
      <w:proofErr w:type="spellStart"/>
      <w:r>
        <w:t>premises</w:t>
      </w:r>
      <w:proofErr w:type="spellEnd"/>
      <w:r>
        <w:t xml:space="preserve"> </w:t>
      </w:r>
      <w:proofErr w:type="spellStart"/>
      <w:r>
        <w:t>and</w:t>
      </w:r>
      <w:proofErr w:type="spellEnd"/>
      <w:r>
        <w:t xml:space="preserve"> </w:t>
      </w:r>
      <w:proofErr w:type="spellStart"/>
      <w:r>
        <w:t>conclusions</w:t>
      </w:r>
      <w:proofErr w:type="spellEnd"/>
      <w:r>
        <w:t xml:space="preserve">. </w:t>
      </w:r>
      <w:proofErr w:type="spellStart"/>
      <w:r>
        <w:t>Their</w:t>
      </w:r>
      <w:proofErr w:type="spellEnd"/>
      <w:r>
        <w:t xml:space="preserve"> </w:t>
      </w:r>
      <w:proofErr w:type="spellStart"/>
      <w:r>
        <w:t>models</w:t>
      </w:r>
      <w:proofErr w:type="spellEnd"/>
      <w:r>
        <w:t xml:space="preserve"> </w:t>
      </w:r>
      <w:proofErr w:type="spellStart"/>
      <w:r>
        <w:t>assume</w:t>
      </w:r>
      <w:proofErr w:type="spellEnd"/>
      <w:r>
        <w:t xml:space="preserve"> </w:t>
      </w:r>
      <w:proofErr w:type="spellStart"/>
      <w:r>
        <w:t>that</w:t>
      </w:r>
      <w:proofErr w:type="spellEnd"/>
      <w:r>
        <w:t xml:space="preserve"> attitude </w:t>
      </w:r>
      <w:proofErr w:type="spellStart"/>
      <w:r>
        <w:t>instability</w:t>
      </w:r>
      <w:proofErr w:type="spellEnd"/>
      <w:r>
        <w:t xml:space="preserve"> is the </w:t>
      </w:r>
      <w:proofErr w:type="spellStart"/>
      <w:r>
        <w:t>cause</w:t>
      </w:r>
      <w:proofErr w:type="spellEnd"/>
      <w:r>
        <w:t xml:space="preserve"> of these </w:t>
      </w:r>
      <w:proofErr w:type="spellStart"/>
      <w:r>
        <w:t>effects</w:t>
      </w:r>
      <w:proofErr w:type="spellEnd"/>
      <w:r>
        <w:t xml:space="preserve"> </w:t>
      </w:r>
      <w:proofErr w:type="spellStart"/>
      <w:r>
        <w:t>and</w:t>
      </w:r>
      <w:proofErr w:type="spellEnd"/>
      <w:r>
        <w:t xml:space="preserve"> </w:t>
      </w:r>
      <w:proofErr w:type="spellStart"/>
      <w:r>
        <w:t>then</w:t>
      </w:r>
      <w:proofErr w:type="spellEnd"/>
      <w:r>
        <w:t xml:space="preserve"> construct a </w:t>
      </w:r>
      <w:proofErr w:type="spellStart"/>
      <w:r>
        <w:t>simulation</w:t>
      </w:r>
      <w:proofErr w:type="spellEnd"/>
      <w:r>
        <w:t xml:space="preserve"> on the basis of </w:t>
      </w:r>
      <w:proofErr w:type="spellStart"/>
      <w:r>
        <w:t>this</w:t>
      </w:r>
      <w:proofErr w:type="spellEnd"/>
      <w:r>
        <w:t xml:space="preserve"> </w:t>
      </w:r>
      <w:proofErr w:type="spellStart"/>
      <w:r>
        <w:t>assumption</w:t>
      </w:r>
      <w:proofErr w:type="spellEnd"/>
      <w:r>
        <w:t xml:space="preserve">, but </w:t>
      </w:r>
      <w:proofErr w:type="spellStart"/>
      <w:r>
        <w:t>they</w:t>
      </w:r>
      <w:proofErr w:type="spellEnd"/>
      <w:r>
        <w:t xml:space="preserve"> </w:t>
      </w:r>
      <w:proofErr w:type="spellStart"/>
      <w:r>
        <w:t>then</w:t>
      </w:r>
      <w:proofErr w:type="spellEnd"/>
      <w:r>
        <w:t xml:space="preserve"> </w:t>
      </w:r>
      <w:proofErr w:type="spellStart"/>
      <w:r>
        <w:t>conclude</w:t>
      </w:r>
      <w:proofErr w:type="spellEnd"/>
      <w:r>
        <w:t xml:space="preserve"> </w:t>
      </w:r>
      <w:proofErr w:type="spellStart"/>
      <w:r>
        <w:t>that</w:t>
      </w:r>
      <w:proofErr w:type="spellEnd"/>
      <w:r>
        <w:t xml:space="preserve"> </w:t>
      </w:r>
      <w:proofErr w:type="spellStart"/>
      <w:r>
        <w:t>this</w:t>
      </w:r>
      <w:proofErr w:type="spellEnd"/>
      <w:r>
        <w:t xml:space="preserve"> model is </w:t>
      </w:r>
      <w:proofErr w:type="spellStart"/>
      <w:r>
        <w:t>evidence</w:t>
      </w:r>
      <w:proofErr w:type="spellEnd"/>
      <w:r>
        <w:t xml:space="preserve"> </w:t>
      </w:r>
      <w:proofErr w:type="spellStart"/>
      <w:r>
        <w:t>for</w:t>
      </w:r>
      <w:proofErr w:type="spellEnd"/>
      <w:r>
        <w:t xml:space="preserve"> </w:t>
      </w:r>
      <w:proofErr w:type="spellStart"/>
      <w:r>
        <w:t>instability</w:t>
      </w:r>
      <w:proofErr w:type="spellEnd"/>
      <w:r>
        <w:t xml:space="preserve"> </w:t>
      </w:r>
      <w:proofErr w:type="spellStart"/>
      <w:r>
        <w:t>being</w:t>
      </w:r>
      <w:proofErr w:type="spellEnd"/>
      <w:r>
        <w:t xml:space="preserve"> </w:t>
      </w:r>
      <w:proofErr w:type="spellStart"/>
      <w:r>
        <w:t>due</w:t>
      </w:r>
      <w:proofErr w:type="spellEnd"/>
      <w:r>
        <w:t xml:space="preserve"> </w:t>
      </w:r>
      <w:proofErr w:type="spellStart"/>
      <w:r>
        <w:t>to</w:t>
      </w:r>
      <w:proofErr w:type="spellEnd"/>
      <w:r>
        <w:t xml:space="preserve"> attitude </w:t>
      </w:r>
      <w:proofErr w:type="spellStart"/>
      <w:r>
        <w:t>instabilty</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measurement</w:t>
      </w:r>
      <w:proofErr w:type="spellEnd"/>
      <w:r>
        <w:t xml:space="preserve"> issues). Using </w:t>
      </w:r>
      <w:proofErr w:type="spellStart"/>
      <w:r>
        <w:t>their</w:t>
      </w:r>
      <w:proofErr w:type="spellEnd"/>
      <w:r>
        <w:t xml:space="preserve"> </w:t>
      </w:r>
      <w:proofErr w:type="spellStart"/>
      <w:r>
        <w:t>assumption</w:t>
      </w:r>
      <w:proofErr w:type="spellEnd"/>
      <w:r>
        <w:t xml:space="preserve"> as </w:t>
      </w:r>
      <w:proofErr w:type="spellStart"/>
      <w:r>
        <w:t>their</w:t>
      </w:r>
      <w:proofErr w:type="spellEnd"/>
      <w:r>
        <w:t xml:space="preserve"> </w:t>
      </w:r>
      <w:proofErr w:type="spellStart"/>
      <w:r>
        <w:t>conclusion</w:t>
      </w:r>
      <w:proofErr w:type="spellEnd"/>
      <w:r>
        <w:t xml:space="preserve"> is </w:t>
      </w:r>
      <w:proofErr w:type="spellStart"/>
      <w:r>
        <w:t>problematic</w:t>
      </w:r>
      <w:proofErr w:type="spellEnd"/>
      <w:r>
        <w:t xml:space="preserve">, but </w:t>
      </w:r>
      <w:proofErr w:type="spellStart"/>
      <w:r>
        <w:t>not</w:t>
      </w:r>
      <w:proofErr w:type="spellEnd"/>
      <w:r>
        <w:t xml:space="preserve"> </w:t>
      </w:r>
      <w:proofErr w:type="spellStart"/>
      <w:r>
        <w:t>sure</w:t>
      </w:r>
      <w:proofErr w:type="spellEnd"/>
      <w:r>
        <w:t xml:space="preserve"> </w:t>
      </w:r>
      <w:proofErr w:type="spellStart"/>
      <w:r>
        <w:t>if</w:t>
      </w:r>
      <w:proofErr w:type="spellEnd"/>
      <w:r>
        <w:t xml:space="preserve"> </w:t>
      </w:r>
      <w:proofErr w:type="spellStart"/>
      <w:r>
        <w:t>this</w:t>
      </w:r>
      <w:proofErr w:type="spellEnd"/>
      <w:r>
        <w:t xml:space="preserve"> is </w:t>
      </w:r>
      <w:proofErr w:type="spellStart"/>
      <w:r>
        <w:t>worth</w:t>
      </w:r>
      <w:proofErr w:type="spellEnd"/>
      <w:r>
        <w:t xml:space="preserve"> </w:t>
      </w:r>
      <w:proofErr w:type="spellStart"/>
      <w:r>
        <w:t>dwelling</w:t>
      </w:r>
      <w:proofErr w:type="spellEnd"/>
      <w:r>
        <w:t xml:space="preserve"> </w:t>
      </w:r>
      <w:proofErr w:type="spellStart"/>
      <w:r>
        <w:t>upon</w:t>
      </w:r>
      <w:proofErr w:type="spellEnd"/>
      <w:r>
        <w:t>.</w:t>
      </w:r>
    </w:p>
  </w:comment>
  <w:comment w:id="219" w:author="Sean" w:date="2018-07-19T00:48:00Z" w:initials="S">
    <w:p w14:paraId="7E654A2D" w14:textId="2B6C4624" w:rsidR="00AE4A57" w:rsidRDefault="00AE4A57" w:rsidP="00CD2DF9">
      <w:pPr>
        <w:pStyle w:val="CommentText"/>
        <w:rPr>
          <w:lang w:val="en-US"/>
        </w:rPr>
      </w:pPr>
      <w:r>
        <w:rPr>
          <w:rStyle w:val="CommentReference"/>
        </w:rPr>
        <w:annotationRef/>
      </w:r>
      <w:r>
        <w:rPr>
          <w:lang w:val="en-US"/>
        </w:rPr>
        <w:t>Idea: we could also say that people could create different types of networks to answer two different types of questions:</w:t>
      </w:r>
    </w:p>
    <w:p w14:paraId="2715010F" w14:textId="77777777" w:rsidR="00AE4A57" w:rsidRDefault="00AE4A57" w:rsidP="00CD2DF9">
      <w:pPr>
        <w:pStyle w:val="CommentText"/>
        <w:rPr>
          <w:lang w:val="en-US"/>
        </w:rPr>
      </w:pPr>
    </w:p>
    <w:p w14:paraId="472A0D9C" w14:textId="1E2F0ED0" w:rsidR="00AE4A57" w:rsidRDefault="00AE4A57" w:rsidP="00CD2DF9">
      <w:pPr>
        <w:pStyle w:val="CommentText"/>
        <w:rPr>
          <w:lang w:val="en-US"/>
        </w:rPr>
      </w:pPr>
      <w:r w:rsidRPr="00236B41">
        <w:rPr>
          <w:lang w:val="en-US"/>
        </w:rPr>
        <w:t xml:space="preserve">(1) </w:t>
      </w:r>
      <w:r>
        <w:rPr>
          <w:lang w:val="en-US"/>
        </w:rPr>
        <w:t xml:space="preserve">A purely functional network. </w:t>
      </w:r>
      <w:r w:rsidRPr="00236B41">
        <w:rPr>
          <w:lang w:val="en-US"/>
        </w:rPr>
        <w:t>Wh</w:t>
      </w:r>
      <w:r>
        <w:rPr>
          <w:lang w:val="en-US"/>
        </w:rPr>
        <w:t>ich elements in the environment increase or decrease the likelihood that evaluative responses will be consistent or inconsistent with one another (i.e., be labelled as ‘high or low entropy’)</w:t>
      </w:r>
      <w:r w:rsidRPr="00236B41">
        <w:rPr>
          <w:lang w:val="en-US"/>
        </w:rPr>
        <w:t>?</w:t>
      </w:r>
    </w:p>
    <w:p w14:paraId="7673A739" w14:textId="77777777" w:rsidR="00AE4A57" w:rsidRDefault="00AE4A57" w:rsidP="00CD2DF9">
      <w:pPr>
        <w:pStyle w:val="CommentText"/>
        <w:rPr>
          <w:lang w:val="en-US"/>
        </w:rPr>
      </w:pPr>
    </w:p>
    <w:p w14:paraId="1FA27823" w14:textId="15C5B57B" w:rsidR="00AE4A57" w:rsidRDefault="00AE4A57" w:rsidP="00CD2DF9">
      <w:pPr>
        <w:pStyle w:val="CommentText"/>
        <w:rPr>
          <w:lang w:val="en-US"/>
        </w:rPr>
      </w:pPr>
      <w:r w:rsidRPr="00236B41">
        <w:rPr>
          <w:lang w:val="en-US"/>
        </w:rPr>
        <w:t xml:space="preserve">(2) </w:t>
      </w:r>
      <w:r>
        <w:rPr>
          <w:lang w:val="en-US"/>
        </w:rPr>
        <w:t xml:space="preserve">A purely mental network. </w:t>
      </w:r>
      <w:r w:rsidRPr="00236B41">
        <w:rPr>
          <w:lang w:val="en-US"/>
        </w:rPr>
        <w:t xml:space="preserve">What mental processes and representations mediate </w:t>
      </w:r>
      <w:r>
        <w:rPr>
          <w:lang w:val="en-US"/>
        </w:rPr>
        <w:t xml:space="preserve">the impact of entropy on </w:t>
      </w:r>
      <w:r w:rsidRPr="00236B41">
        <w:rPr>
          <w:lang w:val="en-US"/>
        </w:rPr>
        <w:t>evaluation?</w:t>
      </w:r>
    </w:p>
    <w:p w14:paraId="65341AE3" w14:textId="0E71C6F8" w:rsidR="00AE4A57" w:rsidRDefault="00AE4A57" w:rsidP="00CD2DF9">
      <w:pPr>
        <w:pStyle w:val="CommentText"/>
        <w:rPr>
          <w:lang w:val="en-US"/>
        </w:rPr>
      </w:pPr>
    </w:p>
    <w:p w14:paraId="44203C01" w14:textId="77777777" w:rsidR="00AE4A57" w:rsidRDefault="00AE4A57" w:rsidP="00CD2DF9">
      <w:pPr>
        <w:pStyle w:val="CommentText"/>
        <w:rPr>
          <w:lang w:val="en-US"/>
        </w:rPr>
      </w:pPr>
      <w:r>
        <w:rPr>
          <w:lang w:val="en-US"/>
        </w:rPr>
        <w:t xml:space="preserve">(3) Or a functional-cognitive network where environmental events moderate changes in behavior whereas mental events mediate between environment and behavior. In such a network the mental ‘nodes’ would only ever mediate between environment and behavior whereas the environmental nodes would moderate behaviors and their links with one another. </w:t>
      </w:r>
    </w:p>
    <w:p w14:paraId="402AA528" w14:textId="77777777" w:rsidR="00AE4A57" w:rsidRDefault="00AE4A57" w:rsidP="00CD2DF9">
      <w:pPr>
        <w:pStyle w:val="CommentText"/>
        <w:rPr>
          <w:lang w:val="en-US"/>
        </w:rPr>
      </w:pPr>
    </w:p>
    <w:p w14:paraId="3DEAD22A" w14:textId="24D7DD1A" w:rsidR="00AE4A57" w:rsidRDefault="00AE4A57" w:rsidP="00CD2DF9">
      <w:pPr>
        <w:pStyle w:val="CommentText"/>
        <w:rPr>
          <w:lang w:val="en-US"/>
        </w:rPr>
      </w:pPr>
      <w:r>
        <w:rPr>
          <w:lang w:val="en-US"/>
        </w:rPr>
        <w:t xml:space="preserve">Question: Is such a network approach possible? If so I will add it in here. </w:t>
      </w:r>
    </w:p>
    <w:p w14:paraId="2EA5F14A" w14:textId="77777777" w:rsidR="00AE4A57" w:rsidRDefault="00AE4A57" w:rsidP="00CD2DF9">
      <w:pPr>
        <w:pStyle w:val="CommentText"/>
        <w:rPr>
          <w:lang w:val="en-US"/>
        </w:rPr>
      </w:pPr>
    </w:p>
    <w:p w14:paraId="2F267256" w14:textId="77777777" w:rsidR="00AE4A57" w:rsidRDefault="00AE4A57" w:rsidP="00CD2DF9">
      <w:pPr>
        <w:pStyle w:val="CommentText"/>
        <w:rPr>
          <w:lang w:val="en-US"/>
        </w:rPr>
      </w:pPr>
    </w:p>
    <w:p w14:paraId="70FD0789" w14:textId="5481DEB2" w:rsidR="00AE4A57" w:rsidRPr="00CD2DF9" w:rsidRDefault="00AE4A57" w:rsidP="00CD2DF9">
      <w:pPr>
        <w:pStyle w:val="CommentText"/>
        <w:rPr>
          <w:lang w:val="en-US"/>
        </w:rPr>
      </w:pPr>
      <w:r>
        <w:rPr>
          <w:lang w:val="en-US"/>
        </w:rPr>
        <w:t>IAN: My understanding is that the networks are necessarily at the abstractive level. While they could represent functional analytic abstractive concepts (</w:t>
      </w:r>
      <w:proofErr w:type="spellStart"/>
      <w:r>
        <w:rPr>
          <w:lang w:val="en-US"/>
        </w:rPr>
        <w:t>ie</w:t>
      </w:r>
      <w:proofErr w:type="spellEnd"/>
      <w:r>
        <w:rPr>
          <w:lang w:val="en-US"/>
        </w:rPr>
        <w:t xml:space="preserve"> relational behaviour on the behalf of the individual) or cognitive concepts (at the mental level), they cannot refer to the functional effects level regarding elements in the environment. </w:t>
      </w:r>
    </w:p>
  </w:comment>
  <w:comment w:id="243" w:author="Sean" w:date="2018-07-19T00:51:00Z" w:initials="S">
    <w:p w14:paraId="5B139B15" w14:textId="2F15E953" w:rsidR="00AE4A57" w:rsidRDefault="00AE4A57">
      <w:pPr>
        <w:pStyle w:val="CommentText"/>
        <w:rPr>
          <w:lang w:val="en-US"/>
        </w:rPr>
      </w:pPr>
      <w:r>
        <w:rPr>
          <w:rStyle w:val="CommentReference"/>
        </w:rPr>
        <w:annotationRef/>
      </w:r>
      <w:r w:rsidRPr="0081448A">
        <w:rPr>
          <w:lang w:val="en-US"/>
        </w:rPr>
        <w:t xml:space="preserve">A strong summary sentence is needed to beat the message home. </w:t>
      </w:r>
      <w:r>
        <w:rPr>
          <w:lang w:val="en-US"/>
        </w:rPr>
        <w:t>One that reinforces the points that were made here.</w:t>
      </w:r>
    </w:p>
    <w:p w14:paraId="1611E767" w14:textId="77777777" w:rsidR="00AE4A57" w:rsidRDefault="00AE4A57">
      <w:pPr>
        <w:pStyle w:val="CommentText"/>
        <w:rPr>
          <w:lang w:val="en-US"/>
        </w:rPr>
      </w:pPr>
    </w:p>
    <w:p w14:paraId="47E7171C" w14:textId="23C063C0" w:rsidR="00AE4A57" w:rsidRPr="0081448A" w:rsidRDefault="00AE4A57">
      <w:pPr>
        <w:pStyle w:val="CommentText"/>
        <w:rPr>
          <w:lang w:val="en-US"/>
        </w:rPr>
      </w:pPr>
      <w:r>
        <w:rPr>
          <w:lang w:val="en-US"/>
        </w:rPr>
        <w:t>IAN: the strong point here is the separation of mental and behaviour, the inability to assume they have a 1:1 mapping. The need to consider elements in the environment could be greatly strengthened by emphasizing that the model has little to say about where attitude elements come from, and ultimately must arise from interactions with the environment?</w:t>
      </w:r>
    </w:p>
  </w:comment>
  <w:comment w:id="253" w:author="Ian Hussey" w:date="2018-07-19T00:54:00Z" w:initials="IH">
    <w:p w14:paraId="5AEFE284" w14:textId="57FD521B" w:rsidR="00AE4A57" w:rsidRDefault="00AE4A57" w:rsidP="00F35572">
      <w:pPr>
        <w:pStyle w:val="CommentText"/>
      </w:pPr>
      <w:r>
        <w:rPr>
          <w:rStyle w:val="CommentReference"/>
        </w:rPr>
        <w:annotationRef/>
      </w:r>
      <w:r>
        <w:t xml:space="preserve">I </w:t>
      </w:r>
      <w:proofErr w:type="spellStart"/>
      <w:r>
        <w:t>disagree</w:t>
      </w:r>
      <w:proofErr w:type="spellEnd"/>
      <w:r>
        <w:t xml:space="preserve"> – </w:t>
      </w:r>
      <w:proofErr w:type="spellStart"/>
      <w:r>
        <w:t>they’re</w:t>
      </w:r>
      <w:proofErr w:type="spellEnd"/>
      <w:r>
        <w:t xml:space="preserve"> explicit </w:t>
      </w:r>
      <w:proofErr w:type="spellStart"/>
      <w:r>
        <w:t>about</w:t>
      </w:r>
      <w:proofErr w:type="spellEnd"/>
      <w:r>
        <w:t xml:space="preserve"> </w:t>
      </w:r>
      <w:proofErr w:type="spellStart"/>
      <w:r>
        <w:t>it</w:t>
      </w:r>
      <w:proofErr w:type="spellEnd"/>
      <w:r>
        <w:t xml:space="preserve"> </w:t>
      </w:r>
      <w:proofErr w:type="spellStart"/>
      <w:r>
        <w:t>being</w:t>
      </w:r>
      <w:proofErr w:type="spellEnd"/>
      <w:r>
        <w:t xml:space="preserve"> a </w:t>
      </w:r>
      <w:proofErr w:type="spellStart"/>
      <w:r>
        <w:t>continuum</w:t>
      </w:r>
      <w:proofErr w:type="spellEnd"/>
      <w:r>
        <w:t xml:space="preserve"> </w:t>
      </w:r>
      <w:proofErr w:type="spellStart"/>
      <w:r>
        <w:t>and</w:t>
      </w:r>
      <w:proofErr w:type="spellEnd"/>
      <w:r>
        <w:t xml:space="preserve"> </w:t>
      </w:r>
      <w:proofErr w:type="spellStart"/>
      <w:r>
        <w:t>how</w:t>
      </w:r>
      <w:proofErr w:type="spellEnd"/>
      <w:r>
        <w:t xml:space="preserve"> </w:t>
      </w:r>
      <w:proofErr w:type="spellStart"/>
      <w:r>
        <w:t>improving</w:t>
      </w:r>
      <w:proofErr w:type="spellEnd"/>
      <w:r>
        <w:t xml:space="preserve"> </w:t>
      </w:r>
      <w:proofErr w:type="spellStart"/>
      <w:r>
        <w:t>imlicit</w:t>
      </w:r>
      <w:proofErr w:type="spellEnd"/>
      <w:r>
        <w:t xml:space="preserve"> </w:t>
      </w:r>
      <w:proofErr w:type="spellStart"/>
      <w:r>
        <w:t>measures</w:t>
      </w:r>
      <w:proofErr w:type="spellEnd"/>
      <w:r>
        <w:t xml:space="preserve"> </w:t>
      </w:r>
      <w:proofErr w:type="spellStart"/>
      <w:r>
        <w:t>by</w:t>
      </w:r>
      <w:proofErr w:type="spellEnd"/>
      <w:r>
        <w:t xml:space="preserve"> making </w:t>
      </w:r>
      <w:proofErr w:type="spellStart"/>
      <w:r>
        <w:t>them</w:t>
      </w:r>
      <w:proofErr w:type="spellEnd"/>
      <w:r>
        <w:t xml:space="preserve"> more </w:t>
      </w:r>
      <w:proofErr w:type="spellStart"/>
      <w:r>
        <w:t>explciit</w:t>
      </w:r>
      <w:proofErr w:type="spellEnd"/>
      <w:r>
        <w:t xml:space="preserve">. </w:t>
      </w:r>
      <w:proofErr w:type="spellStart"/>
      <w:r>
        <w:t>I’d</w:t>
      </w:r>
      <w:proofErr w:type="spellEnd"/>
      <w:r>
        <w:t xml:space="preserve"> </w:t>
      </w:r>
      <w:proofErr w:type="spellStart"/>
      <w:r>
        <w:t>ditch</w:t>
      </w:r>
      <w:proofErr w:type="spellEnd"/>
      <w:r>
        <w:t xml:space="preserve"> </w:t>
      </w:r>
      <w:proofErr w:type="spellStart"/>
      <w:r>
        <w:t>this</w:t>
      </w:r>
      <w:proofErr w:type="spellEnd"/>
      <w:r>
        <w:t xml:space="preserve"> point </w:t>
      </w:r>
      <w:proofErr w:type="spellStart"/>
      <w:r>
        <w:t>and</w:t>
      </w:r>
      <w:proofErr w:type="spellEnd"/>
      <w:r>
        <w:t xml:space="preserve"> move straight </w:t>
      </w:r>
      <w:proofErr w:type="spellStart"/>
      <w:r>
        <w:t>to</w:t>
      </w:r>
      <w:proofErr w:type="spellEnd"/>
      <w:r>
        <w:t xml:space="preserve"> the over focus on </w:t>
      </w:r>
      <w:proofErr w:type="spellStart"/>
      <w:r>
        <w:t>one</w:t>
      </w:r>
      <w:proofErr w:type="spellEnd"/>
      <w:r>
        <w:t xml:space="preserve"> </w:t>
      </w:r>
      <w:proofErr w:type="spellStart"/>
      <w:r>
        <w:t>automaticity</w:t>
      </w:r>
      <w:proofErr w:type="spellEnd"/>
      <w:r>
        <w:t xml:space="preserve"> </w:t>
      </w:r>
      <w:proofErr w:type="spellStart"/>
      <w:r>
        <w:t>condition</w:t>
      </w:r>
      <w:proofErr w:type="spellEnd"/>
      <w:r>
        <w:t xml:space="preserve">, attention. </w:t>
      </w:r>
    </w:p>
    <w:p w14:paraId="57D315EF" w14:textId="77777777" w:rsidR="00AE4A57" w:rsidRDefault="00AE4A57" w:rsidP="00F35572">
      <w:pPr>
        <w:pStyle w:val="CommentText"/>
      </w:pPr>
    </w:p>
    <w:p w14:paraId="2C43BF4F" w14:textId="007FB1F8" w:rsidR="00AE4A57" w:rsidRDefault="00AE4A57" w:rsidP="00F35572">
      <w:pPr>
        <w:pStyle w:val="CommentText"/>
      </w:pPr>
      <w:proofErr w:type="spellStart"/>
      <w:r>
        <w:t>This</w:t>
      </w:r>
      <w:proofErr w:type="spellEnd"/>
      <w:r>
        <w:t xml:space="preserve"> </w:t>
      </w:r>
      <w:proofErr w:type="spellStart"/>
      <w:r>
        <w:t>highlights</w:t>
      </w:r>
      <w:proofErr w:type="spellEnd"/>
      <w:r>
        <w:t xml:space="preserve"> a </w:t>
      </w:r>
      <w:proofErr w:type="spellStart"/>
      <w:r>
        <w:t>broader</w:t>
      </w:r>
      <w:proofErr w:type="spellEnd"/>
      <w:r>
        <w:t xml:space="preserve"> point in the </w:t>
      </w:r>
      <w:proofErr w:type="spellStart"/>
      <w:r>
        <w:t>article</w:t>
      </w:r>
      <w:proofErr w:type="spellEnd"/>
      <w:r>
        <w:t xml:space="preserve"> – </w:t>
      </w:r>
      <w:proofErr w:type="spellStart"/>
      <w:r>
        <w:t>they</w:t>
      </w:r>
      <w:proofErr w:type="spellEnd"/>
      <w:r>
        <w:t xml:space="preserve"> </w:t>
      </w:r>
      <w:proofErr w:type="spellStart"/>
      <w:r>
        <w:t>highlight</w:t>
      </w:r>
      <w:proofErr w:type="spellEnd"/>
      <w:r>
        <w:t xml:space="preserve"> </w:t>
      </w:r>
      <w:proofErr w:type="spellStart"/>
      <w:r>
        <w:t>abilities</w:t>
      </w:r>
      <w:proofErr w:type="spellEnd"/>
      <w:r>
        <w:t xml:space="preserve"> of the model </w:t>
      </w:r>
      <w:proofErr w:type="spellStart"/>
      <w:r>
        <w:t>where</w:t>
      </w:r>
      <w:proofErr w:type="spellEnd"/>
      <w:r>
        <w:t xml:space="preserve"> </w:t>
      </w:r>
      <w:proofErr w:type="spellStart"/>
      <w:r>
        <w:t>they</w:t>
      </w:r>
      <w:proofErr w:type="spellEnd"/>
      <w:r>
        <w:t xml:space="preserve"> </w:t>
      </w:r>
      <w:proofErr w:type="spellStart"/>
      <w:r>
        <w:t>can</w:t>
      </w:r>
      <w:proofErr w:type="spellEnd"/>
      <w:r>
        <w:t xml:space="preserve">, but </w:t>
      </w:r>
      <w:proofErr w:type="spellStart"/>
      <w:r>
        <w:t>rarely</w:t>
      </w:r>
      <w:proofErr w:type="spellEnd"/>
      <w:r>
        <w:t xml:space="preserve"> </w:t>
      </w:r>
      <w:proofErr w:type="spellStart"/>
      <w:r>
        <w:t>consider</w:t>
      </w:r>
      <w:proofErr w:type="spellEnd"/>
      <w:r>
        <w:t xml:space="preserve"> </w:t>
      </w:r>
      <w:proofErr w:type="spellStart"/>
      <w:r>
        <w:t>what</w:t>
      </w:r>
      <w:proofErr w:type="spellEnd"/>
      <w:r>
        <w:t xml:space="preserve"> the model </w:t>
      </w:r>
      <w:proofErr w:type="spellStart"/>
      <w:r>
        <w:t>cannot</w:t>
      </w:r>
      <w:proofErr w:type="spellEnd"/>
      <w:r>
        <w:t xml:space="preserve"> account </w:t>
      </w:r>
      <w:proofErr w:type="spellStart"/>
      <w:r>
        <w:t>for</w:t>
      </w:r>
      <w:proofErr w:type="spellEnd"/>
      <w:r>
        <w:t xml:space="preserve"> </w:t>
      </w:r>
      <w:proofErr w:type="spellStart"/>
      <w:r>
        <w:t>within</w:t>
      </w:r>
      <w:proofErr w:type="spellEnd"/>
      <w:r>
        <w:t xml:space="preserve"> </w:t>
      </w:r>
      <w:proofErr w:type="spellStart"/>
      <w:r>
        <w:t>areas</w:t>
      </w:r>
      <w:proofErr w:type="spellEnd"/>
      <w:r>
        <w:t xml:space="preserve"> of </w:t>
      </w:r>
      <w:proofErr w:type="spellStart"/>
      <w:r>
        <w:t>study</w:t>
      </w:r>
      <w:proofErr w:type="spellEnd"/>
      <w:r>
        <w:t xml:space="preserve">. E.g. </w:t>
      </w:r>
      <w:proofErr w:type="spellStart"/>
      <w:r>
        <w:t>other</w:t>
      </w:r>
      <w:proofErr w:type="spellEnd"/>
      <w:r>
        <w:t xml:space="preserve"> features of </w:t>
      </w:r>
      <w:proofErr w:type="spellStart"/>
      <w:r>
        <w:t>automaticity</w:t>
      </w:r>
      <w:proofErr w:type="spellEnd"/>
      <w:r>
        <w:t>.</w:t>
      </w:r>
    </w:p>
  </w:comment>
  <w:comment w:id="406" w:author="Sean" w:date="2018-07-12T11:14:00Z" w:initials="S">
    <w:p w14:paraId="0DC7C45A" w14:textId="49B035E9" w:rsidR="00AE4A57" w:rsidRDefault="00AE4A57" w:rsidP="00E23B88">
      <w:pPr>
        <w:pStyle w:val="ListParagraph"/>
        <w:spacing w:before="0" w:after="200" w:line="276" w:lineRule="auto"/>
        <w:ind w:left="0" w:firstLine="0"/>
        <w:jc w:val="left"/>
      </w:pPr>
      <w:r>
        <w:rPr>
          <w:rStyle w:val="CommentReference"/>
        </w:rPr>
        <w:annotationRef/>
      </w:r>
      <w:r>
        <w:t xml:space="preserve"> So I don’t think implicit measures are likely to tap into high entropy states more than explicit measures. Note that this idea (implicit attitudes high entropy) is not consistent with the point that implicit attitudes are stable, difficult to change evaluations (although it does fit with the idea that implicit attitudes can be easily changed via instructions, training or beliefs). One possibility is that well-established implicit evaluations are in low entropy states whereas experimentally induced implicit evaluations (like those we and others [Melissa Ferguson] work with are in high entropy states). </w:t>
      </w:r>
    </w:p>
    <w:p w14:paraId="7AEB05DD" w14:textId="2B62237F" w:rsidR="00AE4A57" w:rsidRPr="003027A0" w:rsidRDefault="00AE4A57" w:rsidP="003027A0">
      <w:pPr>
        <w:pStyle w:val="CommentText"/>
        <w:rPr>
          <w:lang w:val="en-US"/>
        </w:rPr>
      </w:pPr>
    </w:p>
  </w:comment>
  <w:comment w:id="407" w:author="Sean" w:date="2018-07-12T16:40:00Z" w:initials="S">
    <w:p w14:paraId="20A68C6D" w14:textId="76B0C5FD" w:rsidR="00AE4A57" w:rsidRPr="008C7D73" w:rsidRDefault="00AE4A57">
      <w:pPr>
        <w:pStyle w:val="CommentText"/>
        <w:rPr>
          <w:lang w:val="en-US"/>
        </w:rPr>
      </w:pPr>
      <w:r>
        <w:rPr>
          <w:rStyle w:val="CommentReference"/>
        </w:rPr>
        <w:annotationRef/>
      </w:r>
      <w:r w:rsidRPr="003027A0">
        <w:rPr>
          <w:lang w:val="en-US"/>
        </w:rPr>
        <w:t xml:space="preserve">We can also reference </w:t>
      </w:r>
      <w:proofErr w:type="spellStart"/>
      <w:r w:rsidRPr="003027A0">
        <w:rPr>
          <w:lang w:val="en-US"/>
        </w:rPr>
        <w:t>Adriaan’s</w:t>
      </w:r>
      <w:proofErr w:type="spellEnd"/>
      <w:r w:rsidRPr="003027A0">
        <w:rPr>
          <w:lang w:val="en-US"/>
        </w:rPr>
        <w:t xml:space="preserve"> FSAA work here as well.</w:t>
      </w:r>
      <w:r>
        <w:rPr>
          <w:lang w:val="en-US"/>
        </w:rPr>
        <w:t xml:space="preserve"> We can also refer to Hahn and Gawronski 2018 paper showing that people can predict what their IAT effect will be.</w:t>
      </w:r>
    </w:p>
  </w:comment>
  <w:comment w:id="412" w:author="Sean" w:date="2018-07-12T16:38:00Z" w:initials="S">
    <w:p w14:paraId="0A1EA8DE" w14:textId="2AE15E63" w:rsidR="00AE4A57" w:rsidRPr="008C7D73" w:rsidRDefault="00AE4A57">
      <w:pPr>
        <w:pStyle w:val="CommentText"/>
        <w:rPr>
          <w:lang w:val="en-US"/>
        </w:rPr>
      </w:pPr>
      <w:r>
        <w:rPr>
          <w:rStyle w:val="CommentReference"/>
        </w:rPr>
        <w:annotationRef/>
      </w:r>
      <w:r w:rsidRPr="003027A0">
        <w:rPr>
          <w:lang w:val="en-US"/>
        </w:rPr>
        <w:t>Also their first prediction on p.20 is consistent with the work of the LipLab and others (i.e., that higher order factors such as attention, goals, motivation influence implicit evaluations). That said, some of the predictions are overly simplified and could benefit from the view of automaticity that we examine in our group (e.g., prediction 1b and 1a).</w:t>
      </w:r>
    </w:p>
  </w:comment>
  <w:comment w:id="454" w:author="Sean" w:date="2018-07-19T02:26:00Z" w:initials="S">
    <w:p w14:paraId="3C2BA854" w14:textId="587646FA" w:rsidR="00AE4A57" w:rsidRDefault="00AE4A57" w:rsidP="00B85C6D">
      <w:r>
        <w:rPr>
          <w:rStyle w:val="CommentReference"/>
        </w:rPr>
        <w:annotationRef/>
      </w:r>
      <w:r>
        <w:t xml:space="preserve">One minor critical point that constantly irritated me was the idea of entropy. They say that entropy refers to “disorder or uncertainty in the system”. I’m fine with this idea in the context of physical systems (e.g., like oxygen molecules). But I really don’t think that ambivalent attitudes, or many attitudes for that matter, are disordered or uncertain. We know from research on the contextualization of attitudes that the same attitude object (e.g., a black person) can be evaluated positively in one context (e.g., basketball court) and negatively in another (e.g., alleyway). So we know that ambivalent attitudes, and attitudes more generally, are far more nuanced than they make out. Most people don’t walk around feeling cognitive dissonance even though they have ambivalent attitudes. The context, along with factors such as motivation, attention, relevance, etc. will influence if something is evaluated positively or negatively. So for me, at least, the idea of entropy gives the impression of chaos, randomness, or uncertainty. Yet we can say with certainty how a person will act if we have knowledge about the factors I just mentioned. Thus the very concept seems to be problematic when it is applied in the way that it is. </w:t>
      </w:r>
    </w:p>
    <w:p w14:paraId="2BB7B34A" w14:textId="77777777" w:rsidR="00AE4A57" w:rsidRDefault="00AE4A57" w:rsidP="00B85C6D"/>
    <w:p w14:paraId="71E56B3D" w14:textId="77777777" w:rsidR="00AE4A57" w:rsidRDefault="00AE4A57" w:rsidP="00B85C6D">
      <w:r>
        <w:t>Relatedly, I’m still not sure if entropy is a description of a finding or pattern of findings or a genuine explanation (e.g., habituation is a description rather than explanation for a set of findings, and I feel like entropy is also more descriptive than explanatory). Finally, the model is great at explaining/</w:t>
      </w:r>
      <w:proofErr w:type="gramStart"/>
      <w:r>
        <w:t>modeling  everything</w:t>
      </w:r>
      <w:proofErr w:type="gramEnd"/>
      <w:r>
        <w:t xml:space="preserve"> post-hoc and making post-hoc predictions. Are there many truly novel predictions in there?  </w:t>
      </w:r>
    </w:p>
    <w:p w14:paraId="2EF40818" w14:textId="77777777" w:rsidR="00AE4A57" w:rsidRDefault="00AE4A57">
      <w:pPr>
        <w:pStyle w:val="CommentText"/>
      </w:pPr>
    </w:p>
    <w:p w14:paraId="5EADEF77" w14:textId="0654042A" w:rsidR="00AE4A57" w:rsidRDefault="00AE4A57">
      <w:pPr>
        <w:pStyle w:val="CommentText"/>
        <w:rPr>
          <w:lang w:val="en-US"/>
        </w:rPr>
      </w:pPr>
      <w:r w:rsidRPr="00213EF2">
        <w:rPr>
          <w:lang w:val="en-US"/>
        </w:rPr>
        <w:t xml:space="preserve">I can integrate both of these points </w:t>
      </w:r>
      <w:r>
        <w:rPr>
          <w:lang w:val="en-US"/>
        </w:rPr>
        <w:t xml:space="preserve">if others agree. </w:t>
      </w:r>
    </w:p>
    <w:p w14:paraId="29F334F0" w14:textId="77777777" w:rsidR="00AE4A57" w:rsidRDefault="00AE4A57">
      <w:pPr>
        <w:pStyle w:val="CommentText"/>
        <w:rPr>
          <w:lang w:val="en-US"/>
        </w:rPr>
      </w:pPr>
    </w:p>
    <w:p w14:paraId="72429B53" w14:textId="77777777" w:rsidR="00AE4A57" w:rsidRDefault="00AE4A57">
      <w:pPr>
        <w:pStyle w:val="CommentText"/>
        <w:rPr>
          <w:lang w:val="en-US"/>
        </w:rPr>
      </w:pPr>
    </w:p>
    <w:p w14:paraId="004DAB94" w14:textId="761F8680" w:rsidR="00AE4A57" w:rsidRDefault="00AE4A57">
      <w:pPr>
        <w:pStyle w:val="CommentText"/>
        <w:rPr>
          <w:lang w:val="en-US"/>
        </w:rPr>
      </w:pPr>
      <w:r>
        <w:rPr>
          <w:lang w:val="en-US"/>
        </w:rPr>
        <w:t xml:space="preserve">IAN: but they are explicit near the beginning that the “global evaluation of an attitude object… represents a context </w:t>
      </w:r>
      <w:proofErr w:type="spellStart"/>
      <w:r>
        <w:rPr>
          <w:lang w:val="en-US"/>
        </w:rPr>
        <w:t>dependant</w:t>
      </w:r>
      <w:proofErr w:type="spellEnd"/>
      <w:r>
        <w:rPr>
          <w:lang w:val="en-US"/>
        </w:rPr>
        <w:t xml:space="preserve"> weighted sum of its attitude elements”. As such I don’t think they’re neglecting contextual sensitivity across contexts, they’re speaking to the coherence or incoherence of multiple related attitude elements. E.g., “recycling is good for environment” and “recycling is effort” involves some dissonance about whether recycling is a net good or bad. I don’t think they gloss over this as you say, I think its central to their model as being driven by entropy.</w:t>
      </w:r>
    </w:p>
    <w:p w14:paraId="46F5D750" w14:textId="77777777" w:rsidR="00AE4A57" w:rsidRDefault="00AE4A57">
      <w:pPr>
        <w:pStyle w:val="CommentText"/>
        <w:rPr>
          <w:lang w:val="en-US"/>
        </w:rPr>
      </w:pPr>
    </w:p>
    <w:p w14:paraId="76D77599" w14:textId="4B8C1106" w:rsidR="00AE4A57" w:rsidRDefault="00AE4A57">
      <w:pPr>
        <w:pStyle w:val="CommentText"/>
        <w:rPr>
          <w:lang w:val="en-US"/>
        </w:rPr>
      </w:pPr>
      <w:r>
        <w:rPr>
          <w:lang w:val="en-US"/>
        </w:rPr>
        <w:t xml:space="preserve">However, they are silent on the issue of why high entropy causes “distress” – </w:t>
      </w:r>
      <w:proofErr w:type="spellStart"/>
      <w:r>
        <w:rPr>
          <w:lang w:val="en-US"/>
        </w:rPr>
        <w:t>ie</w:t>
      </w:r>
      <w:proofErr w:type="spellEnd"/>
      <w:r>
        <w:rPr>
          <w:lang w:val="en-US"/>
        </w:rPr>
        <w:t xml:space="preserve"> they loosely appeal to the idea that it is aversive but don’t state why. I think this is the real problem. In physical systems one can point to observable regularities as the action of entropy. </w:t>
      </w:r>
      <w:proofErr w:type="gramStart"/>
      <w:r>
        <w:rPr>
          <w:lang w:val="en-US"/>
        </w:rPr>
        <w:t>in</w:t>
      </w:r>
      <w:proofErr w:type="gramEnd"/>
      <w:r>
        <w:rPr>
          <w:lang w:val="en-US"/>
        </w:rPr>
        <w:t xml:space="preserve"> the psychological system, at the mental level at least, the action of entropy has to be assumed. </w:t>
      </w:r>
      <w:proofErr w:type="gramStart"/>
      <w:r>
        <w:rPr>
          <w:lang w:val="en-US"/>
        </w:rPr>
        <w:t>it</w:t>
      </w:r>
      <w:proofErr w:type="gramEnd"/>
      <w:r>
        <w:rPr>
          <w:lang w:val="en-US"/>
        </w:rPr>
        <w:t xml:space="preserve"> is an essentialist argument that pushes the explanation back from "why attitudes" to "why entropy" or "why is high entropy aversive", which turns into a descriptive exercise. So I agree that this is description rather than explanation and would like to see this included - but not on the basis of the first </w:t>
      </w:r>
      <w:proofErr w:type="spellStart"/>
      <w:r>
        <w:rPr>
          <w:lang w:val="en-US"/>
        </w:rPr>
        <w:t>pointt</w:t>
      </w:r>
      <w:proofErr w:type="spellEnd"/>
      <w:r>
        <w:rPr>
          <w:lang w:val="en-US"/>
        </w:rPr>
        <w:t xml:space="preserve"> re poor accomodation of context and attitudes.</w:t>
      </w:r>
    </w:p>
    <w:p w14:paraId="5775E201" w14:textId="2881AA81" w:rsidR="00AE4A57" w:rsidRPr="007572F8" w:rsidRDefault="00AE4A57">
      <w:pPr>
        <w:pStyle w:val="CommentText"/>
        <w:rPr>
          <w:rPrChange w:id="455" w:author="Ian Hussey" w:date="2018-07-19T02:25:00Z">
            <w:rPr>
              <w:lang w:val="en-US"/>
            </w:rPr>
          </w:rPrChange>
        </w:rPr>
      </w:pPr>
      <w:r>
        <w:rPr>
          <w:lang w:val="en-US"/>
        </w:rPr>
        <w:t xml:space="preserve">E.g., they state that </w:t>
      </w:r>
      <w:r w:rsidRPr="00294FF6">
        <w:t>"</w:t>
      </w:r>
      <w:proofErr w:type="spellStart"/>
      <w:r w:rsidRPr="00294FF6">
        <w:t>ultimately</w:t>
      </w:r>
      <w:proofErr w:type="spellEnd"/>
      <w:r w:rsidRPr="00294FF6">
        <w:t xml:space="preserve"> </w:t>
      </w:r>
      <w:proofErr w:type="spellStart"/>
      <w:r w:rsidRPr="00294FF6">
        <w:t>this</w:t>
      </w:r>
      <w:proofErr w:type="spellEnd"/>
      <w:r w:rsidRPr="00294FF6">
        <w:t xml:space="preserve"> </w:t>
      </w:r>
      <w:proofErr w:type="spellStart"/>
      <w:r w:rsidRPr="00294FF6">
        <w:t>might</w:t>
      </w:r>
      <w:proofErr w:type="spellEnd"/>
      <w:r w:rsidRPr="00294FF6">
        <w:t xml:space="preserve"> help </w:t>
      </w:r>
      <w:proofErr w:type="spellStart"/>
      <w:r w:rsidRPr="00294FF6">
        <w:t>answer</w:t>
      </w:r>
      <w:proofErr w:type="spellEnd"/>
      <w:r w:rsidRPr="00294FF6">
        <w:t xml:space="preserve"> the question </w:t>
      </w:r>
      <w:proofErr w:type="spellStart"/>
      <w:r w:rsidRPr="00294FF6">
        <w:t>why</w:t>
      </w:r>
      <w:proofErr w:type="spellEnd"/>
      <w:r w:rsidRPr="00294FF6">
        <w:t xml:space="preserve"> </w:t>
      </w:r>
      <w:proofErr w:type="spellStart"/>
      <w:r w:rsidRPr="00294FF6">
        <w:t>it</w:t>
      </w:r>
      <w:proofErr w:type="spellEnd"/>
      <w:r w:rsidRPr="00294FF6">
        <w:t xml:space="preserve"> is </w:t>
      </w:r>
      <w:proofErr w:type="spellStart"/>
      <w:r w:rsidRPr="00294FF6">
        <w:t>that</w:t>
      </w:r>
      <w:proofErr w:type="spellEnd"/>
      <w:r w:rsidRPr="00294FF6">
        <w:t xml:space="preserve"> we </w:t>
      </w:r>
      <w:proofErr w:type="spellStart"/>
      <w:r w:rsidRPr="00294FF6">
        <w:t>think</w:t>
      </w:r>
      <w:proofErr w:type="spellEnd"/>
      <w:r w:rsidRPr="00294FF6">
        <w:t xml:space="preserve">: </w:t>
      </w:r>
      <w:proofErr w:type="spellStart"/>
      <w:r w:rsidRPr="00294FF6">
        <w:t>to</w:t>
      </w:r>
      <w:proofErr w:type="spellEnd"/>
      <w:r w:rsidRPr="00294FF6">
        <w:t xml:space="preserve"> </w:t>
      </w:r>
      <w:proofErr w:type="spellStart"/>
      <w:r w:rsidRPr="00294FF6">
        <w:t>reduce</w:t>
      </w:r>
      <w:proofErr w:type="spellEnd"/>
      <w:r w:rsidRPr="00294FF6">
        <w:t xml:space="preserve"> the </w:t>
      </w:r>
      <w:proofErr w:type="spellStart"/>
      <w:r w:rsidRPr="00294FF6">
        <w:t>entropy</w:t>
      </w:r>
      <w:proofErr w:type="spellEnd"/>
      <w:r w:rsidRPr="00294FF6">
        <w:t xml:space="preserve"> of </w:t>
      </w:r>
      <w:proofErr w:type="spellStart"/>
      <w:r w:rsidRPr="00294FF6">
        <w:t>our</w:t>
      </w:r>
      <w:proofErr w:type="spellEnd"/>
      <w:r w:rsidRPr="00294FF6">
        <w:t xml:space="preserve"> </w:t>
      </w:r>
      <w:proofErr w:type="spellStart"/>
      <w:r w:rsidRPr="00294FF6">
        <w:t>mental</w:t>
      </w:r>
      <w:proofErr w:type="spellEnd"/>
      <w:r w:rsidRPr="00294FF6">
        <w:t xml:space="preserve"> </w:t>
      </w:r>
      <w:proofErr w:type="spellStart"/>
      <w:r w:rsidRPr="00294FF6">
        <w:t>representations</w:t>
      </w:r>
      <w:proofErr w:type="spellEnd"/>
      <w:r w:rsidRPr="00294FF6">
        <w:t>"</w:t>
      </w:r>
      <w:r>
        <w:t xml:space="preserve">, </w:t>
      </w:r>
      <w:proofErr w:type="spellStart"/>
      <w:r>
        <w:t>which</w:t>
      </w:r>
      <w:proofErr w:type="spellEnd"/>
      <w:r>
        <w:t xml:space="preserve"> is a </w:t>
      </w:r>
      <w:proofErr w:type="spellStart"/>
      <w:r>
        <w:t>nice</w:t>
      </w:r>
      <w:proofErr w:type="spellEnd"/>
      <w:r>
        <w:t xml:space="preserve"> line, </w:t>
      </w:r>
      <w:proofErr w:type="spellStart"/>
      <w:r>
        <w:t>and</w:t>
      </w:r>
      <w:proofErr w:type="spellEnd"/>
      <w:r>
        <w:t xml:space="preserve"> </w:t>
      </w:r>
      <w:proofErr w:type="spellStart"/>
      <w:r w:rsidRPr="00294FF6">
        <w:t>while</w:t>
      </w:r>
      <w:proofErr w:type="spellEnd"/>
      <w:r w:rsidRPr="00294FF6">
        <w:t xml:space="preserve"> the </w:t>
      </w:r>
      <w:proofErr w:type="spellStart"/>
      <w:r w:rsidRPr="00294FF6">
        <w:t>analogy</w:t>
      </w:r>
      <w:proofErr w:type="spellEnd"/>
      <w:r w:rsidRPr="00294FF6">
        <w:t xml:space="preserve"> </w:t>
      </w:r>
      <w:proofErr w:type="spellStart"/>
      <w:r w:rsidRPr="00294FF6">
        <w:t>between</w:t>
      </w:r>
      <w:proofErr w:type="spellEnd"/>
      <w:r w:rsidRPr="00294FF6">
        <w:t xml:space="preserve"> </w:t>
      </w:r>
      <w:proofErr w:type="spellStart"/>
      <w:r w:rsidRPr="00294FF6">
        <w:t>mental</w:t>
      </w:r>
      <w:proofErr w:type="spellEnd"/>
      <w:r w:rsidRPr="00294FF6">
        <w:t xml:space="preserve"> </w:t>
      </w:r>
      <w:proofErr w:type="spellStart"/>
      <w:r w:rsidRPr="00294FF6">
        <w:t>phenomena</w:t>
      </w:r>
      <w:proofErr w:type="spellEnd"/>
      <w:r w:rsidRPr="00294FF6">
        <w:t xml:space="preserve"> </w:t>
      </w:r>
      <w:proofErr w:type="spellStart"/>
      <w:r w:rsidRPr="00294FF6">
        <w:t>and</w:t>
      </w:r>
      <w:proofErr w:type="spellEnd"/>
      <w:r w:rsidRPr="00294FF6">
        <w:t xml:space="preserve"> </w:t>
      </w:r>
      <w:proofErr w:type="spellStart"/>
      <w:r w:rsidRPr="00294FF6">
        <w:t>those</w:t>
      </w:r>
      <w:proofErr w:type="spellEnd"/>
      <w:r w:rsidRPr="00294FF6">
        <w:t xml:space="preserve"> in the </w:t>
      </w:r>
      <w:proofErr w:type="spellStart"/>
      <w:r w:rsidRPr="00294FF6">
        <w:t>the</w:t>
      </w:r>
      <w:proofErr w:type="spellEnd"/>
      <w:r w:rsidRPr="00294FF6">
        <w:t xml:space="preserve"> </w:t>
      </w:r>
      <w:proofErr w:type="spellStart"/>
      <w:r w:rsidRPr="00294FF6">
        <w:t>physcial</w:t>
      </w:r>
      <w:proofErr w:type="spellEnd"/>
      <w:r w:rsidRPr="00294FF6">
        <w:t xml:space="preserve"> </w:t>
      </w:r>
      <w:proofErr w:type="spellStart"/>
      <w:r w:rsidRPr="00294FF6">
        <w:t>and</w:t>
      </w:r>
      <w:proofErr w:type="spellEnd"/>
      <w:r w:rsidRPr="00294FF6">
        <w:t xml:space="preserve"> </w:t>
      </w:r>
      <w:proofErr w:type="spellStart"/>
      <w:r w:rsidRPr="00294FF6">
        <w:t>biological</w:t>
      </w:r>
      <w:proofErr w:type="spellEnd"/>
      <w:r w:rsidRPr="00294FF6">
        <w:t xml:space="preserve"> </w:t>
      </w:r>
      <w:proofErr w:type="spellStart"/>
      <w:r w:rsidRPr="00294FF6">
        <w:t>world</w:t>
      </w:r>
      <w:proofErr w:type="spellEnd"/>
      <w:r w:rsidRPr="00294FF6">
        <w:t xml:space="preserve"> is </w:t>
      </w:r>
      <w:proofErr w:type="spellStart"/>
      <w:r w:rsidRPr="00294FF6">
        <w:t>appealing</w:t>
      </w:r>
      <w:proofErr w:type="spellEnd"/>
      <w:r w:rsidRPr="00294FF6">
        <w:t xml:space="preserve">, </w:t>
      </w:r>
      <w:proofErr w:type="spellStart"/>
      <w:r w:rsidRPr="00294FF6">
        <w:t>this</w:t>
      </w:r>
      <w:proofErr w:type="spellEnd"/>
      <w:r w:rsidRPr="00294FF6">
        <w:t xml:space="preserve"> is </w:t>
      </w:r>
      <w:proofErr w:type="spellStart"/>
      <w:r w:rsidRPr="00294FF6">
        <w:t>simply</w:t>
      </w:r>
      <w:proofErr w:type="spellEnd"/>
      <w:r w:rsidRPr="00294FF6">
        <w:t xml:space="preserve"> a </w:t>
      </w:r>
      <w:proofErr w:type="spellStart"/>
      <w:r w:rsidRPr="00294FF6">
        <w:t>reframing</w:t>
      </w:r>
      <w:proofErr w:type="spellEnd"/>
      <w:r w:rsidRPr="00294FF6">
        <w:t xml:space="preserve"> of </w:t>
      </w:r>
      <w:proofErr w:type="spellStart"/>
      <w:r w:rsidRPr="00294FF6">
        <w:t>existing</w:t>
      </w:r>
      <w:proofErr w:type="spellEnd"/>
      <w:r w:rsidRPr="00294FF6">
        <w:t xml:space="preserve"> </w:t>
      </w:r>
      <w:proofErr w:type="spellStart"/>
      <w:r w:rsidRPr="00294FF6">
        <w:t>conceptualisations</w:t>
      </w:r>
      <w:proofErr w:type="spellEnd"/>
      <w:r w:rsidRPr="00294FF6">
        <w:t xml:space="preserve"> of the </w:t>
      </w:r>
      <w:proofErr w:type="spellStart"/>
      <w:r w:rsidRPr="00294FF6">
        <w:t>function</w:t>
      </w:r>
      <w:proofErr w:type="spellEnd"/>
      <w:r w:rsidRPr="00294FF6">
        <w:t xml:space="preserve"> of </w:t>
      </w:r>
      <w:proofErr w:type="spellStart"/>
      <w:r w:rsidRPr="00294FF6">
        <w:t>thought</w:t>
      </w:r>
      <w:proofErr w:type="spellEnd"/>
      <w:r>
        <w:t xml:space="preserve"> as a drive towards sense-making, the </w:t>
      </w:r>
      <w:proofErr w:type="spellStart"/>
      <w:r>
        <w:t>appetiive</w:t>
      </w:r>
      <w:proofErr w:type="spellEnd"/>
      <w:r>
        <w:t xml:space="preserve"> nature of </w:t>
      </w:r>
      <w:proofErr w:type="spellStart"/>
      <w:r>
        <w:t>coherence</w:t>
      </w:r>
      <w:proofErr w:type="spellEnd"/>
      <w:r>
        <w:t xml:space="preserve">, or cogntivie </w:t>
      </w:r>
      <w:proofErr w:type="spellStart"/>
      <w:r>
        <w:t>consistency</w:t>
      </w:r>
      <w:proofErr w:type="spellEnd"/>
      <w:r>
        <w:t xml:space="preserve">. </w:t>
      </w:r>
    </w:p>
  </w:comment>
  <w:comment w:id="456" w:author="Ian Hussey" w:date="2018-07-19T01:54:00Z" w:initials="IH">
    <w:p w14:paraId="541B39DF" w14:textId="5E4ED7B0" w:rsidR="00AE4A57" w:rsidRDefault="00AE4A57">
      <w:pPr>
        <w:pStyle w:val="CommentText"/>
      </w:pPr>
      <w:r>
        <w:rPr>
          <w:rStyle w:val="CommentReference"/>
        </w:rPr>
        <w:annotationRef/>
      </w:r>
      <w:r>
        <w:t xml:space="preserve">I </w:t>
      </w:r>
      <w:proofErr w:type="spellStart"/>
      <w:r>
        <w:t>thought</w:t>
      </w:r>
      <w:proofErr w:type="spellEnd"/>
      <w:r>
        <w:t xml:space="preserve"> </w:t>
      </w:r>
      <w:proofErr w:type="spellStart"/>
      <w:r>
        <w:t>it</w:t>
      </w:r>
      <w:proofErr w:type="spellEnd"/>
      <w:r>
        <w:t xml:space="preserve"> was </w:t>
      </w:r>
      <w:proofErr w:type="spellStart"/>
      <w:r>
        <w:t>worth</w:t>
      </w:r>
      <w:proofErr w:type="spellEnd"/>
      <w:r>
        <w:t xml:space="preserve"> </w:t>
      </w:r>
      <w:proofErr w:type="spellStart"/>
      <w:r>
        <w:t>mentioning</w:t>
      </w:r>
      <w:proofErr w:type="spellEnd"/>
      <w:r>
        <w:t xml:space="preserve"> </w:t>
      </w:r>
      <w:proofErr w:type="spellStart"/>
      <w:r>
        <w:t>that</w:t>
      </w:r>
      <w:proofErr w:type="spellEnd"/>
      <w:r>
        <w:t xml:space="preserve"> I have data </w:t>
      </w:r>
      <w:proofErr w:type="spellStart"/>
      <w:r>
        <w:t>that</w:t>
      </w:r>
      <w:proofErr w:type="spellEnd"/>
      <w:r>
        <w:t xml:space="preserve"> </w:t>
      </w:r>
      <w:proofErr w:type="spellStart"/>
      <w:r>
        <w:t>can</w:t>
      </w:r>
      <w:proofErr w:type="spellEnd"/>
      <w:r>
        <w:t xml:space="preserve"> test </w:t>
      </w:r>
      <w:proofErr w:type="spellStart"/>
      <w:r>
        <w:t>two</w:t>
      </w:r>
      <w:proofErr w:type="spellEnd"/>
      <w:r>
        <w:t xml:space="preserve"> of </w:t>
      </w:r>
      <w:proofErr w:type="spellStart"/>
      <w:r>
        <w:t>their</w:t>
      </w:r>
      <w:proofErr w:type="spellEnd"/>
      <w:r>
        <w:t xml:space="preserve"> </w:t>
      </w:r>
      <w:proofErr w:type="spellStart"/>
      <w:r>
        <w:t>predictions</w:t>
      </w:r>
      <w:proofErr w:type="spellEnd"/>
      <w:r>
        <w:t xml:space="preserve"> – </w:t>
      </w:r>
      <w:proofErr w:type="spellStart"/>
      <w:r>
        <w:t>one</w:t>
      </w:r>
      <w:proofErr w:type="spellEnd"/>
      <w:r>
        <w:t xml:space="preserve"> is </w:t>
      </w:r>
      <w:proofErr w:type="spellStart"/>
      <w:r>
        <w:t>supported</w:t>
      </w:r>
      <w:proofErr w:type="spellEnd"/>
      <w:r>
        <w:t xml:space="preserve"> </w:t>
      </w:r>
      <w:proofErr w:type="spellStart"/>
      <w:r>
        <w:t>and</w:t>
      </w:r>
      <w:proofErr w:type="spellEnd"/>
      <w:r>
        <w:t xml:space="preserve"> </w:t>
      </w:r>
      <w:proofErr w:type="spellStart"/>
      <w:r>
        <w:t>one</w:t>
      </w:r>
      <w:proofErr w:type="spellEnd"/>
      <w:r>
        <w:t xml:space="preserve"> is </w:t>
      </w:r>
      <w:proofErr w:type="spellStart"/>
      <w:r>
        <w:t>not</w:t>
      </w:r>
      <w:proofErr w:type="spellEnd"/>
      <w:r>
        <w:t xml:space="preserve">. These </w:t>
      </w:r>
      <w:proofErr w:type="spellStart"/>
      <w:r>
        <w:t>seem</w:t>
      </w:r>
      <w:proofErr w:type="spellEnd"/>
      <w:r>
        <w:t xml:space="preserve"> </w:t>
      </w:r>
      <w:proofErr w:type="spellStart"/>
      <w:r>
        <w:t>like</w:t>
      </w:r>
      <w:proofErr w:type="spellEnd"/>
      <w:r>
        <w:t xml:space="preserve"> concrete </w:t>
      </w:r>
      <w:proofErr w:type="spellStart"/>
      <w:r>
        <w:t>and</w:t>
      </w:r>
      <w:proofErr w:type="spellEnd"/>
      <w:r>
        <w:t xml:space="preserve"> </w:t>
      </w:r>
      <w:proofErr w:type="spellStart"/>
      <w:r>
        <w:t>useful</w:t>
      </w:r>
      <w:proofErr w:type="spellEnd"/>
      <w:r>
        <w:t xml:space="preserve"> </w:t>
      </w:r>
      <w:proofErr w:type="spellStart"/>
      <w:r>
        <w:t>things</w:t>
      </w:r>
      <w:proofErr w:type="spellEnd"/>
      <w:r>
        <w:t xml:space="preserve"> </w:t>
      </w:r>
      <w:proofErr w:type="spellStart"/>
      <w:r>
        <w:t>to</w:t>
      </w:r>
      <w:proofErr w:type="spellEnd"/>
      <w:r>
        <w:t xml:space="preserve"> </w:t>
      </w:r>
      <w:proofErr w:type="spellStart"/>
      <w:r>
        <w:t>include</w:t>
      </w:r>
      <w:proofErr w:type="spellEnd"/>
      <w:r>
        <w:t xml:space="preserve"> in a </w:t>
      </w:r>
      <w:proofErr w:type="spellStart"/>
      <w:r>
        <w:t>commentary</w:t>
      </w:r>
      <w:proofErr w:type="spellEnd"/>
      <w:r>
        <w:t xml:space="preserve">, </w:t>
      </w:r>
      <w:proofErr w:type="spellStart"/>
      <w:r>
        <w:t>to</w:t>
      </w:r>
      <w:proofErr w:type="spellEnd"/>
      <w:r>
        <w:t xml:space="preserve"> </w:t>
      </w:r>
      <w:proofErr w:type="spellStart"/>
      <w:r>
        <w:t>immediately</w:t>
      </w:r>
      <w:proofErr w:type="spellEnd"/>
      <w:r>
        <w:t xml:space="preserve"> test </w:t>
      </w:r>
      <w:proofErr w:type="spellStart"/>
      <w:r>
        <w:t>some</w:t>
      </w:r>
      <w:proofErr w:type="spellEnd"/>
      <w:r>
        <w:t xml:space="preserve"> </w:t>
      </w:r>
      <w:proofErr w:type="spellStart"/>
      <w:r>
        <w:t>predictions</w:t>
      </w:r>
      <w:proofErr w:type="spellEnd"/>
      <w:r>
        <w:t xml:space="preserve">? I </w:t>
      </w:r>
      <w:proofErr w:type="spellStart"/>
      <w:r>
        <w:t>don’t</w:t>
      </w:r>
      <w:proofErr w:type="spellEnd"/>
      <w:r>
        <w:t xml:space="preserve"> </w:t>
      </w:r>
      <w:proofErr w:type="spellStart"/>
      <w:r>
        <w:t>know</w:t>
      </w:r>
      <w:proofErr w:type="spellEnd"/>
      <w:r>
        <w:t xml:space="preserve"> </w:t>
      </w:r>
      <w:proofErr w:type="spellStart"/>
      <w:r>
        <w:t>if</w:t>
      </w:r>
      <w:proofErr w:type="spellEnd"/>
      <w:r>
        <w:t xml:space="preserve"> these </w:t>
      </w:r>
      <w:proofErr w:type="spellStart"/>
      <w:r>
        <w:t>would</w:t>
      </w:r>
      <w:proofErr w:type="spellEnd"/>
      <w:r>
        <w:t xml:space="preserve"> </w:t>
      </w:r>
      <w:proofErr w:type="spellStart"/>
      <w:r>
        <w:t>be</w:t>
      </w:r>
      <w:proofErr w:type="spellEnd"/>
      <w:r>
        <w:t xml:space="preserve"> </w:t>
      </w:r>
      <w:proofErr w:type="spellStart"/>
      <w:r>
        <w:t>better</w:t>
      </w:r>
      <w:proofErr w:type="spellEnd"/>
      <w:r>
        <w:t xml:space="preserve"> </w:t>
      </w:r>
      <w:proofErr w:type="spellStart"/>
      <w:r>
        <w:t>included</w:t>
      </w:r>
      <w:proofErr w:type="spellEnd"/>
      <w:r>
        <w:t xml:space="preserve"> as </w:t>
      </w:r>
      <w:proofErr w:type="spellStart"/>
      <w:r>
        <w:t>this</w:t>
      </w:r>
      <w:proofErr w:type="spellEnd"/>
      <w:r>
        <w:t xml:space="preserve"> </w:t>
      </w:r>
      <w:proofErr w:type="spellStart"/>
      <w:r>
        <w:t>separte</w:t>
      </w:r>
      <w:proofErr w:type="spellEnd"/>
      <w:r>
        <w:t xml:space="preserve"> </w:t>
      </w:r>
      <w:proofErr w:type="spellStart"/>
      <w:r>
        <w:t>section</w:t>
      </w:r>
      <w:proofErr w:type="spellEnd"/>
      <w:r>
        <w:t xml:space="preserve"> or </w:t>
      </w:r>
      <w:proofErr w:type="spellStart"/>
      <w:r>
        <w:t>integreated</w:t>
      </w:r>
      <w:proofErr w:type="spellEnd"/>
      <w:r>
        <w:t xml:space="preserve"> in </w:t>
      </w:r>
      <w:proofErr w:type="spellStart"/>
      <w:r>
        <w:t>previous</w:t>
      </w:r>
      <w:proofErr w:type="spellEnd"/>
      <w:r>
        <w:t xml:space="preserve"> </w:t>
      </w:r>
      <w:proofErr w:type="spellStart"/>
      <w:r>
        <w:t>sections</w:t>
      </w:r>
      <w:proofErr w:type="spellEnd"/>
      <w:r>
        <w:t xml:space="preserve"> </w:t>
      </w:r>
      <w:proofErr w:type="spellStart"/>
      <w:r>
        <w:t>somehow</w:t>
      </w:r>
      <w:proofErr w:type="spellEnd"/>
      <w:r>
        <w:t xml:space="preserve">. I </w:t>
      </w:r>
      <w:proofErr w:type="spellStart"/>
      <w:r>
        <w:t>haven’t</w:t>
      </w:r>
      <w:proofErr w:type="spellEnd"/>
      <w:r>
        <w:t xml:space="preserve"> over </w:t>
      </w:r>
      <w:proofErr w:type="spellStart"/>
      <w:r>
        <w:t>thought</w:t>
      </w:r>
      <w:proofErr w:type="spellEnd"/>
      <w:r>
        <w:t xml:space="preserve"> the wording </w:t>
      </w:r>
      <w:proofErr w:type="spellStart"/>
      <w:r>
        <w:t>until</w:t>
      </w:r>
      <w:proofErr w:type="spellEnd"/>
      <w:r>
        <w:t xml:space="preserve"> I </w:t>
      </w:r>
      <w:proofErr w:type="spellStart"/>
      <w:r>
        <w:t>hear</w:t>
      </w:r>
      <w:proofErr w:type="spellEnd"/>
      <w:r>
        <w:t xml:space="preserve"> </w:t>
      </w:r>
      <w:proofErr w:type="spellStart"/>
      <w:r>
        <w:t>whether</w:t>
      </w:r>
      <w:proofErr w:type="spellEnd"/>
      <w:r>
        <w:t xml:space="preserve"> </w:t>
      </w:r>
      <w:proofErr w:type="spellStart"/>
      <w:r>
        <w:t>you</w:t>
      </w:r>
      <w:proofErr w:type="spellEnd"/>
      <w:r>
        <w:t xml:space="preserve"> want </w:t>
      </w:r>
      <w:proofErr w:type="spellStart"/>
      <w:r>
        <w:t>to</w:t>
      </w:r>
      <w:proofErr w:type="spellEnd"/>
      <w:r>
        <w:t xml:space="preserve"> </w:t>
      </w:r>
      <w:proofErr w:type="spellStart"/>
      <w:r>
        <w:t>use</w:t>
      </w:r>
      <w:proofErr w:type="spellEnd"/>
      <w:r>
        <w:t xml:space="preserve"> the points </w:t>
      </w:r>
      <w:proofErr w:type="spellStart"/>
      <w:r>
        <w:t>yet</w:t>
      </w:r>
      <w:proofErr w:type="spellEnd"/>
      <w:r>
        <w:t xml:space="preserve">, </w:t>
      </w:r>
      <w:proofErr w:type="spellStart"/>
      <w:r>
        <w:t>so</w:t>
      </w:r>
      <w:proofErr w:type="spellEnd"/>
      <w:r>
        <w:t xml:space="preserve"> </w:t>
      </w:r>
      <w:proofErr w:type="spellStart"/>
      <w:r>
        <w:t>it</w:t>
      </w:r>
      <w:proofErr w:type="spellEnd"/>
      <w:r>
        <w:t xml:space="preserve"> </w:t>
      </w:r>
      <w:proofErr w:type="spellStart"/>
      <w:r>
        <w:t>just</w:t>
      </w:r>
      <w:proofErr w:type="spellEnd"/>
      <w:r>
        <w:t xml:space="preserve"> </w:t>
      </w:r>
      <w:proofErr w:type="spellStart"/>
      <w:r>
        <w:t>contains</w:t>
      </w:r>
      <w:proofErr w:type="spellEnd"/>
      <w:r>
        <w:t xml:space="preserve"> the </w:t>
      </w:r>
      <w:proofErr w:type="spellStart"/>
      <w:r>
        <w:t>necessary</w:t>
      </w:r>
      <w:proofErr w:type="spellEnd"/>
      <w:r>
        <w:t xml:space="preserve">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0E96C6" w15:done="0"/>
  <w15:commentEx w15:paraId="6ECC44C4" w15:done="0"/>
  <w15:commentEx w15:paraId="63E21632" w15:done="0"/>
  <w15:commentEx w15:paraId="737A795E" w15:done="0"/>
  <w15:commentEx w15:paraId="0C304A19" w15:done="0"/>
  <w15:commentEx w15:paraId="55984C2D" w15:done="0"/>
  <w15:commentEx w15:paraId="26A33F89" w15:done="0"/>
  <w15:commentEx w15:paraId="18716ABE" w15:done="0"/>
  <w15:commentEx w15:paraId="0D10293C" w15:done="0"/>
  <w15:commentEx w15:paraId="29F1EA71" w15:done="0"/>
  <w15:commentEx w15:paraId="404E3176" w15:done="0"/>
  <w15:commentEx w15:paraId="75724857" w15:done="0"/>
  <w15:commentEx w15:paraId="1BAEAF00" w15:done="0"/>
  <w15:commentEx w15:paraId="66321FAA" w15:done="0"/>
  <w15:commentEx w15:paraId="3DEAD22A" w15:done="0"/>
  <w15:commentEx w15:paraId="5B139B15" w15:done="0"/>
  <w15:commentEx w15:paraId="363EB0F0" w15:done="0"/>
  <w15:commentEx w15:paraId="7AEB05DD" w15:done="0"/>
  <w15:commentEx w15:paraId="20A68C6D" w15:done="0"/>
  <w15:commentEx w15:paraId="0A1EA8DE" w15:done="0"/>
  <w15:commentEx w15:paraId="79F62E32" w15:done="0"/>
  <w15:commentEx w15:paraId="20394642" w15:done="0"/>
  <w15:commentEx w15:paraId="39ABC174" w15:done="0"/>
  <w15:commentEx w15:paraId="6AEAAFAB" w15:done="0"/>
  <w15:commentEx w15:paraId="5EADEF7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D7FC1" w14:textId="77777777" w:rsidR="00AE4A57" w:rsidRDefault="00AE4A57" w:rsidP="005B2BF0">
      <w:r>
        <w:separator/>
      </w:r>
    </w:p>
  </w:endnote>
  <w:endnote w:type="continuationSeparator" w:id="0">
    <w:p w14:paraId="10F6D2AA" w14:textId="77777777" w:rsidR="00AE4A57" w:rsidRDefault="00AE4A57"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inion Pro">
    <w:panose1 w:val="02040503050306020203"/>
    <w:charset w:val="00"/>
    <w:family w:val="auto"/>
    <w:pitch w:val="variable"/>
    <w:sig w:usb0="60000287" w:usb1="00000001"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8E630" w14:textId="77777777" w:rsidR="00AE4A57" w:rsidRDefault="00AE4A57" w:rsidP="001D1084">
      <w:pPr>
        <w:spacing w:before="0" w:line="240" w:lineRule="auto"/>
        <w:ind w:firstLine="0"/>
      </w:pPr>
      <w:r>
        <w:t>-</w:t>
      </w:r>
      <w:r>
        <w:separator/>
      </w:r>
    </w:p>
  </w:footnote>
  <w:footnote w:type="continuationSeparator" w:id="0">
    <w:p w14:paraId="217DF194" w14:textId="77777777" w:rsidR="00AE4A57" w:rsidRDefault="00AE4A57" w:rsidP="001D1084">
      <w:pPr>
        <w:spacing w:before="0" w:line="240" w:lineRule="auto"/>
        <w:ind w:firstLine="0"/>
      </w:pPr>
      <w:r>
        <w:continuationSeparator/>
      </w:r>
    </w:p>
  </w:footnote>
  <w:footnote w:type="continuationNotice" w:id="1">
    <w:p w14:paraId="3F1E76D6" w14:textId="77777777" w:rsidR="00AE4A57" w:rsidRPr="001D1084" w:rsidRDefault="00AE4A57" w:rsidP="001D1084">
      <w:pPr>
        <w:pStyle w:val="Footer"/>
        <w:spacing w:before="0" w:line="240" w:lineRule="auto"/>
        <w:ind w:firstLine="0"/>
      </w:pPr>
    </w:p>
  </w:footnote>
  <w:footnote w:id="2">
    <w:p w14:paraId="71653CF6" w14:textId="77777777" w:rsidR="00AE4A57" w:rsidRPr="009C2E04" w:rsidRDefault="00AE4A57" w:rsidP="00C61DBA">
      <w:pPr>
        <w:pStyle w:val="FootnoteText"/>
        <w:spacing w:line="240" w:lineRule="auto"/>
        <w:ind w:firstLine="0"/>
        <w:rPr>
          <w:ins w:id="46" w:author="Sean" w:date="2018-07-06T13:23:00Z"/>
          <w:lang w:val="en-US"/>
        </w:rPr>
      </w:pPr>
      <w:ins w:id="47" w:author="Sean" w:date="2018-07-06T13:23:00Z">
        <w:r>
          <w:rPr>
            <w:rStyle w:val="FootnoteReference"/>
          </w:rPr>
          <w:footnoteRef/>
        </w:r>
        <w:r w:rsidRPr="009C2E04">
          <w:rPr>
            <w:lang w:val="en-US"/>
          </w:rPr>
          <w:t xml:space="preserve"> Although </w:t>
        </w:r>
        <w:r>
          <w:rPr>
            <w:lang w:val="en-US"/>
          </w:rPr>
          <w:t xml:space="preserve">our inferential </w:t>
        </w:r>
        <w:r w:rsidRPr="009C2E04">
          <w:rPr>
            <w:lang w:val="en-US"/>
          </w:rPr>
          <w:t xml:space="preserve">model mainly focuses on evaluative stimulus-action effects it can easily be </w:t>
        </w:r>
        <w:r>
          <w:rPr>
            <w:lang w:val="en-US"/>
          </w:rPr>
          <w:t xml:space="preserve">(and already has been) </w:t>
        </w:r>
        <w:r w:rsidRPr="009C2E04">
          <w:rPr>
            <w:lang w:val="en-US"/>
          </w:rPr>
          <w:t>generalized to explain other pathways via which evaluative behavior is established or changed (for one such example in the context of evaluative conditioning see De Houwer, 2018).</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D74D2" w14:textId="50C836A6" w:rsidR="00AE4A57" w:rsidRPr="00942A67" w:rsidRDefault="00AE4A57" w:rsidP="002144EA">
    <w:pPr>
      <w:spacing w:before="0"/>
      <w:ind w:firstLine="0"/>
      <w:rPr>
        <w:lang w:val="en-GB"/>
      </w:rPr>
    </w:pPr>
    <w:r w:rsidRPr="00F4097B">
      <w:t xml:space="preserve">INFERENTIAL REASONING </w:t>
    </w:r>
    <w:r>
      <w:t xml:space="preserve">AND </w:t>
    </w:r>
    <w:r w:rsidRPr="00F4097B">
      <w:t>ATTITUDINAL ENTROPY</w:t>
    </w:r>
    <w:r w:rsidRPr="00F4097B">
      <w:rPr>
        <w:rStyle w:val="PageNumber"/>
        <w:lang w:val="en-GB"/>
      </w:rPr>
      <w:tab/>
    </w:r>
    <w:r>
      <w:rPr>
        <w:rStyle w:val="PageNumber"/>
        <w:lang w:val="en-GB"/>
      </w:rPr>
      <w:tab/>
    </w:r>
    <w:r>
      <w:rPr>
        <w:rStyle w:val="PageNumber"/>
        <w:lang w:val="en-GB"/>
      </w:rPr>
      <w:tab/>
      <w:t xml:space="preserve">           </w:t>
    </w:r>
    <w:r w:rsidRPr="00942A67">
      <w:rPr>
        <w:rStyle w:val="PageNumber"/>
      </w:rPr>
      <w:fldChar w:fldCharType="begin"/>
    </w:r>
    <w:r w:rsidRPr="00942A67">
      <w:rPr>
        <w:rStyle w:val="PageNumber"/>
        <w:lang w:val="en-GB"/>
      </w:rPr>
      <w:instrText xml:space="preserve"> PAGE </w:instrText>
    </w:r>
    <w:r w:rsidRPr="00942A67">
      <w:rPr>
        <w:rStyle w:val="PageNumber"/>
      </w:rPr>
      <w:fldChar w:fldCharType="separate"/>
    </w:r>
    <w:r w:rsidR="006C2950">
      <w:rPr>
        <w:rStyle w:val="PageNumber"/>
        <w:noProof/>
        <w:lang w:val="en-GB"/>
      </w:rPr>
      <w:t>7</w:t>
    </w:r>
    <w:r w:rsidRPr="00942A67">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89021" w14:textId="6433D6B2" w:rsidR="00AE4A57" w:rsidRPr="00230B8D" w:rsidRDefault="00AE4A57" w:rsidP="00785057">
    <w:pPr>
      <w:pStyle w:val="Header"/>
      <w:ind w:firstLine="0"/>
      <w:rPr>
        <w:sz w:val="22"/>
        <w:szCs w:val="22"/>
        <w:lang w:val="en-US"/>
      </w:rPr>
    </w:pPr>
    <w:r w:rsidRPr="009B6C69">
      <w:rPr>
        <w:lang w:val="en-US"/>
      </w:rPr>
      <w:tab/>
    </w:r>
    <w:r w:rsidRPr="00230B8D">
      <w:rPr>
        <w:rStyle w:val="PageNumber"/>
        <w:sz w:val="22"/>
        <w:szCs w:val="22"/>
        <w:lang w:val="en-GB"/>
      </w:rPr>
      <w:tab/>
    </w:r>
    <w:r w:rsidRPr="00230B8D">
      <w:rPr>
        <w:rStyle w:val="PageNumber"/>
        <w:sz w:val="22"/>
        <w:szCs w:val="22"/>
      </w:rPr>
      <w:fldChar w:fldCharType="begin"/>
    </w:r>
    <w:r w:rsidRPr="00230B8D">
      <w:rPr>
        <w:rStyle w:val="PageNumber"/>
        <w:sz w:val="22"/>
        <w:szCs w:val="22"/>
        <w:lang w:val="en-GB"/>
      </w:rPr>
      <w:instrText xml:space="preserve"> PAGE </w:instrText>
    </w:r>
    <w:r w:rsidRPr="00230B8D">
      <w:rPr>
        <w:rStyle w:val="PageNumber"/>
        <w:sz w:val="22"/>
        <w:szCs w:val="22"/>
      </w:rPr>
      <w:fldChar w:fldCharType="separate"/>
    </w:r>
    <w:r w:rsidR="006C2950">
      <w:rPr>
        <w:rStyle w:val="PageNumber"/>
        <w:noProof/>
        <w:sz w:val="22"/>
        <w:szCs w:val="22"/>
        <w:lang w:val="en-GB"/>
      </w:rPr>
      <w:t>1</w:t>
    </w:r>
    <w:r w:rsidRPr="00230B8D">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8">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8"/>
  </w:num>
  <w:num w:numId="2">
    <w:abstractNumId w:val="4"/>
  </w:num>
  <w:num w:numId="3">
    <w:abstractNumId w:val="5"/>
  </w:num>
  <w:num w:numId="4">
    <w:abstractNumId w:val="10"/>
  </w:num>
  <w:num w:numId="5">
    <w:abstractNumId w:val="6"/>
  </w:num>
  <w:num w:numId="6">
    <w:abstractNumId w:val="9"/>
  </w:num>
  <w:num w:numId="7">
    <w:abstractNumId w:val="3"/>
  </w:num>
  <w:num w:numId="8">
    <w:abstractNumId w:val="1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12"/>
  </w:num>
  <w:num w:numId="13">
    <w:abstractNumId w:val="1"/>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None" w15:userId="Sea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50"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493"/>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240"/>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313"/>
    <w:rsid w:val="000364B2"/>
    <w:rsid w:val="0003656B"/>
    <w:rsid w:val="00036585"/>
    <w:rsid w:val="000365EB"/>
    <w:rsid w:val="00036683"/>
    <w:rsid w:val="000367B8"/>
    <w:rsid w:val="00036BEC"/>
    <w:rsid w:val="00037310"/>
    <w:rsid w:val="00037A17"/>
    <w:rsid w:val="00037CD4"/>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E22"/>
    <w:rsid w:val="00064F37"/>
    <w:rsid w:val="00065045"/>
    <w:rsid w:val="00065321"/>
    <w:rsid w:val="0006536C"/>
    <w:rsid w:val="00065A95"/>
    <w:rsid w:val="00065ACE"/>
    <w:rsid w:val="00065C2C"/>
    <w:rsid w:val="00065E20"/>
    <w:rsid w:val="00065EBD"/>
    <w:rsid w:val="000660B3"/>
    <w:rsid w:val="000662EA"/>
    <w:rsid w:val="00066633"/>
    <w:rsid w:val="000669BD"/>
    <w:rsid w:val="00066A36"/>
    <w:rsid w:val="00066B06"/>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2DB7"/>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C84"/>
    <w:rsid w:val="00096F7A"/>
    <w:rsid w:val="00097004"/>
    <w:rsid w:val="0009702E"/>
    <w:rsid w:val="000973F5"/>
    <w:rsid w:val="00097604"/>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1FEF"/>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4B7"/>
    <w:rsid w:val="00135996"/>
    <w:rsid w:val="001359F4"/>
    <w:rsid w:val="001360F8"/>
    <w:rsid w:val="001361FE"/>
    <w:rsid w:val="0013628F"/>
    <w:rsid w:val="001364B6"/>
    <w:rsid w:val="00136534"/>
    <w:rsid w:val="00136928"/>
    <w:rsid w:val="001371B1"/>
    <w:rsid w:val="00137351"/>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C2"/>
    <w:rsid w:val="00147FDE"/>
    <w:rsid w:val="00147FF3"/>
    <w:rsid w:val="00150387"/>
    <w:rsid w:val="00150439"/>
    <w:rsid w:val="001505C7"/>
    <w:rsid w:val="0015065B"/>
    <w:rsid w:val="00150746"/>
    <w:rsid w:val="00150811"/>
    <w:rsid w:val="0015082C"/>
    <w:rsid w:val="00150BC7"/>
    <w:rsid w:val="00150F60"/>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9F"/>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9D"/>
    <w:rsid w:val="00251016"/>
    <w:rsid w:val="0025109D"/>
    <w:rsid w:val="0025138E"/>
    <w:rsid w:val="00251421"/>
    <w:rsid w:val="00251610"/>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38B"/>
    <w:rsid w:val="00255420"/>
    <w:rsid w:val="002554DC"/>
    <w:rsid w:val="00255D39"/>
    <w:rsid w:val="00255D3B"/>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B3E"/>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4FF6"/>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4E"/>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4B6"/>
    <w:rsid w:val="002D474C"/>
    <w:rsid w:val="002D50BF"/>
    <w:rsid w:val="002D5A47"/>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DC"/>
    <w:rsid w:val="002D7D1C"/>
    <w:rsid w:val="002D7EA6"/>
    <w:rsid w:val="002D7FEF"/>
    <w:rsid w:val="002E0257"/>
    <w:rsid w:val="002E02A3"/>
    <w:rsid w:val="002E03CD"/>
    <w:rsid w:val="002E089A"/>
    <w:rsid w:val="002E0930"/>
    <w:rsid w:val="002E0A70"/>
    <w:rsid w:val="002E0C70"/>
    <w:rsid w:val="002E0E37"/>
    <w:rsid w:val="002E0F14"/>
    <w:rsid w:val="002E1424"/>
    <w:rsid w:val="002E174D"/>
    <w:rsid w:val="002E1A59"/>
    <w:rsid w:val="002E1BCA"/>
    <w:rsid w:val="002E1E69"/>
    <w:rsid w:val="002E20E6"/>
    <w:rsid w:val="002E2168"/>
    <w:rsid w:val="002E2292"/>
    <w:rsid w:val="002E2550"/>
    <w:rsid w:val="002E2839"/>
    <w:rsid w:val="002E2D15"/>
    <w:rsid w:val="002E339B"/>
    <w:rsid w:val="002E3A0E"/>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F6E"/>
    <w:rsid w:val="00313F79"/>
    <w:rsid w:val="00313F86"/>
    <w:rsid w:val="00313FDC"/>
    <w:rsid w:val="003145A6"/>
    <w:rsid w:val="00314A23"/>
    <w:rsid w:val="00314A8D"/>
    <w:rsid w:val="00314AF5"/>
    <w:rsid w:val="00314DC9"/>
    <w:rsid w:val="00314EA8"/>
    <w:rsid w:val="00314F00"/>
    <w:rsid w:val="0031636F"/>
    <w:rsid w:val="00316423"/>
    <w:rsid w:val="00316778"/>
    <w:rsid w:val="0031724B"/>
    <w:rsid w:val="00317400"/>
    <w:rsid w:val="003174D6"/>
    <w:rsid w:val="0031765B"/>
    <w:rsid w:val="003179B2"/>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0EB"/>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A8"/>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71"/>
    <w:rsid w:val="004258AF"/>
    <w:rsid w:val="004259AD"/>
    <w:rsid w:val="00425D00"/>
    <w:rsid w:val="00426753"/>
    <w:rsid w:val="00426ADA"/>
    <w:rsid w:val="00426FAF"/>
    <w:rsid w:val="00427242"/>
    <w:rsid w:val="00427595"/>
    <w:rsid w:val="0042797C"/>
    <w:rsid w:val="004301DA"/>
    <w:rsid w:val="0043061A"/>
    <w:rsid w:val="00430BCB"/>
    <w:rsid w:val="00430CB7"/>
    <w:rsid w:val="00430D23"/>
    <w:rsid w:val="00430E1E"/>
    <w:rsid w:val="00430E97"/>
    <w:rsid w:val="00430EA1"/>
    <w:rsid w:val="00430FBF"/>
    <w:rsid w:val="004317AE"/>
    <w:rsid w:val="0043282F"/>
    <w:rsid w:val="00432B7D"/>
    <w:rsid w:val="00432CE7"/>
    <w:rsid w:val="00432DD7"/>
    <w:rsid w:val="0043327D"/>
    <w:rsid w:val="00433377"/>
    <w:rsid w:val="004337F9"/>
    <w:rsid w:val="004338A4"/>
    <w:rsid w:val="00433CDE"/>
    <w:rsid w:val="00433F3D"/>
    <w:rsid w:val="00434576"/>
    <w:rsid w:val="00434906"/>
    <w:rsid w:val="00434D5E"/>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472"/>
    <w:rsid w:val="00447FD5"/>
    <w:rsid w:val="00450064"/>
    <w:rsid w:val="0045027B"/>
    <w:rsid w:val="00450493"/>
    <w:rsid w:val="0045061B"/>
    <w:rsid w:val="004506FD"/>
    <w:rsid w:val="00450A43"/>
    <w:rsid w:val="00450BA2"/>
    <w:rsid w:val="00450BD2"/>
    <w:rsid w:val="00450C9D"/>
    <w:rsid w:val="00450E40"/>
    <w:rsid w:val="004510BC"/>
    <w:rsid w:val="004510FF"/>
    <w:rsid w:val="0045160C"/>
    <w:rsid w:val="004519D1"/>
    <w:rsid w:val="00451DE7"/>
    <w:rsid w:val="00451EDD"/>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606"/>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4BA4"/>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04"/>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29"/>
    <w:rsid w:val="004E32D7"/>
    <w:rsid w:val="004E377E"/>
    <w:rsid w:val="004E3DC5"/>
    <w:rsid w:val="004E3E35"/>
    <w:rsid w:val="004E43A0"/>
    <w:rsid w:val="004E43E2"/>
    <w:rsid w:val="004E43FB"/>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7326"/>
    <w:rsid w:val="00527390"/>
    <w:rsid w:val="0052740A"/>
    <w:rsid w:val="005274D7"/>
    <w:rsid w:val="0052750D"/>
    <w:rsid w:val="005275C7"/>
    <w:rsid w:val="00527789"/>
    <w:rsid w:val="00527B39"/>
    <w:rsid w:val="00527C5C"/>
    <w:rsid w:val="00530448"/>
    <w:rsid w:val="005305F9"/>
    <w:rsid w:val="005307E3"/>
    <w:rsid w:val="005307FD"/>
    <w:rsid w:val="005308EA"/>
    <w:rsid w:val="00530D66"/>
    <w:rsid w:val="0053188F"/>
    <w:rsid w:val="00532017"/>
    <w:rsid w:val="00532028"/>
    <w:rsid w:val="00532217"/>
    <w:rsid w:val="0053229F"/>
    <w:rsid w:val="00532900"/>
    <w:rsid w:val="00532ED7"/>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C33"/>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0E"/>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23D1"/>
    <w:rsid w:val="005A29AE"/>
    <w:rsid w:val="005A29F8"/>
    <w:rsid w:val="005A2A6A"/>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CF9"/>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AE5"/>
    <w:rsid w:val="005C4DCB"/>
    <w:rsid w:val="005C4DFA"/>
    <w:rsid w:val="005C4E26"/>
    <w:rsid w:val="005C5BE9"/>
    <w:rsid w:val="005C601D"/>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FEF"/>
    <w:rsid w:val="005E4078"/>
    <w:rsid w:val="005E45FB"/>
    <w:rsid w:val="005E4727"/>
    <w:rsid w:val="005E496B"/>
    <w:rsid w:val="005E4977"/>
    <w:rsid w:val="005E5035"/>
    <w:rsid w:val="005E50E0"/>
    <w:rsid w:val="005E5125"/>
    <w:rsid w:val="005E5865"/>
    <w:rsid w:val="005E5CE4"/>
    <w:rsid w:val="005E5D19"/>
    <w:rsid w:val="005E60B8"/>
    <w:rsid w:val="005E6122"/>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287"/>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70F"/>
    <w:rsid w:val="006747A9"/>
    <w:rsid w:val="00674873"/>
    <w:rsid w:val="00674FD5"/>
    <w:rsid w:val="006751B5"/>
    <w:rsid w:val="006751F4"/>
    <w:rsid w:val="00675E2B"/>
    <w:rsid w:val="00676089"/>
    <w:rsid w:val="00676250"/>
    <w:rsid w:val="00676278"/>
    <w:rsid w:val="006763AF"/>
    <w:rsid w:val="006765A7"/>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799"/>
    <w:rsid w:val="00686A08"/>
    <w:rsid w:val="00686D61"/>
    <w:rsid w:val="0068722B"/>
    <w:rsid w:val="006875B5"/>
    <w:rsid w:val="0068770D"/>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950"/>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72"/>
    <w:rsid w:val="006E33D9"/>
    <w:rsid w:val="006E3464"/>
    <w:rsid w:val="006E38BB"/>
    <w:rsid w:val="006E3B2D"/>
    <w:rsid w:val="006E401B"/>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BA"/>
    <w:rsid w:val="007025E6"/>
    <w:rsid w:val="00702821"/>
    <w:rsid w:val="00702E07"/>
    <w:rsid w:val="00702FB3"/>
    <w:rsid w:val="007031FC"/>
    <w:rsid w:val="007033A1"/>
    <w:rsid w:val="00703416"/>
    <w:rsid w:val="00703607"/>
    <w:rsid w:val="007037B9"/>
    <w:rsid w:val="00703F7B"/>
    <w:rsid w:val="00703F88"/>
    <w:rsid w:val="007044B8"/>
    <w:rsid w:val="00704521"/>
    <w:rsid w:val="0070478F"/>
    <w:rsid w:val="007048E7"/>
    <w:rsid w:val="00704A33"/>
    <w:rsid w:val="0070559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F2E"/>
    <w:rsid w:val="00717F31"/>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5D5"/>
    <w:rsid w:val="00732895"/>
    <w:rsid w:val="007328AD"/>
    <w:rsid w:val="00732A5E"/>
    <w:rsid w:val="00732F19"/>
    <w:rsid w:val="00732FBC"/>
    <w:rsid w:val="00733034"/>
    <w:rsid w:val="00733146"/>
    <w:rsid w:val="00733B98"/>
    <w:rsid w:val="00733CC9"/>
    <w:rsid w:val="00733E6A"/>
    <w:rsid w:val="00733E81"/>
    <w:rsid w:val="00734439"/>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514F"/>
    <w:rsid w:val="007451BB"/>
    <w:rsid w:val="0074520F"/>
    <w:rsid w:val="00745672"/>
    <w:rsid w:val="007456B5"/>
    <w:rsid w:val="007457E1"/>
    <w:rsid w:val="00745877"/>
    <w:rsid w:val="007459B7"/>
    <w:rsid w:val="00746341"/>
    <w:rsid w:val="0074657A"/>
    <w:rsid w:val="00746604"/>
    <w:rsid w:val="00746AD2"/>
    <w:rsid w:val="00746AE4"/>
    <w:rsid w:val="00746F63"/>
    <w:rsid w:val="00746FBC"/>
    <w:rsid w:val="007471CC"/>
    <w:rsid w:val="007472AA"/>
    <w:rsid w:val="00747368"/>
    <w:rsid w:val="00747461"/>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7C8"/>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208"/>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1E6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80D"/>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5B4"/>
    <w:rsid w:val="00826914"/>
    <w:rsid w:val="008270D5"/>
    <w:rsid w:val="0082718D"/>
    <w:rsid w:val="00827696"/>
    <w:rsid w:val="00827736"/>
    <w:rsid w:val="00827A19"/>
    <w:rsid w:val="00827AAF"/>
    <w:rsid w:val="00827B5C"/>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FBC"/>
    <w:rsid w:val="00843232"/>
    <w:rsid w:val="00843300"/>
    <w:rsid w:val="00843822"/>
    <w:rsid w:val="00843943"/>
    <w:rsid w:val="00843A0B"/>
    <w:rsid w:val="00844125"/>
    <w:rsid w:val="008443E4"/>
    <w:rsid w:val="0084447A"/>
    <w:rsid w:val="0084490E"/>
    <w:rsid w:val="00844A11"/>
    <w:rsid w:val="00844A92"/>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BD9"/>
    <w:rsid w:val="00876070"/>
    <w:rsid w:val="00876339"/>
    <w:rsid w:val="00876361"/>
    <w:rsid w:val="00876542"/>
    <w:rsid w:val="008766D2"/>
    <w:rsid w:val="0087686C"/>
    <w:rsid w:val="00876E4B"/>
    <w:rsid w:val="00876F00"/>
    <w:rsid w:val="008772A9"/>
    <w:rsid w:val="00877445"/>
    <w:rsid w:val="00877596"/>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F40"/>
    <w:rsid w:val="00890F7F"/>
    <w:rsid w:val="008913F7"/>
    <w:rsid w:val="00891526"/>
    <w:rsid w:val="0089196E"/>
    <w:rsid w:val="00891B21"/>
    <w:rsid w:val="00891CA0"/>
    <w:rsid w:val="00891DC8"/>
    <w:rsid w:val="00891DCF"/>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2EA"/>
    <w:rsid w:val="008A2685"/>
    <w:rsid w:val="008A2C04"/>
    <w:rsid w:val="008A3029"/>
    <w:rsid w:val="008A3217"/>
    <w:rsid w:val="008A359B"/>
    <w:rsid w:val="008A3D6A"/>
    <w:rsid w:val="008A3F4D"/>
    <w:rsid w:val="008A3F99"/>
    <w:rsid w:val="008A4188"/>
    <w:rsid w:val="008A43EA"/>
    <w:rsid w:val="008A4692"/>
    <w:rsid w:val="008A4799"/>
    <w:rsid w:val="008A4992"/>
    <w:rsid w:val="008A4BC8"/>
    <w:rsid w:val="008A4C4D"/>
    <w:rsid w:val="008A4EA6"/>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C20"/>
    <w:rsid w:val="008C4D36"/>
    <w:rsid w:val="008C4DF5"/>
    <w:rsid w:val="008C4EFC"/>
    <w:rsid w:val="008C50A0"/>
    <w:rsid w:val="008C50E3"/>
    <w:rsid w:val="008C512C"/>
    <w:rsid w:val="008C51B7"/>
    <w:rsid w:val="008C521E"/>
    <w:rsid w:val="008C542A"/>
    <w:rsid w:val="008C5667"/>
    <w:rsid w:val="008C59CC"/>
    <w:rsid w:val="008C5ABC"/>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42A"/>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BC3"/>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D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59C"/>
    <w:rsid w:val="009A784A"/>
    <w:rsid w:val="009A7C20"/>
    <w:rsid w:val="009A7E48"/>
    <w:rsid w:val="009B002F"/>
    <w:rsid w:val="009B00FC"/>
    <w:rsid w:val="009B0338"/>
    <w:rsid w:val="009B056F"/>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3C"/>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10C"/>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F74"/>
    <w:rsid w:val="009F3460"/>
    <w:rsid w:val="009F3772"/>
    <w:rsid w:val="009F38AB"/>
    <w:rsid w:val="009F40EC"/>
    <w:rsid w:val="009F4181"/>
    <w:rsid w:val="009F4541"/>
    <w:rsid w:val="009F48FC"/>
    <w:rsid w:val="009F4E7E"/>
    <w:rsid w:val="009F5897"/>
    <w:rsid w:val="009F59AF"/>
    <w:rsid w:val="009F5A5A"/>
    <w:rsid w:val="009F5D10"/>
    <w:rsid w:val="009F606F"/>
    <w:rsid w:val="009F6093"/>
    <w:rsid w:val="009F6414"/>
    <w:rsid w:val="009F6A55"/>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DB8"/>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305A6"/>
    <w:rsid w:val="00A3083B"/>
    <w:rsid w:val="00A30C5C"/>
    <w:rsid w:val="00A31119"/>
    <w:rsid w:val="00A3140B"/>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10E"/>
    <w:rsid w:val="00A402C7"/>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AAC"/>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730"/>
    <w:rsid w:val="00A6480D"/>
    <w:rsid w:val="00A648AB"/>
    <w:rsid w:val="00A649FF"/>
    <w:rsid w:val="00A64A5D"/>
    <w:rsid w:val="00A64F45"/>
    <w:rsid w:val="00A65067"/>
    <w:rsid w:val="00A6538C"/>
    <w:rsid w:val="00A654A7"/>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D7A"/>
    <w:rsid w:val="00A92D98"/>
    <w:rsid w:val="00A93316"/>
    <w:rsid w:val="00A9337F"/>
    <w:rsid w:val="00A935C7"/>
    <w:rsid w:val="00A93998"/>
    <w:rsid w:val="00A940B1"/>
    <w:rsid w:val="00A94259"/>
    <w:rsid w:val="00A94651"/>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D60"/>
    <w:rsid w:val="00AB5EAB"/>
    <w:rsid w:val="00AB6A88"/>
    <w:rsid w:val="00AB6F62"/>
    <w:rsid w:val="00AB70CE"/>
    <w:rsid w:val="00AB7276"/>
    <w:rsid w:val="00AB7284"/>
    <w:rsid w:val="00AB73CE"/>
    <w:rsid w:val="00AB73EB"/>
    <w:rsid w:val="00AB745F"/>
    <w:rsid w:val="00AB753F"/>
    <w:rsid w:val="00AB756E"/>
    <w:rsid w:val="00AB7581"/>
    <w:rsid w:val="00AB7857"/>
    <w:rsid w:val="00AB7AD3"/>
    <w:rsid w:val="00AB7F6B"/>
    <w:rsid w:val="00AC1162"/>
    <w:rsid w:val="00AC120B"/>
    <w:rsid w:val="00AC12FB"/>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A57"/>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3E"/>
    <w:rsid w:val="00B31F61"/>
    <w:rsid w:val="00B31FB4"/>
    <w:rsid w:val="00B32190"/>
    <w:rsid w:val="00B3224A"/>
    <w:rsid w:val="00B324E6"/>
    <w:rsid w:val="00B32C0B"/>
    <w:rsid w:val="00B32E7F"/>
    <w:rsid w:val="00B3300D"/>
    <w:rsid w:val="00B331AA"/>
    <w:rsid w:val="00B3327C"/>
    <w:rsid w:val="00B3386A"/>
    <w:rsid w:val="00B339ED"/>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517"/>
    <w:rsid w:val="00B42594"/>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DFA"/>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23A"/>
    <w:rsid w:val="00B772C9"/>
    <w:rsid w:val="00B772E2"/>
    <w:rsid w:val="00B7754C"/>
    <w:rsid w:val="00B77A4D"/>
    <w:rsid w:val="00B77ABA"/>
    <w:rsid w:val="00B77DB9"/>
    <w:rsid w:val="00B800A4"/>
    <w:rsid w:val="00B808F6"/>
    <w:rsid w:val="00B80978"/>
    <w:rsid w:val="00B80B2D"/>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54F4"/>
    <w:rsid w:val="00BC568F"/>
    <w:rsid w:val="00BC57AA"/>
    <w:rsid w:val="00BC5D58"/>
    <w:rsid w:val="00BC609A"/>
    <w:rsid w:val="00BC6337"/>
    <w:rsid w:val="00BC6556"/>
    <w:rsid w:val="00BC6681"/>
    <w:rsid w:val="00BC66E0"/>
    <w:rsid w:val="00BC6839"/>
    <w:rsid w:val="00BC69A8"/>
    <w:rsid w:val="00BC69D6"/>
    <w:rsid w:val="00BC6D7D"/>
    <w:rsid w:val="00BC6DBF"/>
    <w:rsid w:val="00BC6E7C"/>
    <w:rsid w:val="00BC6F01"/>
    <w:rsid w:val="00BC7310"/>
    <w:rsid w:val="00BC7335"/>
    <w:rsid w:val="00BC73B3"/>
    <w:rsid w:val="00BC778E"/>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539"/>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0F9"/>
    <w:rsid w:val="00BE7467"/>
    <w:rsid w:val="00BE74B9"/>
    <w:rsid w:val="00BE78CB"/>
    <w:rsid w:val="00BE7D3D"/>
    <w:rsid w:val="00BE7FC0"/>
    <w:rsid w:val="00BF01DA"/>
    <w:rsid w:val="00BF03AD"/>
    <w:rsid w:val="00BF0444"/>
    <w:rsid w:val="00BF0602"/>
    <w:rsid w:val="00BF0D6E"/>
    <w:rsid w:val="00BF12BD"/>
    <w:rsid w:val="00BF16A6"/>
    <w:rsid w:val="00BF1757"/>
    <w:rsid w:val="00BF17B1"/>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67D"/>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509"/>
    <w:rsid w:val="00C20730"/>
    <w:rsid w:val="00C20775"/>
    <w:rsid w:val="00C20B14"/>
    <w:rsid w:val="00C20F80"/>
    <w:rsid w:val="00C21160"/>
    <w:rsid w:val="00C21436"/>
    <w:rsid w:val="00C2189C"/>
    <w:rsid w:val="00C21BE7"/>
    <w:rsid w:val="00C222A6"/>
    <w:rsid w:val="00C223B5"/>
    <w:rsid w:val="00C22527"/>
    <w:rsid w:val="00C225AE"/>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59E"/>
    <w:rsid w:val="00C64710"/>
    <w:rsid w:val="00C647B6"/>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B7D49"/>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161"/>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6B2"/>
    <w:rsid w:val="00DA2D39"/>
    <w:rsid w:val="00DA2DD3"/>
    <w:rsid w:val="00DA2F6F"/>
    <w:rsid w:val="00DA3280"/>
    <w:rsid w:val="00DA350A"/>
    <w:rsid w:val="00DA35A0"/>
    <w:rsid w:val="00DA3878"/>
    <w:rsid w:val="00DA3C21"/>
    <w:rsid w:val="00DA3C52"/>
    <w:rsid w:val="00DA4074"/>
    <w:rsid w:val="00DA4130"/>
    <w:rsid w:val="00DA4188"/>
    <w:rsid w:val="00DA45D1"/>
    <w:rsid w:val="00DA4A7B"/>
    <w:rsid w:val="00DA4D9D"/>
    <w:rsid w:val="00DA4FD7"/>
    <w:rsid w:val="00DA5055"/>
    <w:rsid w:val="00DA581B"/>
    <w:rsid w:val="00DA58EF"/>
    <w:rsid w:val="00DA5A07"/>
    <w:rsid w:val="00DA5D13"/>
    <w:rsid w:val="00DA6300"/>
    <w:rsid w:val="00DA6748"/>
    <w:rsid w:val="00DA67E5"/>
    <w:rsid w:val="00DA698A"/>
    <w:rsid w:val="00DA6ABE"/>
    <w:rsid w:val="00DA6D22"/>
    <w:rsid w:val="00DA7056"/>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35E"/>
    <w:rsid w:val="00DD63B9"/>
    <w:rsid w:val="00DD6655"/>
    <w:rsid w:val="00DD6733"/>
    <w:rsid w:val="00DD6B1F"/>
    <w:rsid w:val="00DD6B36"/>
    <w:rsid w:val="00DD6BC8"/>
    <w:rsid w:val="00DD702C"/>
    <w:rsid w:val="00DD7642"/>
    <w:rsid w:val="00DD7715"/>
    <w:rsid w:val="00DD785B"/>
    <w:rsid w:val="00DD7EF4"/>
    <w:rsid w:val="00DE01A4"/>
    <w:rsid w:val="00DE0543"/>
    <w:rsid w:val="00DE0601"/>
    <w:rsid w:val="00DE07F2"/>
    <w:rsid w:val="00DE0FDE"/>
    <w:rsid w:val="00DE1154"/>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68"/>
    <w:rsid w:val="00DF215A"/>
    <w:rsid w:val="00DF2853"/>
    <w:rsid w:val="00DF2B36"/>
    <w:rsid w:val="00DF2D15"/>
    <w:rsid w:val="00DF2DC2"/>
    <w:rsid w:val="00DF2E0E"/>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3A"/>
    <w:rsid w:val="00E5618F"/>
    <w:rsid w:val="00E564B2"/>
    <w:rsid w:val="00E56709"/>
    <w:rsid w:val="00E569DA"/>
    <w:rsid w:val="00E56B4F"/>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419"/>
    <w:rsid w:val="00E77796"/>
    <w:rsid w:val="00E80427"/>
    <w:rsid w:val="00E804C6"/>
    <w:rsid w:val="00E80547"/>
    <w:rsid w:val="00E805A1"/>
    <w:rsid w:val="00E80803"/>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3A4"/>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D9B"/>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B7B"/>
    <w:rsid w:val="00EE5FE8"/>
    <w:rsid w:val="00EE61E3"/>
    <w:rsid w:val="00EE62E0"/>
    <w:rsid w:val="00EE6705"/>
    <w:rsid w:val="00EE68AE"/>
    <w:rsid w:val="00EE6BAC"/>
    <w:rsid w:val="00EE6F29"/>
    <w:rsid w:val="00EE75E1"/>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F6D"/>
    <w:rsid w:val="00EF300C"/>
    <w:rsid w:val="00EF30D4"/>
    <w:rsid w:val="00EF3B28"/>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7A9"/>
    <w:rsid w:val="00F22CAD"/>
    <w:rsid w:val="00F22F1E"/>
    <w:rsid w:val="00F23059"/>
    <w:rsid w:val="00F230EC"/>
    <w:rsid w:val="00F233D6"/>
    <w:rsid w:val="00F2343E"/>
    <w:rsid w:val="00F23567"/>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61"/>
    <w:rsid w:val="00F30386"/>
    <w:rsid w:val="00F30657"/>
    <w:rsid w:val="00F30704"/>
    <w:rsid w:val="00F30B88"/>
    <w:rsid w:val="00F3134C"/>
    <w:rsid w:val="00F31802"/>
    <w:rsid w:val="00F31BE9"/>
    <w:rsid w:val="00F31C93"/>
    <w:rsid w:val="00F31FE3"/>
    <w:rsid w:val="00F320DA"/>
    <w:rsid w:val="00F32479"/>
    <w:rsid w:val="00F32563"/>
    <w:rsid w:val="00F327F1"/>
    <w:rsid w:val="00F3293A"/>
    <w:rsid w:val="00F32B31"/>
    <w:rsid w:val="00F32DD5"/>
    <w:rsid w:val="00F32E28"/>
    <w:rsid w:val="00F33011"/>
    <w:rsid w:val="00F3370E"/>
    <w:rsid w:val="00F33A5F"/>
    <w:rsid w:val="00F33B00"/>
    <w:rsid w:val="00F33C08"/>
    <w:rsid w:val="00F340E5"/>
    <w:rsid w:val="00F34566"/>
    <w:rsid w:val="00F346A4"/>
    <w:rsid w:val="00F34864"/>
    <w:rsid w:val="00F34AC8"/>
    <w:rsid w:val="00F34C52"/>
    <w:rsid w:val="00F35209"/>
    <w:rsid w:val="00F3525C"/>
    <w:rsid w:val="00F353A4"/>
    <w:rsid w:val="00F35572"/>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3AF"/>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F3E"/>
    <w:rsid w:val="00F5608E"/>
    <w:rsid w:val="00F5615A"/>
    <w:rsid w:val="00F5689A"/>
    <w:rsid w:val="00F56B97"/>
    <w:rsid w:val="00F56DA3"/>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7"/>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826"/>
    <w:rsid w:val="00F91CC2"/>
    <w:rsid w:val="00F923A8"/>
    <w:rsid w:val="00F925E8"/>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FFC"/>
    <w:rsid w:val="00FA500D"/>
    <w:rsid w:val="00FA50E7"/>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3CD"/>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EA5"/>
    <w:rsid w:val="00FD605F"/>
    <w:rsid w:val="00FD60A1"/>
    <w:rsid w:val="00FD66E3"/>
    <w:rsid w:val="00FD6773"/>
    <w:rsid w:val="00FD6A88"/>
    <w:rsid w:val="00FD6E73"/>
    <w:rsid w:val="00FD7498"/>
    <w:rsid w:val="00FD750C"/>
    <w:rsid w:val="00FD753C"/>
    <w:rsid w:val="00FD7553"/>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oNotEmbedSmartTags/>
  <w:decimalSymbol w:val="."/>
  <w:listSeparator w:val=","/>
  <w14:docId w14:val="1614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paragraph" w:styleId="Revision">
    <w:name w:val="Revision"/>
    <w:hidden/>
    <w:uiPriority w:val="99"/>
    <w:semiHidden/>
    <w:rsid w:val="00D43161"/>
    <w:rPr>
      <w:sz w:val="24"/>
      <w:szCs w:val="24"/>
      <w:lang w:val="en-US"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header"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99"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iPriority="22" w:unhideWhenUsed="0" w:qFormat="1"/>
    <w:lsdException w:name="Emphasis" w:locked="1" w:semiHidden="0" w:uiPriority="20" w:unhideWhenUsed="0" w:qFormat="1"/>
    <w:lsdException w:name="Plain Text" w:uiPriority="99"/>
    <w:lsdException w:name="Normal (Web)" w:uiPriority="99"/>
    <w:lsdException w:name="HTML Cite" w:uiPriority="99"/>
    <w:lsdException w:name="No List"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paragraph" w:styleId="Revision">
    <w:name w:val="Revision"/>
    <w:hidden/>
    <w:uiPriority w:val="99"/>
    <w:semiHidden/>
    <w:rsid w:val="00D43161"/>
    <w:rPr>
      <w:sz w:val="24"/>
      <w:szCs w:val="24"/>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515">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681925333">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718920">
      <w:bodyDiv w:val="1"/>
      <w:marLeft w:val="0"/>
      <w:marRight w:val="0"/>
      <w:marTop w:val="0"/>
      <w:marBottom w:val="0"/>
      <w:divBdr>
        <w:top w:val="none" w:sz="0" w:space="0" w:color="auto"/>
        <w:left w:val="none" w:sz="0" w:space="0" w:color="auto"/>
        <w:bottom w:val="none" w:sz="0" w:space="0" w:color="auto"/>
        <w:right w:val="none" w:sz="0" w:space="0" w:color="auto"/>
      </w:divBdr>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04159639">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2D5C1-FCE1-A84C-8362-E15DFDE5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4317</Words>
  <Characters>24612</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Universiteit Gent</vt:lpstr>
    </vt:vector>
  </TitlesOfParts>
  <Company>UGent</Company>
  <LinksUpToDate>false</LinksUpToDate>
  <CharactersWithSpaces>28872</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Ian Hussey</cp:lastModifiedBy>
  <cp:revision>19</cp:revision>
  <cp:lastPrinted>2018-07-06T07:51:00Z</cp:lastPrinted>
  <dcterms:created xsi:type="dcterms:W3CDTF">2018-07-12T15:37:00Z</dcterms:created>
  <dcterms:modified xsi:type="dcterms:W3CDTF">2018-07-19T00:33:00Z</dcterms:modified>
</cp:coreProperties>
</file>